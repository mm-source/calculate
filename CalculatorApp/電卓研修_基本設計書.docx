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431D" w14:textId="71E575D6" w:rsidR="00B57EA0" w:rsidRDefault="00B57EA0"/>
    <w:p w14:paraId="37C57CA3" w14:textId="3624D2CF" w:rsidR="00B57EA0" w:rsidRDefault="00B57EA0"/>
    <w:p w14:paraId="2E4B4F89" w14:textId="77777777" w:rsidR="00B57EA0" w:rsidRDefault="00B57EA0"/>
    <w:p w14:paraId="1A36F7D7" w14:textId="77777777" w:rsidR="00B57EA0" w:rsidRDefault="00B57EA0">
      <w:pPr>
        <w:tabs>
          <w:tab w:val="left" w:pos="7088"/>
        </w:tabs>
      </w:pPr>
    </w:p>
    <w:p w14:paraId="49CEA801" w14:textId="77777777" w:rsidR="00B57EA0" w:rsidRDefault="00B57EA0"/>
    <w:p w14:paraId="18101159" w14:textId="77777777" w:rsidR="00B57EA0" w:rsidRDefault="00B57EA0">
      <w:pPr>
        <w:tabs>
          <w:tab w:val="left" w:pos="8276"/>
        </w:tabs>
      </w:pPr>
    </w:p>
    <w:p w14:paraId="0CD5100C" w14:textId="1D20E93D" w:rsidR="002C64B1" w:rsidRDefault="005045E7">
      <w:pPr>
        <w:rPr>
          <w:ins w:id="0" w:author="森川　裕太(アプリケーション開発２課)" w:date="2025-08-07T15:55:00Z" w16du:dateUtc="2025-08-07T06:55:00Z"/>
        </w:rPr>
      </w:pPr>
      <w:r>
        <w:rPr>
          <w:noProof/>
          <w:sz w:val="20"/>
        </w:rPr>
        <mc:AlternateContent>
          <mc:Choice Requires="wps">
            <w:drawing>
              <wp:anchor distT="0" distB="0" distL="114300" distR="114300" simplePos="0" relativeHeight="251658241" behindDoc="0" locked="0" layoutInCell="1" allowOverlap="1" wp14:anchorId="63733D21" wp14:editId="3B4B26E5">
                <wp:simplePos x="0" y="0"/>
                <wp:positionH relativeFrom="column">
                  <wp:posOffset>4909541</wp:posOffset>
                </wp:positionH>
                <wp:positionV relativeFrom="paragraph">
                  <wp:posOffset>7185660</wp:posOffset>
                </wp:positionV>
                <wp:extent cx="584200" cy="698500"/>
                <wp:effectExtent l="0" t="0" r="0" b="0"/>
                <wp:wrapNone/>
                <wp:docPr id="4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50C28DA" id="Line 19" o:spid="_x0000_s1026" style="position:absolute;flip:x;z-index:251657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pt,565.8pt" to="432.6pt,6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"/>
            </w:pict>
          </mc:Fallback>
        </mc:AlternateContent>
      </w:r>
      <w:r>
        <w:rPr>
          <w:noProof/>
          <w:sz w:val="20"/>
        </w:rPr>
        <mc:AlternateContent>
          <mc:Choice Requires="wps">
            <w:drawing>
              <wp:anchor distT="0" distB="0" distL="114300" distR="114300" simplePos="0" relativeHeight="251658243" behindDoc="0" locked="0" layoutInCell="1" allowOverlap="1" wp14:anchorId="368829E4" wp14:editId="23B99DF8">
                <wp:simplePos x="0" y="0"/>
                <wp:positionH relativeFrom="column">
                  <wp:posOffset>3710456</wp:posOffset>
                </wp:positionH>
                <wp:positionV relativeFrom="paragraph">
                  <wp:posOffset>7190946</wp:posOffset>
                </wp:positionV>
                <wp:extent cx="584200" cy="698500"/>
                <wp:effectExtent l="0" t="0" r="0" b="0"/>
                <wp:wrapNone/>
                <wp:docPr id="4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D7223B5" id="Line 21" o:spid="_x0000_s1026" style="position:absolute;flip:x;z-index:251657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15pt,566.2pt" to="338.15pt,6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"/>
            </w:pict>
          </mc:Fallback>
        </mc:AlternateContent>
      </w:r>
      <w:r w:rsidR="00010B89">
        <w:rPr>
          <w:noProof/>
          <w:sz w:val="20"/>
        </w:rPr>
        <mc:AlternateContent>
          <mc:Choice Requires="wps">
            <w:drawing>
              <wp:anchor distT="0" distB="0" distL="114300" distR="114300" simplePos="0" relativeHeight="251658240" behindDoc="0" locked="0" layoutInCell="1" allowOverlap="1" wp14:anchorId="714579D8" wp14:editId="09D9DDE7">
                <wp:simplePos x="0" y="0"/>
                <wp:positionH relativeFrom="page">
                  <wp:posOffset>1449237</wp:posOffset>
                </wp:positionH>
                <wp:positionV relativeFrom="page">
                  <wp:posOffset>8384875</wp:posOffset>
                </wp:positionV>
                <wp:extent cx="4968815" cy="1765300"/>
                <wp:effectExtent l="0" t="0" r="3810" b="6350"/>
                <wp:wrapNone/>
                <wp:docPr id="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815" cy="176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937"/>
                              <w:gridCol w:w="938"/>
                              <w:gridCol w:w="937"/>
                              <w:gridCol w:w="938"/>
                              <w:gridCol w:w="937"/>
                              <w:gridCol w:w="938"/>
                              <w:gridCol w:w="937"/>
                              <w:gridCol w:w="938"/>
                            </w:tblGrid>
                            <w:tr w:rsidR="003C416F" w14:paraId="5B930190" w14:textId="77777777">
                              <w:trPr>
                                <w:cantSplit/>
                                <w:trHeight w:val="301"/>
                              </w:trPr>
                              <w:tc>
                                <w:tcPr>
                                  <w:tcW w:w="3750" w:type="dxa"/>
                                  <w:gridSpan w:val="4"/>
                                  <w:tcBorders>
                                    <w:bottom w:val="single" w:sz="8" w:space="0" w:color="auto"/>
                                    <w:right w:val="double" w:sz="6" w:space="0" w:color="auto"/>
                                  </w:tcBorders>
                                  <w:vAlign w:val="center"/>
                                </w:tcPr>
                                <w:p w14:paraId="5DD3D239" w14:textId="77777777" w:rsidR="003C416F" w:rsidRDefault="003C416F">
                                  <w:pPr>
                                    <w:jc w:val="center"/>
                                    <w:rPr>
                                      <w:b/>
                                      <w:lang w:eastAsia="zh-CN"/>
                                    </w:rPr>
                                  </w:pPr>
                                  <w:r>
                                    <w:rPr>
                                      <w:rFonts w:hint="eastAsia"/>
                                      <w:b/>
                                      <w:lang w:eastAsia="zh-CN"/>
                                    </w:rPr>
                                    <w:t>発</w:t>
                                  </w:r>
                                  <w:r>
                                    <w:rPr>
                                      <w:rFonts w:hint="eastAsia"/>
                                      <w:b/>
                                    </w:rPr>
                                    <w:t xml:space="preserve">　</w:t>
                                  </w:r>
                                  <w:r>
                                    <w:rPr>
                                      <w:rFonts w:hint="eastAsia"/>
                                      <w:b/>
                                      <w:lang w:eastAsia="zh-CN"/>
                                    </w:rPr>
                                    <w:t>行</w:t>
                                  </w:r>
                                  <w:r>
                                    <w:rPr>
                                      <w:rFonts w:hint="eastAsia"/>
                                      <w:b/>
                                    </w:rPr>
                                    <w:t xml:space="preserve">　</w:t>
                                  </w:r>
                                  <w:r>
                                    <w:rPr>
                                      <w:rFonts w:hint="eastAsia"/>
                                      <w:b/>
                                      <w:lang w:eastAsia="zh-CN"/>
                                    </w:rPr>
                                    <w:t>元</w:t>
                                  </w:r>
                                </w:p>
                              </w:tc>
                              <w:tc>
                                <w:tcPr>
                                  <w:tcW w:w="3750" w:type="dxa"/>
                                  <w:gridSpan w:val="4"/>
                                  <w:tcBorders>
                                    <w:left w:val="double" w:sz="6" w:space="0" w:color="auto"/>
                                  </w:tcBorders>
                                  <w:vAlign w:val="center"/>
                                </w:tcPr>
                                <w:p w14:paraId="2234B867" w14:textId="77777777" w:rsidR="003C416F" w:rsidRDefault="003C416F">
                                  <w:pPr>
                                    <w:jc w:val="center"/>
                                    <w:rPr>
                                      <w:b/>
                                      <w:lang w:eastAsia="zh-CN"/>
                                    </w:rPr>
                                  </w:pPr>
                                  <w:r>
                                    <w:rPr>
                                      <w:rFonts w:hint="eastAsia"/>
                                      <w:b/>
                                      <w:lang w:eastAsia="zh-CN"/>
                                    </w:rPr>
                                    <w:t>協　力　会　社</w:t>
                                  </w:r>
                                </w:p>
                              </w:tc>
                            </w:tr>
                            <w:tr w:rsidR="003C416F" w14:paraId="2055EC1F" w14:textId="77777777">
                              <w:trPr>
                                <w:cantSplit/>
                                <w:trHeight w:val="618"/>
                              </w:trPr>
                              <w:tc>
                                <w:tcPr>
                                  <w:tcW w:w="3750" w:type="dxa"/>
                                  <w:gridSpan w:val="4"/>
                                  <w:tcBorders>
                                    <w:right w:val="double" w:sz="6" w:space="0" w:color="auto"/>
                                  </w:tcBorders>
                                  <w:vAlign w:val="center"/>
                                </w:tcPr>
                                <w:p w14:paraId="3FC30EFD" w14:textId="77777777" w:rsidR="003C416F" w:rsidRDefault="003C416F" w:rsidP="00312700">
                                  <w:pPr>
                                    <w:jc w:val="center"/>
                                    <w:rPr>
                                      <w:b/>
                                    </w:rPr>
                                  </w:pPr>
                                  <w:r>
                                    <w:rPr>
                                      <w:rFonts w:hint="eastAsia"/>
                                      <w:b/>
                                    </w:rPr>
                                    <w:t>ソフトウェア開発部</w:t>
                                  </w:r>
                                </w:p>
                                <w:p w14:paraId="31AFC95B" w14:textId="4CDBE351" w:rsidR="003C416F" w:rsidRDefault="003C416F" w:rsidP="00312700">
                                  <w:pPr>
                                    <w:jc w:val="center"/>
                                    <w:rPr>
                                      <w:b/>
                                    </w:rPr>
                                  </w:pPr>
                                  <w:r>
                                    <w:rPr>
                                      <w:rFonts w:hint="eastAsia"/>
                                      <w:b/>
                                    </w:rPr>
                                    <w:t>アプリケーション開発2課</w:t>
                                  </w:r>
                                </w:p>
                              </w:tc>
                              <w:tc>
                                <w:tcPr>
                                  <w:tcW w:w="3750" w:type="dxa"/>
                                  <w:gridSpan w:val="4"/>
                                  <w:tcBorders>
                                    <w:left w:val="double" w:sz="6" w:space="0" w:color="auto"/>
                                  </w:tcBorders>
                                  <w:vAlign w:val="center"/>
                                </w:tcPr>
                                <w:p w14:paraId="3FCC6BF2" w14:textId="77777777" w:rsidR="003C416F" w:rsidRDefault="003C416F">
                                  <w:pPr>
                                    <w:jc w:val="center"/>
                                    <w:rPr>
                                      <w:b/>
                                    </w:rPr>
                                  </w:pPr>
                                </w:p>
                              </w:tc>
                            </w:tr>
                            <w:tr w:rsidR="003C416F" w14:paraId="594B755A" w14:textId="77777777">
                              <w:trPr>
                                <w:cantSplit/>
                                <w:trHeight w:hRule="exact" w:val="320"/>
                              </w:trPr>
                              <w:tc>
                                <w:tcPr>
                                  <w:tcW w:w="937" w:type="dxa"/>
                                  <w:tcBorders>
                                    <w:right w:val="single" w:sz="8" w:space="0" w:color="auto"/>
                                  </w:tcBorders>
                                  <w:vAlign w:val="center"/>
                                </w:tcPr>
                                <w:p w14:paraId="1B50267F" w14:textId="77777777" w:rsidR="003C416F" w:rsidRDefault="003C416F">
                                  <w:pPr>
                                    <w:pStyle w:val="a4"/>
                                    <w:tabs>
                                      <w:tab w:val="clear" w:pos="4252"/>
                                      <w:tab w:val="clear" w:pos="8504"/>
                                    </w:tabs>
                                    <w:spacing w:line="240" w:lineRule="auto"/>
                                    <w:jc w:val="center"/>
                                    <w:rPr>
                                      <w:b/>
                                    </w:rPr>
                                  </w:pPr>
                                  <w:r>
                                    <w:rPr>
                                      <w:rFonts w:hint="eastAsia"/>
                                      <w:b/>
                                    </w:rPr>
                                    <w:t>承認</w:t>
                                  </w:r>
                                </w:p>
                              </w:tc>
                              <w:tc>
                                <w:tcPr>
                                  <w:tcW w:w="938" w:type="dxa"/>
                                  <w:tcBorders>
                                    <w:left w:val="single" w:sz="8" w:space="0" w:color="auto"/>
                                    <w:right w:val="single" w:sz="8" w:space="0" w:color="auto"/>
                                  </w:tcBorders>
                                  <w:vAlign w:val="center"/>
                                </w:tcPr>
                                <w:p w14:paraId="6CE1A9AE" w14:textId="77777777" w:rsidR="003C416F" w:rsidRDefault="003C416F">
                                  <w:pPr>
                                    <w:pStyle w:val="a4"/>
                                    <w:tabs>
                                      <w:tab w:val="clear" w:pos="4252"/>
                                      <w:tab w:val="clear" w:pos="8504"/>
                                    </w:tabs>
                                    <w:spacing w:line="240" w:lineRule="auto"/>
                                    <w:jc w:val="center"/>
                                    <w:rPr>
                                      <w:b/>
                                      <w:lang w:eastAsia="zh-CN"/>
                                    </w:rPr>
                                  </w:pPr>
                                  <w:r>
                                    <w:rPr>
                                      <w:rFonts w:hint="eastAsia"/>
                                      <w:b/>
                                      <w:lang w:eastAsia="zh-CN"/>
                                    </w:rPr>
                                    <w:t>検閲</w:t>
                                  </w:r>
                                </w:p>
                              </w:tc>
                              <w:tc>
                                <w:tcPr>
                                  <w:tcW w:w="937" w:type="dxa"/>
                                  <w:tcBorders>
                                    <w:left w:val="single" w:sz="8" w:space="0" w:color="auto"/>
                                    <w:right w:val="single" w:sz="8" w:space="0" w:color="auto"/>
                                  </w:tcBorders>
                                  <w:vAlign w:val="center"/>
                                </w:tcPr>
                                <w:p w14:paraId="2837665B" w14:textId="77777777" w:rsidR="003C416F" w:rsidRDefault="003C416F">
                                  <w:pPr>
                                    <w:pStyle w:val="a4"/>
                                    <w:tabs>
                                      <w:tab w:val="clear" w:pos="4252"/>
                                      <w:tab w:val="clear" w:pos="8504"/>
                                    </w:tabs>
                                    <w:spacing w:line="240" w:lineRule="auto"/>
                                    <w:jc w:val="center"/>
                                    <w:rPr>
                                      <w:b/>
                                    </w:rPr>
                                  </w:pPr>
                                  <w:r>
                                    <w:rPr>
                                      <w:rFonts w:hint="eastAsia"/>
                                      <w:b/>
                                    </w:rPr>
                                    <w:t>検閲</w:t>
                                  </w:r>
                                </w:p>
                              </w:tc>
                              <w:tc>
                                <w:tcPr>
                                  <w:tcW w:w="938" w:type="dxa"/>
                                  <w:tcBorders>
                                    <w:left w:val="single" w:sz="8" w:space="0" w:color="auto"/>
                                    <w:right w:val="double" w:sz="6" w:space="0" w:color="auto"/>
                                  </w:tcBorders>
                                  <w:vAlign w:val="center"/>
                                </w:tcPr>
                                <w:p w14:paraId="705E8B7F" w14:textId="77777777" w:rsidR="003C416F" w:rsidRDefault="003C416F">
                                  <w:pPr>
                                    <w:pStyle w:val="a4"/>
                                    <w:tabs>
                                      <w:tab w:val="clear" w:pos="4252"/>
                                      <w:tab w:val="clear" w:pos="8504"/>
                                    </w:tabs>
                                    <w:spacing w:line="240" w:lineRule="auto"/>
                                    <w:jc w:val="center"/>
                                    <w:rPr>
                                      <w:b/>
                                      <w:lang w:eastAsia="zh-CN"/>
                                    </w:rPr>
                                  </w:pPr>
                                  <w:r>
                                    <w:rPr>
                                      <w:rFonts w:hint="eastAsia"/>
                                      <w:b/>
                                      <w:lang w:eastAsia="zh-CN"/>
                                    </w:rPr>
                                    <w:t>担当</w:t>
                                  </w:r>
                                </w:p>
                              </w:tc>
                              <w:tc>
                                <w:tcPr>
                                  <w:tcW w:w="937" w:type="dxa"/>
                                  <w:tcBorders>
                                    <w:left w:val="double" w:sz="6" w:space="0" w:color="auto"/>
                                  </w:tcBorders>
                                  <w:vAlign w:val="center"/>
                                </w:tcPr>
                                <w:p w14:paraId="761A6A30" w14:textId="77777777" w:rsidR="003C416F" w:rsidRDefault="003C416F">
                                  <w:pPr>
                                    <w:pStyle w:val="a4"/>
                                    <w:tabs>
                                      <w:tab w:val="clear" w:pos="4252"/>
                                      <w:tab w:val="clear" w:pos="8504"/>
                                    </w:tabs>
                                    <w:spacing w:line="240" w:lineRule="auto"/>
                                    <w:jc w:val="center"/>
                                    <w:rPr>
                                      <w:b/>
                                    </w:rPr>
                                  </w:pPr>
                                  <w:r>
                                    <w:rPr>
                                      <w:rFonts w:hint="eastAsia"/>
                                      <w:b/>
                                    </w:rPr>
                                    <w:t>承認</w:t>
                                  </w:r>
                                </w:p>
                              </w:tc>
                              <w:tc>
                                <w:tcPr>
                                  <w:tcW w:w="938" w:type="dxa"/>
                                  <w:vAlign w:val="center"/>
                                </w:tcPr>
                                <w:p w14:paraId="6E68B8BC" w14:textId="77777777" w:rsidR="003C416F" w:rsidRDefault="003C416F">
                                  <w:pPr>
                                    <w:pStyle w:val="a4"/>
                                    <w:tabs>
                                      <w:tab w:val="clear" w:pos="4252"/>
                                      <w:tab w:val="clear" w:pos="8504"/>
                                    </w:tabs>
                                    <w:spacing w:line="240" w:lineRule="auto"/>
                                    <w:jc w:val="center"/>
                                    <w:rPr>
                                      <w:b/>
                                    </w:rPr>
                                  </w:pPr>
                                  <w:r>
                                    <w:rPr>
                                      <w:rFonts w:hint="eastAsia"/>
                                      <w:b/>
                                    </w:rPr>
                                    <w:t>検閲</w:t>
                                  </w:r>
                                </w:p>
                              </w:tc>
                              <w:tc>
                                <w:tcPr>
                                  <w:tcW w:w="937" w:type="dxa"/>
                                  <w:vAlign w:val="center"/>
                                </w:tcPr>
                                <w:p w14:paraId="4283E388" w14:textId="77777777" w:rsidR="003C416F" w:rsidRDefault="003C416F">
                                  <w:pPr>
                                    <w:pStyle w:val="a4"/>
                                    <w:tabs>
                                      <w:tab w:val="clear" w:pos="4252"/>
                                      <w:tab w:val="clear" w:pos="8504"/>
                                    </w:tabs>
                                    <w:spacing w:line="240" w:lineRule="auto"/>
                                    <w:jc w:val="center"/>
                                    <w:rPr>
                                      <w:b/>
                                    </w:rPr>
                                  </w:pPr>
                                  <w:r>
                                    <w:rPr>
                                      <w:rFonts w:hint="eastAsia"/>
                                      <w:b/>
                                    </w:rPr>
                                    <w:t>検閲</w:t>
                                  </w:r>
                                </w:p>
                              </w:tc>
                              <w:tc>
                                <w:tcPr>
                                  <w:tcW w:w="938" w:type="dxa"/>
                                  <w:vAlign w:val="center"/>
                                </w:tcPr>
                                <w:p w14:paraId="58BCAD26" w14:textId="77777777" w:rsidR="003C416F" w:rsidRDefault="003C416F">
                                  <w:pPr>
                                    <w:pStyle w:val="a4"/>
                                    <w:tabs>
                                      <w:tab w:val="clear" w:pos="4252"/>
                                      <w:tab w:val="clear" w:pos="8504"/>
                                    </w:tabs>
                                    <w:spacing w:line="240" w:lineRule="auto"/>
                                    <w:jc w:val="center"/>
                                    <w:rPr>
                                      <w:b/>
                                    </w:rPr>
                                  </w:pPr>
                                  <w:r>
                                    <w:rPr>
                                      <w:rFonts w:hint="eastAsia"/>
                                      <w:b/>
                                    </w:rPr>
                                    <w:t>担当</w:t>
                                  </w:r>
                                </w:p>
                              </w:tc>
                            </w:tr>
                            <w:tr w:rsidR="003C416F" w14:paraId="047A1B71" w14:textId="77777777">
                              <w:trPr>
                                <w:cantSplit/>
                                <w:trHeight w:hRule="exact" w:val="320"/>
                              </w:trPr>
                              <w:tc>
                                <w:tcPr>
                                  <w:tcW w:w="937" w:type="dxa"/>
                                  <w:vAlign w:val="center"/>
                                </w:tcPr>
                                <w:p w14:paraId="3EE1E2C6" w14:textId="77777777" w:rsidR="003C416F" w:rsidRDefault="003C416F">
                                  <w:pPr>
                                    <w:pStyle w:val="a4"/>
                                    <w:tabs>
                                      <w:tab w:val="clear" w:pos="4252"/>
                                      <w:tab w:val="clear" w:pos="8504"/>
                                    </w:tabs>
                                    <w:spacing w:line="240" w:lineRule="auto"/>
                                    <w:jc w:val="center"/>
                                    <w:rPr>
                                      <w:b/>
                                      <w:sz w:val="14"/>
                                    </w:rPr>
                                  </w:pPr>
                                  <w:r>
                                    <w:rPr>
                                      <w:rFonts w:hint="eastAsia"/>
                                      <w:b/>
                                      <w:sz w:val="14"/>
                                    </w:rPr>
                                    <w:t>YY/MM/DD</w:t>
                                  </w:r>
                                </w:p>
                              </w:tc>
                              <w:tc>
                                <w:tcPr>
                                  <w:tcW w:w="938" w:type="dxa"/>
                                  <w:vAlign w:val="center"/>
                                </w:tcPr>
                                <w:p w14:paraId="7AC5A10A" w14:textId="3E4FEBF4" w:rsidR="003C416F" w:rsidRDefault="003C416F">
                                  <w:pPr>
                                    <w:jc w:val="center"/>
                                    <w:rPr>
                                      <w:b/>
                                      <w:sz w:val="14"/>
                                    </w:rPr>
                                  </w:pPr>
                                  <w:r>
                                    <w:rPr>
                                      <w:rFonts w:hint="eastAsia"/>
                                      <w:b/>
                                      <w:sz w:val="14"/>
                                    </w:rPr>
                                    <w:t>YY/MM/DD</w:t>
                                  </w:r>
                                  <w:r w:rsidDel="00CF66F6">
                                    <w:rPr>
                                      <w:rFonts w:hint="eastAsia"/>
                                      <w:b/>
                                      <w:sz w:val="14"/>
                                    </w:rPr>
                                    <w:t xml:space="preserve"> </w:t>
                                  </w:r>
                                </w:p>
                              </w:tc>
                              <w:tc>
                                <w:tcPr>
                                  <w:tcW w:w="937" w:type="dxa"/>
                                  <w:vAlign w:val="center"/>
                                </w:tcPr>
                                <w:p w14:paraId="0ABFF80B" w14:textId="6D620D69" w:rsidR="003C416F" w:rsidRDefault="003C416F">
                                  <w:pPr>
                                    <w:jc w:val="center"/>
                                    <w:rPr>
                                      <w:b/>
                                      <w:sz w:val="14"/>
                                    </w:rPr>
                                  </w:pPr>
                                  <w:r>
                                    <w:rPr>
                                      <w:rFonts w:hint="eastAsia"/>
                                      <w:b/>
                                      <w:sz w:val="14"/>
                                    </w:rPr>
                                    <w:t>YY/MM/DD</w:t>
                                  </w:r>
                                </w:p>
                              </w:tc>
                              <w:tc>
                                <w:tcPr>
                                  <w:tcW w:w="938" w:type="dxa"/>
                                  <w:tcBorders>
                                    <w:right w:val="double" w:sz="6" w:space="0" w:color="auto"/>
                                  </w:tcBorders>
                                  <w:vAlign w:val="center"/>
                                </w:tcPr>
                                <w:p w14:paraId="019B77C5" w14:textId="3ED67FBB" w:rsidR="003C416F" w:rsidRDefault="005045E7" w:rsidP="007D596C">
                                  <w:pPr>
                                    <w:jc w:val="center"/>
                                    <w:rPr>
                                      <w:b/>
                                      <w:sz w:val="14"/>
                                    </w:rPr>
                                  </w:pPr>
                                  <w:ins w:id="1" w:author="森川　裕太(アプリケーション開発２課)" w:date="2025-08-07T10:58:00Z" w16du:dateUtc="2025-08-07T01:58:00Z">
                                    <w:r>
                                      <w:rPr>
                                        <w:rFonts w:hint="eastAsia"/>
                                        <w:b/>
                                        <w:sz w:val="14"/>
                                      </w:rPr>
                                      <w:t>2025/08/01</w:t>
                                    </w:r>
                                  </w:ins>
                                  <w:del w:id="2" w:author="森川　裕太(アプリケーション開発２課)" w:date="2025-08-07T10:58:00Z" w16du:dateUtc="2025-08-07T01:58:00Z">
                                    <w:r w:rsidR="003C416F" w:rsidDel="005045E7">
                                      <w:rPr>
                                        <w:rFonts w:hint="eastAsia"/>
                                        <w:b/>
                                        <w:sz w:val="14"/>
                                      </w:rPr>
                                      <w:delText>YY/MM/DD</w:delText>
                                    </w:r>
                                  </w:del>
                                </w:p>
                              </w:tc>
                              <w:tc>
                                <w:tcPr>
                                  <w:tcW w:w="937" w:type="dxa"/>
                                  <w:tcBorders>
                                    <w:left w:val="double" w:sz="6" w:space="0" w:color="auto"/>
                                  </w:tcBorders>
                                  <w:vAlign w:val="center"/>
                                </w:tcPr>
                                <w:p w14:paraId="444E75C4" w14:textId="77777777" w:rsidR="003C416F" w:rsidRDefault="003C416F">
                                  <w:pPr>
                                    <w:jc w:val="center"/>
                                    <w:rPr>
                                      <w:b/>
                                      <w:sz w:val="14"/>
                                    </w:rPr>
                                  </w:pPr>
                                </w:p>
                              </w:tc>
                              <w:tc>
                                <w:tcPr>
                                  <w:tcW w:w="938" w:type="dxa"/>
                                  <w:vAlign w:val="center"/>
                                </w:tcPr>
                                <w:p w14:paraId="1108B8B3" w14:textId="77777777" w:rsidR="003C416F" w:rsidRDefault="003C416F">
                                  <w:pPr>
                                    <w:jc w:val="center"/>
                                    <w:rPr>
                                      <w:b/>
                                      <w:sz w:val="14"/>
                                    </w:rPr>
                                  </w:pPr>
                                </w:p>
                              </w:tc>
                              <w:tc>
                                <w:tcPr>
                                  <w:tcW w:w="937" w:type="dxa"/>
                                  <w:vAlign w:val="center"/>
                                </w:tcPr>
                                <w:p w14:paraId="16A25776" w14:textId="77777777" w:rsidR="003C416F" w:rsidRDefault="003C416F">
                                  <w:pPr>
                                    <w:jc w:val="center"/>
                                    <w:rPr>
                                      <w:b/>
                                      <w:sz w:val="14"/>
                                    </w:rPr>
                                  </w:pPr>
                                </w:p>
                              </w:tc>
                              <w:tc>
                                <w:tcPr>
                                  <w:tcW w:w="938" w:type="dxa"/>
                                  <w:vAlign w:val="center"/>
                                </w:tcPr>
                                <w:p w14:paraId="6D0218B0" w14:textId="77777777" w:rsidR="003C416F" w:rsidRDefault="003C416F">
                                  <w:pPr>
                                    <w:jc w:val="center"/>
                                    <w:rPr>
                                      <w:b/>
                                      <w:sz w:val="14"/>
                                    </w:rPr>
                                  </w:pPr>
                                </w:p>
                              </w:tc>
                            </w:tr>
                            <w:tr w:rsidR="003C416F" w14:paraId="46C468D7" w14:textId="77777777">
                              <w:trPr>
                                <w:cantSplit/>
                                <w:trHeight w:val="760"/>
                              </w:trPr>
                              <w:tc>
                                <w:tcPr>
                                  <w:tcW w:w="937" w:type="dxa"/>
                                  <w:vAlign w:val="center"/>
                                </w:tcPr>
                                <w:p w14:paraId="5B7B6922" w14:textId="77777777" w:rsidR="003C416F" w:rsidRDefault="003C416F">
                                  <w:pPr>
                                    <w:jc w:val="center"/>
                                    <w:rPr>
                                      <w:b/>
                                      <w:sz w:val="24"/>
                                    </w:rPr>
                                  </w:pPr>
                                </w:p>
                              </w:tc>
                              <w:tc>
                                <w:tcPr>
                                  <w:tcW w:w="938" w:type="dxa"/>
                                  <w:vAlign w:val="center"/>
                                </w:tcPr>
                                <w:p w14:paraId="287D2833" w14:textId="4CF36CF0" w:rsidR="003C416F" w:rsidRDefault="003C416F">
                                  <w:pPr>
                                    <w:jc w:val="center"/>
                                    <w:rPr>
                                      <w:b/>
                                      <w:sz w:val="24"/>
                                    </w:rPr>
                                  </w:pPr>
                                </w:p>
                              </w:tc>
                              <w:tc>
                                <w:tcPr>
                                  <w:tcW w:w="937" w:type="dxa"/>
                                  <w:vAlign w:val="center"/>
                                </w:tcPr>
                                <w:p w14:paraId="647C071D" w14:textId="62696EE0" w:rsidR="003C416F" w:rsidRDefault="003C416F">
                                  <w:pPr>
                                    <w:jc w:val="center"/>
                                    <w:rPr>
                                      <w:b/>
                                      <w:sz w:val="24"/>
                                    </w:rPr>
                                  </w:pPr>
                                </w:p>
                              </w:tc>
                              <w:tc>
                                <w:tcPr>
                                  <w:tcW w:w="938" w:type="dxa"/>
                                  <w:tcBorders>
                                    <w:right w:val="double" w:sz="6" w:space="0" w:color="auto"/>
                                  </w:tcBorders>
                                  <w:vAlign w:val="center"/>
                                </w:tcPr>
                                <w:p w14:paraId="0529D488" w14:textId="4A83B792" w:rsidR="003C416F" w:rsidRDefault="005045E7">
                                  <w:pPr>
                                    <w:jc w:val="center"/>
                                    <w:rPr>
                                      <w:b/>
                                      <w:sz w:val="24"/>
                                    </w:rPr>
                                  </w:pPr>
                                  <w:ins w:id="3" w:author="森川　裕太(アプリケーション開発２課)" w:date="2025-08-07T10:58:00Z" w16du:dateUtc="2025-08-07T01:58:00Z">
                                    <w:r w:rsidRPr="005045E7">
                                      <w:rPr>
                                        <w:rFonts w:hint="eastAsia"/>
                                        <w:b/>
                                        <w:sz w:val="24"/>
                                      </w:rPr>
                                      <w:t>森川</w:t>
                                    </w:r>
                                  </w:ins>
                                </w:p>
                              </w:tc>
                              <w:tc>
                                <w:tcPr>
                                  <w:tcW w:w="937" w:type="dxa"/>
                                  <w:tcBorders>
                                    <w:left w:val="double" w:sz="6" w:space="0" w:color="auto"/>
                                  </w:tcBorders>
                                  <w:vAlign w:val="center"/>
                                </w:tcPr>
                                <w:p w14:paraId="30CB1596" w14:textId="77777777" w:rsidR="003C416F" w:rsidRDefault="003C416F">
                                  <w:pPr>
                                    <w:jc w:val="center"/>
                                    <w:rPr>
                                      <w:b/>
                                      <w:sz w:val="24"/>
                                    </w:rPr>
                                  </w:pPr>
                                </w:p>
                              </w:tc>
                              <w:tc>
                                <w:tcPr>
                                  <w:tcW w:w="938" w:type="dxa"/>
                                  <w:vAlign w:val="center"/>
                                </w:tcPr>
                                <w:p w14:paraId="7A07ED76" w14:textId="77777777" w:rsidR="003C416F" w:rsidRDefault="003C416F">
                                  <w:pPr>
                                    <w:jc w:val="center"/>
                                    <w:rPr>
                                      <w:b/>
                                      <w:sz w:val="24"/>
                                    </w:rPr>
                                  </w:pPr>
                                </w:p>
                              </w:tc>
                              <w:tc>
                                <w:tcPr>
                                  <w:tcW w:w="937" w:type="dxa"/>
                                  <w:vAlign w:val="center"/>
                                </w:tcPr>
                                <w:p w14:paraId="1D2DBD22" w14:textId="77777777" w:rsidR="003C416F" w:rsidRDefault="003C416F">
                                  <w:pPr>
                                    <w:jc w:val="center"/>
                                    <w:rPr>
                                      <w:b/>
                                      <w:sz w:val="24"/>
                                    </w:rPr>
                                  </w:pPr>
                                </w:p>
                              </w:tc>
                              <w:tc>
                                <w:tcPr>
                                  <w:tcW w:w="938" w:type="dxa"/>
                                  <w:vAlign w:val="center"/>
                                </w:tcPr>
                                <w:p w14:paraId="7EBD7F2A" w14:textId="77777777" w:rsidR="003C416F" w:rsidRDefault="003C416F">
                                  <w:pPr>
                                    <w:jc w:val="center"/>
                                    <w:rPr>
                                      <w:b/>
                                      <w:sz w:val="24"/>
                                    </w:rPr>
                                  </w:pPr>
                                </w:p>
                              </w:tc>
                            </w:tr>
                          </w:tbl>
                          <w:p w14:paraId="77F6E03C" w14:textId="77777777" w:rsidR="003C416F" w:rsidRDefault="003C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579D8" id="_x0000_t202" coordsize="21600,21600" o:spt="202" path="m,l,21600r21600,l21600,xe">
                <v:stroke joinstyle="miter"/>
                <v:path gradientshapeok="t" o:connecttype="rect"/>
              </v:shapetype>
              <v:shape id="Text Box 9" o:spid="_x0000_s1026" type="#_x0000_t202" style="position:absolute;margin-left:114.1pt;margin-top:660.25pt;width:391.25pt;height:13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" stroked="f">
                <v:textbox>
                  <w:txbxContent>
                    <w:tbl>
                      <w:tblPr>
                        <w:tblW w:w="0" w:type="auto"/>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937"/>
                        <w:gridCol w:w="938"/>
                        <w:gridCol w:w="937"/>
                        <w:gridCol w:w="938"/>
                        <w:gridCol w:w="937"/>
                        <w:gridCol w:w="938"/>
                        <w:gridCol w:w="937"/>
                        <w:gridCol w:w="938"/>
                      </w:tblGrid>
                      <w:tr w:rsidR="003C416F" w14:paraId="5B930190" w14:textId="77777777">
                        <w:trPr>
                          <w:cantSplit/>
                          <w:trHeight w:val="301"/>
                        </w:trPr>
                        <w:tc>
                          <w:tcPr>
                            <w:tcW w:w="3750" w:type="dxa"/>
                            <w:gridSpan w:val="4"/>
                            <w:tcBorders>
                              <w:bottom w:val="single" w:sz="8" w:space="0" w:color="auto"/>
                              <w:right w:val="double" w:sz="6" w:space="0" w:color="auto"/>
                            </w:tcBorders>
                            <w:vAlign w:val="center"/>
                          </w:tcPr>
                          <w:p w14:paraId="5DD3D239" w14:textId="77777777" w:rsidR="003C416F" w:rsidRDefault="003C416F">
                            <w:pPr>
                              <w:jc w:val="center"/>
                              <w:rPr>
                                <w:b/>
                                <w:lang w:eastAsia="zh-CN"/>
                              </w:rPr>
                            </w:pPr>
                            <w:r>
                              <w:rPr>
                                <w:rFonts w:hint="eastAsia"/>
                                <w:b/>
                                <w:lang w:eastAsia="zh-CN"/>
                              </w:rPr>
                              <w:t>発</w:t>
                            </w:r>
                            <w:r>
                              <w:rPr>
                                <w:rFonts w:hint="eastAsia"/>
                                <w:b/>
                              </w:rPr>
                              <w:t xml:space="preserve">　</w:t>
                            </w:r>
                            <w:r>
                              <w:rPr>
                                <w:rFonts w:hint="eastAsia"/>
                                <w:b/>
                                <w:lang w:eastAsia="zh-CN"/>
                              </w:rPr>
                              <w:t>行</w:t>
                            </w:r>
                            <w:r>
                              <w:rPr>
                                <w:rFonts w:hint="eastAsia"/>
                                <w:b/>
                              </w:rPr>
                              <w:t xml:space="preserve">　</w:t>
                            </w:r>
                            <w:r>
                              <w:rPr>
                                <w:rFonts w:hint="eastAsia"/>
                                <w:b/>
                                <w:lang w:eastAsia="zh-CN"/>
                              </w:rPr>
                              <w:t>元</w:t>
                            </w:r>
                          </w:p>
                        </w:tc>
                        <w:tc>
                          <w:tcPr>
                            <w:tcW w:w="3750" w:type="dxa"/>
                            <w:gridSpan w:val="4"/>
                            <w:tcBorders>
                              <w:left w:val="double" w:sz="6" w:space="0" w:color="auto"/>
                            </w:tcBorders>
                            <w:vAlign w:val="center"/>
                          </w:tcPr>
                          <w:p w14:paraId="2234B867" w14:textId="77777777" w:rsidR="003C416F" w:rsidRDefault="003C416F">
                            <w:pPr>
                              <w:jc w:val="center"/>
                              <w:rPr>
                                <w:b/>
                                <w:lang w:eastAsia="zh-CN"/>
                              </w:rPr>
                            </w:pPr>
                            <w:r>
                              <w:rPr>
                                <w:rFonts w:hint="eastAsia"/>
                                <w:b/>
                                <w:lang w:eastAsia="zh-CN"/>
                              </w:rPr>
                              <w:t>協　力　会　社</w:t>
                            </w:r>
                          </w:p>
                        </w:tc>
                      </w:tr>
                      <w:tr w:rsidR="003C416F" w14:paraId="2055EC1F" w14:textId="77777777">
                        <w:trPr>
                          <w:cantSplit/>
                          <w:trHeight w:val="618"/>
                        </w:trPr>
                        <w:tc>
                          <w:tcPr>
                            <w:tcW w:w="3750" w:type="dxa"/>
                            <w:gridSpan w:val="4"/>
                            <w:tcBorders>
                              <w:right w:val="double" w:sz="6" w:space="0" w:color="auto"/>
                            </w:tcBorders>
                            <w:vAlign w:val="center"/>
                          </w:tcPr>
                          <w:p w14:paraId="3FC30EFD" w14:textId="77777777" w:rsidR="003C416F" w:rsidRDefault="003C416F" w:rsidP="00312700">
                            <w:pPr>
                              <w:jc w:val="center"/>
                              <w:rPr>
                                <w:b/>
                              </w:rPr>
                            </w:pPr>
                            <w:r>
                              <w:rPr>
                                <w:rFonts w:hint="eastAsia"/>
                                <w:b/>
                              </w:rPr>
                              <w:t>ソフトウェア開発部</w:t>
                            </w:r>
                          </w:p>
                          <w:p w14:paraId="31AFC95B" w14:textId="4CDBE351" w:rsidR="003C416F" w:rsidRDefault="003C416F" w:rsidP="00312700">
                            <w:pPr>
                              <w:jc w:val="center"/>
                              <w:rPr>
                                <w:b/>
                              </w:rPr>
                            </w:pPr>
                            <w:r>
                              <w:rPr>
                                <w:rFonts w:hint="eastAsia"/>
                                <w:b/>
                              </w:rPr>
                              <w:t>アプリケーション開発2課</w:t>
                            </w:r>
                          </w:p>
                        </w:tc>
                        <w:tc>
                          <w:tcPr>
                            <w:tcW w:w="3750" w:type="dxa"/>
                            <w:gridSpan w:val="4"/>
                            <w:tcBorders>
                              <w:left w:val="double" w:sz="6" w:space="0" w:color="auto"/>
                            </w:tcBorders>
                            <w:vAlign w:val="center"/>
                          </w:tcPr>
                          <w:p w14:paraId="3FCC6BF2" w14:textId="77777777" w:rsidR="003C416F" w:rsidRDefault="003C416F">
                            <w:pPr>
                              <w:jc w:val="center"/>
                              <w:rPr>
                                <w:b/>
                              </w:rPr>
                            </w:pPr>
                          </w:p>
                        </w:tc>
                      </w:tr>
                      <w:tr w:rsidR="003C416F" w14:paraId="594B755A" w14:textId="77777777">
                        <w:trPr>
                          <w:cantSplit/>
                          <w:trHeight w:hRule="exact" w:val="320"/>
                        </w:trPr>
                        <w:tc>
                          <w:tcPr>
                            <w:tcW w:w="937" w:type="dxa"/>
                            <w:tcBorders>
                              <w:right w:val="single" w:sz="8" w:space="0" w:color="auto"/>
                            </w:tcBorders>
                            <w:vAlign w:val="center"/>
                          </w:tcPr>
                          <w:p w14:paraId="1B50267F" w14:textId="77777777" w:rsidR="003C416F" w:rsidRDefault="003C416F">
                            <w:pPr>
                              <w:pStyle w:val="a4"/>
                              <w:tabs>
                                <w:tab w:val="clear" w:pos="4252"/>
                                <w:tab w:val="clear" w:pos="8504"/>
                              </w:tabs>
                              <w:spacing w:line="240" w:lineRule="auto"/>
                              <w:jc w:val="center"/>
                              <w:rPr>
                                <w:b/>
                              </w:rPr>
                            </w:pPr>
                            <w:r>
                              <w:rPr>
                                <w:rFonts w:hint="eastAsia"/>
                                <w:b/>
                              </w:rPr>
                              <w:t>承認</w:t>
                            </w:r>
                          </w:p>
                        </w:tc>
                        <w:tc>
                          <w:tcPr>
                            <w:tcW w:w="938" w:type="dxa"/>
                            <w:tcBorders>
                              <w:left w:val="single" w:sz="8" w:space="0" w:color="auto"/>
                              <w:right w:val="single" w:sz="8" w:space="0" w:color="auto"/>
                            </w:tcBorders>
                            <w:vAlign w:val="center"/>
                          </w:tcPr>
                          <w:p w14:paraId="6CE1A9AE" w14:textId="77777777" w:rsidR="003C416F" w:rsidRDefault="003C416F">
                            <w:pPr>
                              <w:pStyle w:val="a4"/>
                              <w:tabs>
                                <w:tab w:val="clear" w:pos="4252"/>
                                <w:tab w:val="clear" w:pos="8504"/>
                              </w:tabs>
                              <w:spacing w:line="240" w:lineRule="auto"/>
                              <w:jc w:val="center"/>
                              <w:rPr>
                                <w:b/>
                                <w:lang w:eastAsia="zh-CN"/>
                              </w:rPr>
                            </w:pPr>
                            <w:r>
                              <w:rPr>
                                <w:rFonts w:hint="eastAsia"/>
                                <w:b/>
                                <w:lang w:eastAsia="zh-CN"/>
                              </w:rPr>
                              <w:t>検閲</w:t>
                            </w:r>
                          </w:p>
                        </w:tc>
                        <w:tc>
                          <w:tcPr>
                            <w:tcW w:w="937" w:type="dxa"/>
                            <w:tcBorders>
                              <w:left w:val="single" w:sz="8" w:space="0" w:color="auto"/>
                              <w:right w:val="single" w:sz="8" w:space="0" w:color="auto"/>
                            </w:tcBorders>
                            <w:vAlign w:val="center"/>
                          </w:tcPr>
                          <w:p w14:paraId="2837665B" w14:textId="77777777" w:rsidR="003C416F" w:rsidRDefault="003C416F">
                            <w:pPr>
                              <w:pStyle w:val="a4"/>
                              <w:tabs>
                                <w:tab w:val="clear" w:pos="4252"/>
                                <w:tab w:val="clear" w:pos="8504"/>
                              </w:tabs>
                              <w:spacing w:line="240" w:lineRule="auto"/>
                              <w:jc w:val="center"/>
                              <w:rPr>
                                <w:b/>
                              </w:rPr>
                            </w:pPr>
                            <w:r>
                              <w:rPr>
                                <w:rFonts w:hint="eastAsia"/>
                                <w:b/>
                              </w:rPr>
                              <w:t>検閲</w:t>
                            </w:r>
                          </w:p>
                        </w:tc>
                        <w:tc>
                          <w:tcPr>
                            <w:tcW w:w="938" w:type="dxa"/>
                            <w:tcBorders>
                              <w:left w:val="single" w:sz="8" w:space="0" w:color="auto"/>
                              <w:right w:val="double" w:sz="6" w:space="0" w:color="auto"/>
                            </w:tcBorders>
                            <w:vAlign w:val="center"/>
                          </w:tcPr>
                          <w:p w14:paraId="705E8B7F" w14:textId="77777777" w:rsidR="003C416F" w:rsidRDefault="003C416F">
                            <w:pPr>
                              <w:pStyle w:val="a4"/>
                              <w:tabs>
                                <w:tab w:val="clear" w:pos="4252"/>
                                <w:tab w:val="clear" w:pos="8504"/>
                              </w:tabs>
                              <w:spacing w:line="240" w:lineRule="auto"/>
                              <w:jc w:val="center"/>
                              <w:rPr>
                                <w:b/>
                                <w:lang w:eastAsia="zh-CN"/>
                              </w:rPr>
                            </w:pPr>
                            <w:r>
                              <w:rPr>
                                <w:rFonts w:hint="eastAsia"/>
                                <w:b/>
                                <w:lang w:eastAsia="zh-CN"/>
                              </w:rPr>
                              <w:t>担当</w:t>
                            </w:r>
                          </w:p>
                        </w:tc>
                        <w:tc>
                          <w:tcPr>
                            <w:tcW w:w="937" w:type="dxa"/>
                            <w:tcBorders>
                              <w:left w:val="double" w:sz="6" w:space="0" w:color="auto"/>
                            </w:tcBorders>
                            <w:vAlign w:val="center"/>
                          </w:tcPr>
                          <w:p w14:paraId="761A6A30" w14:textId="77777777" w:rsidR="003C416F" w:rsidRDefault="003C416F">
                            <w:pPr>
                              <w:pStyle w:val="a4"/>
                              <w:tabs>
                                <w:tab w:val="clear" w:pos="4252"/>
                                <w:tab w:val="clear" w:pos="8504"/>
                              </w:tabs>
                              <w:spacing w:line="240" w:lineRule="auto"/>
                              <w:jc w:val="center"/>
                              <w:rPr>
                                <w:b/>
                              </w:rPr>
                            </w:pPr>
                            <w:r>
                              <w:rPr>
                                <w:rFonts w:hint="eastAsia"/>
                                <w:b/>
                              </w:rPr>
                              <w:t>承認</w:t>
                            </w:r>
                          </w:p>
                        </w:tc>
                        <w:tc>
                          <w:tcPr>
                            <w:tcW w:w="938" w:type="dxa"/>
                            <w:vAlign w:val="center"/>
                          </w:tcPr>
                          <w:p w14:paraId="6E68B8BC" w14:textId="77777777" w:rsidR="003C416F" w:rsidRDefault="003C416F">
                            <w:pPr>
                              <w:pStyle w:val="a4"/>
                              <w:tabs>
                                <w:tab w:val="clear" w:pos="4252"/>
                                <w:tab w:val="clear" w:pos="8504"/>
                              </w:tabs>
                              <w:spacing w:line="240" w:lineRule="auto"/>
                              <w:jc w:val="center"/>
                              <w:rPr>
                                <w:b/>
                              </w:rPr>
                            </w:pPr>
                            <w:r>
                              <w:rPr>
                                <w:rFonts w:hint="eastAsia"/>
                                <w:b/>
                              </w:rPr>
                              <w:t>検閲</w:t>
                            </w:r>
                          </w:p>
                        </w:tc>
                        <w:tc>
                          <w:tcPr>
                            <w:tcW w:w="937" w:type="dxa"/>
                            <w:vAlign w:val="center"/>
                          </w:tcPr>
                          <w:p w14:paraId="4283E388" w14:textId="77777777" w:rsidR="003C416F" w:rsidRDefault="003C416F">
                            <w:pPr>
                              <w:pStyle w:val="a4"/>
                              <w:tabs>
                                <w:tab w:val="clear" w:pos="4252"/>
                                <w:tab w:val="clear" w:pos="8504"/>
                              </w:tabs>
                              <w:spacing w:line="240" w:lineRule="auto"/>
                              <w:jc w:val="center"/>
                              <w:rPr>
                                <w:b/>
                              </w:rPr>
                            </w:pPr>
                            <w:r>
                              <w:rPr>
                                <w:rFonts w:hint="eastAsia"/>
                                <w:b/>
                              </w:rPr>
                              <w:t>検閲</w:t>
                            </w:r>
                          </w:p>
                        </w:tc>
                        <w:tc>
                          <w:tcPr>
                            <w:tcW w:w="938" w:type="dxa"/>
                            <w:vAlign w:val="center"/>
                          </w:tcPr>
                          <w:p w14:paraId="58BCAD26" w14:textId="77777777" w:rsidR="003C416F" w:rsidRDefault="003C416F">
                            <w:pPr>
                              <w:pStyle w:val="a4"/>
                              <w:tabs>
                                <w:tab w:val="clear" w:pos="4252"/>
                                <w:tab w:val="clear" w:pos="8504"/>
                              </w:tabs>
                              <w:spacing w:line="240" w:lineRule="auto"/>
                              <w:jc w:val="center"/>
                              <w:rPr>
                                <w:b/>
                              </w:rPr>
                            </w:pPr>
                            <w:r>
                              <w:rPr>
                                <w:rFonts w:hint="eastAsia"/>
                                <w:b/>
                              </w:rPr>
                              <w:t>担当</w:t>
                            </w:r>
                          </w:p>
                        </w:tc>
                      </w:tr>
                      <w:tr w:rsidR="003C416F" w14:paraId="047A1B71" w14:textId="77777777">
                        <w:trPr>
                          <w:cantSplit/>
                          <w:trHeight w:hRule="exact" w:val="320"/>
                        </w:trPr>
                        <w:tc>
                          <w:tcPr>
                            <w:tcW w:w="937" w:type="dxa"/>
                            <w:vAlign w:val="center"/>
                          </w:tcPr>
                          <w:p w14:paraId="3EE1E2C6" w14:textId="77777777" w:rsidR="003C416F" w:rsidRDefault="003C416F">
                            <w:pPr>
                              <w:pStyle w:val="a4"/>
                              <w:tabs>
                                <w:tab w:val="clear" w:pos="4252"/>
                                <w:tab w:val="clear" w:pos="8504"/>
                              </w:tabs>
                              <w:spacing w:line="240" w:lineRule="auto"/>
                              <w:jc w:val="center"/>
                              <w:rPr>
                                <w:b/>
                                <w:sz w:val="14"/>
                              </w:rPr>
                            </w:pPr>
                            <w:r>
                              <w:rPr>
                                <w:rFonts w:hint="eastAsia"/>
                                <w:b/>
                                <w:sz w:val="14"/>
                              </w:rPr>
                              <w:t>YY/MM/DD</w:t>
                            </w:r>
                          </w:p>
                        </w:tc>
                        <w:tc>
                          <w:tcPr>
                            <w:tcW w:w="938" w:type="dxa"/>
                            <w:vAlign w:val="center"/>
                          </w:tcPr>
                          <w:p w14:paraId="7AC5A10A" w14:textId="3E4FEBF4" w:rsidR="003C416F" w:rsidRDefault="003C416F">
                            <w:pPr>
                              <w:jc w:val="center"/>
                              <w:rPr>
                                <w:b/>
                                <w:sz w:val="14"/>
                              </w:rPr>
                            </w:pPr>
                            <w:r>
                              <w:rPr>
                                <w:rFonts w:hint="eastAsia"/>
                                <w:b/>
                                <w:sz w:val="14"/>
                              </w:rPr>
                              <w:t>YY/MM/DD</w:t>
                            </w:r>
                            <w:r w:rsidDel="00CF66F6">
                              <w:rPr>
                                <w:rFonts w:hint="eastAsia"/>
                                <w:b/>
                                <w:sz w:val="14"/>
                              </w:rPr>
                              <w:t xml:space="preserve"> </w:t>
                            </w:r>
                          </w:p>
                        </w:tc>
                        <w:tc>
                          <w:tcPr>
                            <w:tcW w:w="937" w:type="dxa"/>
                            <w:vAlign w:val="center"/>
                          </w:tcPr>
                          <w:p w14:paraId="0ABFF80B" w14:textId="6D620D69" w:rsidR="003C416F" w:rsidRDefault="003C416F">
                            <w:pPr>
                              <w:jc w:val="center"/>
                              <w:rPr>
                                <w:b/>
                                <w:sz w:val="14"/>
                              </w:rPr>
                            </w:pPr>
                            <w:r>
                              <w:rPr>
                                <w:rFonts w:hint="eastAsia"/>
                                <w:b/>
                                <w:sz w:val="14"/>
                              </w:rPr>
                              <w:t>YY/MM/DD</w:t>
                            </w:r>
                          </w:p>
                        </w:tc>
                        <w:tc>
                          <w:tcPr>
                            <w:tcW w:w="938" w:type="dxa"/>
                            <w:tcBorders>
                              <w:right w:val="double" w:sz="6" w:space="0" w:color="auto"/>
                            </w:tcBorders>
                            <w:vAlign w:val="center"/>
                          </w:tcPr>
                          <w:p w14:paraId="019B77C5" w14:textId="3ED67FBB" w:rsidR="003C416F" w:rsidRDefault="005045E7" w:rsidP="007D596C">
                            <w:pPr>
                              <w:jc w:val="center"/>
                              <w:rPr>
                                <w:b/>
                                <w:sz w:val="14"/>
                              </w:rPr>
                            </w:pPr>
                            <w:ins w:id="4" w:author="森川　裕太(アプリケーション開発２課)" w:date="2025-08-07T10:58:00Z" w16du:dateUtc="2025-08-07T01:58:00Z">
                              <w:r>
                                <w:rPr>
                                  <w:rFonts w:hint="eastAsia"/>
                                  <w:b/>
                                  <w:sz w:val="14"/>
                                </w:rPr>
                                <w:t>2025/08/01</w:t>
                              </w:r>
                            </w:ins>
                            <w:del w:id="5" w:author="森川　裕太(アプリケーション開発２課)" w:date="2025-08-07T10:58:00Z" w16du:dateUtc="2025-08-07T01:58:00Z">
                              <w:r w:rsidR="003C416F" w:rsidDel="005045E7">
                                <w:rPr>
                                  <w:rFonts w:hint="eastAsia"/>
                                  <w:b/>
                                  <w:sz w:val="14"/>
                                </w:rPr>
                                <w:delText>YY/MM/DD</w:delText>
                              </w:r>
                            </w:del>
                          </w:p>
                        </w:tc>
                        <w:tc>
                          <w:tcPr>
                            <w:tcW w:w="937" w:type="dxa"/>
                            <w:tcBorders>
                              <w:left w:val="double" w:sz="6" w:space="0" w:color="auto"/>
                            </w:tcBorders>
                            <w:vAlign w:val="center"/>
                          </w:tcPr>
                          <w:p w14:paraId="444E75C4" w14:textId="77777777" w:rsidR="003C416F" w:rsidRDefault="003C416F">
                            <w:pPr>
                              <w:jc w:val="center"/>
                              <w:rPr>
                                <w:b/>
                                <w:sz w:val="14"/>
                              </w:rPr>
                            </w:pPr>
                          </w:p>
                        </w:tc>
                        <w:tc>
                          <w:tcPr>
                            <w:tcW w:w="938" w:type="dxa"/>
                            <w:vAlign w:val="center"/>
                          </w:tcPr>
                          <w:p w14:paraId="1108B8B3" w14:textId="77777777" w:rsidR="003C416F" w:rsidRDefault="003C416F">
                            <w:pPr>
                              <w:jc w:val="center"/>
                              <w:rPr>
                                <w:b/>
                                <w:sz w:val="14"/>
                              </w:rPr>
                            </w:pPr>
                          </w:p>
                        </w:tc>
                        <w:tc>
                          <w:tcPr>
                            <w:tcW w:w="937" w:type="dxa"/>
                            <w:vAlign w:val="center"/>
                          </w:tcPr>
                          <w:p w14:paraId="16A25776" w14:textId="77777777" w:rsidR="003C416F" w:rsidRDefault="003C416F">
                            <w:pPr>
                              <w:jc w:val="center"/>
                              <w:rPr>
                                <w:b/>
                                <w:sz w:val="14"/>
                              </w:rPr>
                            </w:pPr>
                          </w:p>
                        </w:tc>
                        <w:tc>
                          <w:tcPr>
                            <w:tcW w:w="938" w:type="dxa"/>
                            <w:vAlign w:val="center"/>
                          </w:tcPr>
                          <w:p w14:paraId="6D0218B0" w14:textId="77777777" w:rsidR="003C416F" w:rsidRDefault="003C416F">
                            <w:pPr>
                              <w:jc w:val="center"/>
                              <w:rPr>
                                <w:b/>
                                <w:sz w:val="14"/>
                              </w:rPr>
                            </w:pPr>
                          </w:p>
                        </w:tc>
                      </w:tr>
                      <w:tr w:rsidR="003C416F" w14:paraId="46C468D7" w14:textId="77777777">
                        <w:trPr>
                          <w:cantSplit/>
                          <w:trHeight w:val="760"/>
                        </w:trPr>
                        <w:tc>
                          <w:tcPr>
                            <w:tcW w:w="937" w:type="dxa"/>
                            <w:vAlign w:val="center"/>
                          </w:tcPr>
                          <w:p w14:paraId="5B7B6922" w14:textId="77777777" w:rsidR="003C416F" w:rsidRDefault="003C416F">
                            <w:pPr>
                              <w:jc w:val="center"/>
                              <w:rPr>
                                <w:b/>
                                <w:sz w:val="24"/>
                              </w:rPr>
                            </w:pPr>
                          </w:p>
                        </w:tc>
                        <w:tc>
                          <w:tcPr>
                            <w:tcW w:w="938" w:type="dxa"/>
                            <w:vAlign w:val="center"/>
                          </w:tcPr>
                          <w:p w14:paraId="287D2833" w14:textId="4CF36CF0" w:rsidR="003C416F" w:rsidRDefault="003C416F">
                            <w:pPr>
                              <w:jc w:val="center"/>
                              <w:rPr>
                                <w:b/>
                                <w:sz w:val="24"/>
                              </w:rPr>
                            </w:pPr>
                          </w:p>
                        </w:tc>
                        <w:tc>
                          <w:tcPr>
                            <w:tcW w:w="937" w:type="dxa"/>
                            <w:vAlign w:val="center"/>
                          </w:tcPr>
                          <w:p w14:paraId="647C071D" w14:textId="62696EE0" w:rsidR="003C416F" w:rsidRDefault="003C416F">
                            <w:pPr>
                              <w:jc w:val="center"/>
                              <w:rPr>
                                <w:b/>
                                <w:sz w:val="24"/>
                              </w:rPr>
                            </w:pPr>
                          </w:p>
                        </w:tc>
                        <w:tc>
                          <w:tcPr>
                            <w:tcW w:w="938" w:type="dxa"/>
                            <w:tcBorders>
                              <w:right w:val="double" w:sz="6" w:space="0" w:color="auto"/>
                            </w:tcBorders>
                            <w:vAlign w:val="center"/>
                          </w:tcPr>
                          <w:p w14:paraId="0529D488" w14:textId="4A83B792" w:rsidR="003C416F" w:rsidRDefault="005045E7">
                            <w:pPr>
                              <w:jc w:val="center"/>
                              <w:rPr>
                                <w:b/>
                                <w:sz w:val="24"/>
                              </w:rPr>
                            </w:pPr>
                            <w:ins w:id="6" w:author="森川　裕太(アプリケーション開発２課)" w:date="2025-08-07T10:58:00Z" w16du:dateUtc="2025-08-07T01:58:00Z">
                              <w:r w:rsidRPr="005045E7">
                                <w:rPr>
                                  <w:rFonts w:hint="eastAsia"/>
                                  <w:b/>
                                  <w:sz w:val="24"/>
                                </w:rPr>
                                <w:t>森川</w:t>
                              </w:r>
                            </w:ins>
                          </w:p>
                        </w:tc>
                        <w:tc>
                          <w:tcPr>
                            <w:tcW w:w="937" w:type="dxa"/>
                            <w:tcBorders>
                              <w:left w:val="double" w:sz="6" w:space="0" w:color="auto"/>
                            </w:tcBorders>
                            <w:vAlign w:val="center"/>
                          </w:tcPr>
                          <w:p w14:paraId="30CB1596" w14:textId="77777777" w:rsidR="003C416F" w:rsidRDefault="003C416F">
                            <w:pPr>
                              <w:jc w:val="center"/>
                              <w:rPr>
                                <w:b/>
                                <w:sz w:val="24"/>
                              </w:rPr>
                            </w:pPr>
                          </w:p>
                        </w:tc>
                        <w:tc>
                          <w:tcPr>
                            <w:tcW w:w="938" w:type="dxa"/>
                            <w:vAlign w:val="center"/>
                          </w:tcPr>
                          <w:p w14:paraId="7A07ED76" w14:textId="77777777" w:rsidR="003C416F" w:rsidRDefault="003C416F">
                            <w:pPr>
                              <w:jc w:val="center"/>
                              <w:rPr>
                                <w:b/>
                                <w:sz w:val="24"/>
                              </w:rPr>
                            </w:pPr>
                          </w:p>
                        </w:tc>
                        <w:tc>
                          <w:tcPr>
                            <w:tcW w:w="937" w:type="dxa"/>
                            <w:vAlign w:val="center"/>
                          </w:tcPr>
                          <w:p w14:paraId="1D2DBD22" w14:textId="77777777" w:rsidR="003C416F" w:rsidRDefault="003C416F">
                            <w:pPr>
                              <w:jc w:val="center"/>
                              <w:rPr>
                                <w:b/>
                                <w:sz w:val="24"/>
                              </w:rPr>
                            </w:pPr>
                          </w:p>
                        </w:tc>
                        <w:tc>
                          <w:tcPr>
                            <w:tcW w:w="938" w:type="dxa"/>
                            <w:vAlign w:val="center"/>
                          </w:tcPr>
                          <w:p w14:paraId="7EBD7F2A" w14:textId="77777777" w:rsidR="003C416F" w:rsidRDefault="003C416F">
                            <w:pPr>
                              <w:jc w:val="center"/>
                              <w:rPr>
                                <w:b/>
                                <w:sz w:val="24"/>
                              </w:rPr>
                            </w:pPr>
                          </w:p>
                        </w:tc>
                      </w:tr>
                    </w:tbl>
                    <w:p w14:paraId="77F6E03C" w14:textId="77777777" w:rsidR="003C416F" w:rsidRDefault="003C416F"/>
                  </w:txbxContent>
                </v:textbox>
                <w10:wrap anchorx="page" anchory="page"/>
              </v:shape>
            </w:pict>
          </mc:Fallback>
        </mc:AlternateContent>
      </w:r>
      <w:r w:rsidR="007A32C7">
        <w:rPr>
          <w:noProof/>
          <w:sz w:val="20"/>
        </w:rPr>
        <mc:AlternateContent>
          <mc:Choice Requires="wps">
            <w:drawing>
              <wp:anchor distT="0" distB="0" distL="114300" distR="114300" simplePos="0" relativeHeight="251658245" behindDoc="0" locked="0" layoutInCell="1" allowOverlap="1" wp14:anchorId="56FCFE7E" wp14:editId="16FA06CE">
                <wp:simplePos x="0" y="0"/>
                <wp:positionH relativeFrom="column">
                  <wp:posOffset>3073400</wp:posOffset>
                </wp:positionH>
                <wp:positionV relativeFrom="paragraph">
                  <wp:posOffset>6576060</wp:posOffset>
                </wp:positionV>
                <wp:extent cx="2349500" cy="406400"/>
                <wp:effectExtent l="0" t="0" r="0" b="0"/>
                <wp:wrapNone/>
                <wp:docPr id="4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9500" cy="40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FF2893F" id="Line 23" o:spid="_x0000_s1026" style="position:absolute;flip:x;z-index:251657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pt,517.8pt" to="427pt,5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"/>
            </w:pict>
          </mc:Fallback>
        </mc:AlternateContent>
      </w:r>
    </w:p>
    <w:p w14:paraId="685E7FA7" w14:textId="77777777" w:rsidR="002C64B1" w:rsidRPr="002C64B1" w:rsidRDefault="002C64B1" w:rsidP="002C64B1">
      <w:pPr>
        <w:rPr>
          <w:ins w:id="7" w:author="森川　裕太(アプリケーション開発２課)" w:date="2025-08-07T15:55:00Z" w16du:dateUtc="2025-08-07T06:55:00Z"/>
        </w:rPr>
      </w:pPr>
    </w:p>
    <w:p w14:paraId="0E901E78" w14:textId="77777777" w:rsidR="002C64B1" w:rsidRPr="002C64B1" w:rsidRDefault="002C64B1" w:rsidP="002C64B1">
      <w:pPr>
        <w:rPr>
          <w:ins w:id="8" w:author="森川　裕太(アプリケーション開発２課)" w:date="2025-08-07T15:55:00Z" w16du:dateUtc="2025-08-07T06:55:00Z"/>
        </w:rPr>
      </w:pPr>
    </w:p>
    <w:p w14:paraId="6B1B629C" w14:textId="2657E872" w:rsidR="002C64B1" w:rsidRPr="002C64B1" w:rsidRDefault="002C64B1">
      <w:pPr>
        <w:tabs>
          <w:tab w:val="left" w:pos="8917"/>
        </w:tabs>
        <w:rPr>
          <w:ins w:id="9" w:author="森川　裕太(アプリケーション開発２課)" w:date="2025-08-07T15:55:00Z" w16du:dateUtc="2025-08-07T06:55:00Z"/>
        </w:rPr>
        <w:pPrChange w:id="10" w:author="森川　裕太(アプリケーション開発２課)" w:date="2025-08-07T15:55:00Z" w16du:dateUtc="2025-08-07T06:55:00Z">
          <w:pPr/>
        </w:pPrChange>
      </w:pPr>
    </w:p>
    <w:p w14:paraId="473AE644" w14:textId="77777777" w:rsidR="002C64B1" w:rsidRPr="002C64B1" w:rsidRDefault="002C64B1" w:rsidP="002C64B1">
      <w:pPr>
        <w:rPr>
          <w:ins w:id="11" w:author="森川　裕太(アプリケーション開発２課)" w:date="2025-08-07T15:55:00Z" w16du:dateUtc="2025-08-07T06:55:00Z"/>
        </w:rPr>
      </w:pPr>
    </w:p>
    <w:p w14:paraId="60FA7ED0" w14:textId="77777777" w:rsidR="002C64B1" w:rsidRPr="002C64B1" w:rsidRDefault="002C64B1" w:rsidP="002C64B1">
      <w:pPr>
        <w:rPr>
          <w:ins w:id="12" w:author="森川　裕太(アプリケーション開発２課)" w:date="2025-08-07T15:55:00Z" w16du:dateUtc="2025-08-07T06:55:00Z"/>
        </w:rPr>
      </w:pPr>
    </w:p>
    <w:p w14:paraId="40D3D85D" w14:textId="12A097FD" w:rsidR="00B57EA0" w:rsidRDefault="00145308">
      <w:r>
        <w:rPr>
          <w:noProof/>
          <w:sz w:val="20"/>
        </w:rPr>
        <mc:AlternateContent>
          <mc:Choice Requires="wps">
            <w:drawing>
              <wp:anchor distT="0" distB="0" distL="114300" distR="114300" simplePos="0" relativeHeight="251658244" behindDoc="0" locked="0" layoutInCell="1" allowOverlap="1" wp14:anchorId="11604D75" wp14:editId="4E83BFB9">
                <wp:simplePos x="0" y="0"/>
                <wp:positionH relativeFrom="column">
                  <wp:posOffset>3143885</wp:posOffset>
                </wp:positionH>
                <wp:positionV relativeFrom="paragraph">
                  <wp:posOffset>6297295</wp:posOffset>
                </wp:positionV>
                <wp:extent cx="571500" cy="698500"/>
                <wp:effectExtent l="0" t="0" r="0" b="0"/>
                <wp:wrapNone/>
                <wp:docPr id="4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4C80D68" id="Line 22" o:spid="_x0000_s1026"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5pt,495.85pt" to="292.55pt,5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"/>
            </w:pict>
          </mc:Fallback>
        </mc:AlternateContent>
      </w:r>
      <w:r>
        <w:rPr>
          <w:noProof/>
          <w:sz w:val="20"/>
        </w:rPr>
        <mc:AlternateContent>
          <mc:Choice Requires="wps">
            <w:drawing>
              <wp:anchor distT="0" distB="0" distL="114300" distR="114300" simplePos="0" relativeHeight="251658242" behindDoc="0" locked="0" layoutInCell="1" allowOverlap="1" wp14:anchorId="20BBE5FF" wp14:editId="2A92DD7C">
                <wp:simplePos x="0" y="0"/>
                <wp:positionH relativeFrom="column">
                  <wp:posOffset>4311015</wp:posOffset>
                </wp:positionH>
                <wp:positionV relativeFrom="paragraph">
                  <wp:posOffset>6295390</wp:posOffset>
                </wp:positionV>
                <wp:extent cx="584200" cy="698500"/>
                <wp:effectExtent l="0" t="0" r="0" b="0"/>
                <wp:wrapNone/>
                <wp:docPr id="4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24D7181" id="Line 20" o:spid="_x0000_s1026" style="position:absolute;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45pt,495.7pt" to="385.45pt,5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"/>
            </w:pict>
          </mc:Fallback>
        </mc:AlternateContent>
      </w:r>
      <w:r w:rsidR="00B57EA0" w:rsidRPr="002C64B1">
        <w:br w:type="page"/>
      </w:r>
      <w:del w:id="13" w:author="上田　智之(アプリケーション開発２課)" w:date="2025-08-08T11:05:00Z" w16du:dateUtc="2025-08-08T02:05:00Z">
        <w:r w:rsidR="00B57EA0">
          <w:rPr>
            <w:rFonts w:hint="eastAsia"/>
            <w:sz w:val="24"/>
            <w:u w:val="single"/>
          </w:rPr>
          <w:delText xml:space="preserve">　　　　　　　　　　　　　　　　　　　　　　　　　　　　　　　　　　　　</w:delText>
        </w:r>
      </w:del>
    </w:p>
    <w:customXmlInsRangeStart w:id="14" w:author="森川　裕太(アプリケーション開発２課)" w:date="2025-08-18T16:22:00Z"/>
    <w:bookmarkStart w:id="15" w:name="_Toc141179605" w:displacedByCustomXml="next"/>
    <w:bookmarkStart w:id="16" w:name="_Toc121751462" w:displacedByCustomXml="next"/>
    <w:bookmarkStart w:id="17" w:name="_Toc107216593" w:displacedByCustomXml="next"/>
    <w:bookmarkStart w:id="18" w:name="_Toc106718788" w:displacedByCustomXml="next"/>
    <w:bookmarkStart w:id="19" w:name="_Toc98662138" w:displacedByCustomXml="next"/>
    <w:bookmarkStart w:id="20" w:name="_Toc98656174" w:displacedByCustomXml="next"/>
    <w:bookmarkStart w:id="21" w:name="_Toc16487887" w:displacedByCustomXml="next"/>
    <w:sdt>
      <w:sdtPr>
        <w:rPr>
          <w:rFonts w:ascii="ＭＳ 明朝" w:eastAsia="ＭＳ 明朝" w:hAnsi="Century" w:cs="Times New Roman"/>
          <w:color w:val="auto"/>
          <w:sz w:val="18"/>
          <w:szCs w:val="20"/>
          <w:lang w:val="ja-JP"/>
        </w:rPr>
        <w:id w:val="75718022"/>
        <w:docPartObj>
          <w:docPartGallery w:val="Table of Contents"/>
          <w:docPartUnique/>
        </w:docPartObj>
      </w:sdtPr>
      <w:sdtEndPr>
        <w:rPr>
          <w:b/>
          <w:bCs/>
        </w:rPr>
      </w:sdtEndPr>
      <w:sdtContent>
        <w:customXmlInsRangeEnd w:id="14"/>
        <w:p w14:paraId="00CE1478" w14:textId="796A68C1" w:rsidR="00891525" w:rsidRDefault="00891525">
          <w:pPr>
            <w:pStyle w:val="aff3"/>
            <w:rPr>
              <w:ins w:id="22" w:author="森川　裕太(アプリケーション開発２課)" w:date="2025-08-18T16:22:00Z" w16du:dateUtc="2025-08-18T07:22:00Z"/>
            </w:rPr>
          </w:pPr>
          <w:ins w:id="23" w:author="森川　裕太(アプリケーション開発２課)" w:date="2025-08-18T16:22:00Z" w16du:dateUtc="2025-08-18T07:22:00Z">
            <w:r>
              <w:rPr>
                <w:lang w:val="ja-JP"/>
              </w:rPr>
              <w:t>内容</w:t>
            </w:r>
          </w:ins>
        </w:p>
        <w:p w14:paraId="5A7C823F" w14:textId="24A87BDF" w:rsidR="00E0699A" w:rsidRDefault="00EA6D50">
          <w:pPr>
            <w:pStyle w:val="10"/>
            <w:rPr>
              <w:ins w:id="24"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25" w:author="森川　裕太(アプリケーション開発２課)" w:date="2025-08-18T16:25:00Z" w16du:dateUtc="2025-08-18T07:25:00Z">
            <w:r>
              <w:fldChar w:fldCharType="begin"/>
            </w:r>
            <w:r>
              <w:instrText xml:space="preserve"> TOC \o "1-4" \h \z \u </w:instrText>
            </w:r>
          </w:ins>
          <w:r>
            <w:fldChar w:fldCharType="separate"/>
          </w:r>
          <w:ins w:id="26" w:author="森川　裕太(アプリケーション開発２課)" w:date="2025-08-19T11:35:00Z" w16du:dateUtc="2025-08-19T02:35:00Z">
            <w:r w:rsidR="00E0699A" w:rsidRPr="00FE5998">
              <w:rPr>
                <w:rStyle w:val="af5"/>
              </w:rPr>
              <w:fldChar w:fldCharType="begin"/>
            </w:r>
            <w:r w:rsidR="00E0699A" w:rsidRPr="00FE5998">
              <w:rPr>
                <w:rStyle w:val="af5"/>
              </w:rPr>
              <w:instrText xml:space="preserve"> </w:instrText>
            </w:r>
            <w:r w:rsidR="00E0699A">
              <w:instrText>HYPERLINK \l "_Toc206496048"</w:instrText>
            </w:r>
            <w:r w:rsidR="00E0699A" w:rsidRPr="00FE5998">
              <w:rPr>
                <w:rStyle w:val="af5"/>
              </w:rPr>
              <w:instrText xml:space="preserve"> </w:instrText>
            </w:r>
            <w:r w:rsidR="00E0699A" w:rsidRPr="00FE5998">
              <w:rPr>
                <w:rStyle w:val="af5"/>
              </w:rPr>
            </w:r>
            <w:r w:rsidR="00E0699A" w:rsidRPr="00FE5998">
              <w:rPr>
                <w:rStyle w:val="af5"/>
              </w:rPr>
              <w:fldChar w:fldCharType="separate"/>
            </w:r>
            <w:r w:rsidR="00E0699A" w:rsidRPr="00FE5998">
              <w:rPr>
                <w:rStyle w:val="af5"/>
              </w:rPr>
              <w:t>1. 修正履歴</w:t>
            </w:r>
            <w:r w:rsidR="00E0699A">
              <w:rPr>
                <w:webHidden/>
              </w:rPr>
              <w:tab/>
            </w:r>
            <w:r w:rsidR="00E0699A">
              <w:rPr>
                <w:webHidden/>
              </w:rPr>
              <w:fldChar w:fldCharType="begin"/>
            </w:r>
            <w:r w:rsidR="00E0699A">
              <w:rPr>
                <w:webHidden/>
              </w:rPr>
              <w:instrText xml:space="preserve"> PAGEREF _Toc206496048 \h </w:instrText>
            </w:r>
          </w:ins>
          <w:r w:rsidR="00E0699A">
            <w:rPr>
              <w:webHidden/>
            </w:rPr>
          </w:r>
          <w:ins w:id="27" w:author="森川　裕太(アプリケーション開発２課)" w:date="2025-08-19T11:35:00Z" w16du:dateUtc="2025-08-19T02:35:00Z">
            <w:r w:rsidR="00E0699A">
              <w:rPr>
                <w:webHidden/>
              </w:rPr>
              <w:fldChar w:fldCharType="separate"/>
            </w:r>
            <w:r w:rsidR="00E0699A">
              <w:rPr>
                <w:webHidden/>
              </w:rPr>
              <w:t>３</w:t>
            </w:r>
            <w:r w:rsidR="00E0699A">
              <w:rPr>
                <w:webHidden/>
              </w:rPr>
              <w:fldChar w:fldCharType="end"/>
            </w:r>
            <w:r w:rsidR="00E0699A" w:rsidRPr="00FE5998">
              <w:rPr>
                <w:rStyle w:val="af5"/>
              </w:rPr>
              <w:fldChar w:fldCharType="end"/>
            </w:r>
          </w:ins>
        </w:p>
        <w:p w14:paraId="759D865F" w14:textId="45D60A47" w:rsidR="00E0699A" w:rsidRDefault="00E0699A">
          <w:pPr>
            <w:pStyle w:val="10"/>
            <w:rPr>
              <w:ins w:id="28"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29" w:author="森川　裕太(アプリケーション開発２課)" w:date="2025-08-19T11:35:00Z" w16du:dateUtc="2025-08-19T02:35:00Z">
            <w:r w:rsidRPr="00FE5998">
              <w:rPr>
                <w:rStyle w:val="af5"/>
              </w:rPr>
              <w:fldChar w:fldCharType="begin"/>
            </w:r>
            <w:r w:rsidRPr="00FE5998">
              <w:rPr>
                <w:rStyle w:val="af5"/>
              </w:rPr>
              <w:instrText xml:space="preserve"> </w:instrText>
            </w:r>
            <w:r>
              <w:instrText>HYPERLINK \l "_Toc206496049"</w:instrText>
            </w:r>
            <w:r w:rsidRPr="00FE5998">
              <w:rPr>
                <w:rStyle w:val="af5"/>
              </w:rPr>
              <w:instrText xml:space="preserve"> </w:instrText>
            </w:r>
            <w:r w:rsidRPr="00FE5998">
              <w:rPr>
                <w:rStyle w:val="af5"/>
              </w:rPr>
            </w:r>
            <w:r w:rsidRPr="00FE5998">
              <w:rPr>
                <w:rStyle w:val="af5"/>
              </w:rPr>
              <w:fldChar w:fldCharType="separate"/>
            </w:r>
            <w:r w:rsidRPr="00FE5998">
              <w:rPr>
                <w:rStyle w:val="af5"/>
              </w:rPr>
              <w:t>2. 概要</w:t>
            </w:r>
            <w:r>
              <w:rPr>
                <w:webHidden/>
              </w:rPr>
              <w:tab/>
            </w:r>
            <w:r>
              <w:rPr>
                <w:webHidden/>
              </w:rPr>
              <w:fldChar w:fldCharType="begin"/>
            </w:r>
            <w:r>
              <w:rPr>
                <w:webHidden/>
              </w:rPr>
              <w:instrText xml:space="preserve"> PAGEREF _Toc206496049 \h </w:instrText>
            </w:r>
          </w:ins>
          <w:r>
            <w:rPr>
              <w:webHidden/>
            </w:rPr>
          </w:r>
          <w:ins w:id="30" w:author="森川　裕太(アプリケーション開発２課)" w:date="2025-08-19T11:35:00Z" w16du:dateUtc="2025-08-19T02:35:00Z">
            <w:r>
              <w:rPr>
                <w:webHidden/>
              </w:rPr>
              <w:fldChar w:fldCharType="separate"/>
            </w:r>
            <w:r>
              <w:rPr>
                <w:webHidden/>
              </w:rPr>
              <w:t>４</w:t>
            </w:r>
            <w:r>
              <w:rPr>
                <w:webHidden/>
              </w:rPr>
              <w:fldChar w:fldCharType="end"/>
            </w:r>
            <w:r w:rsidRPr="00FE5998">
              <w:rPr>
                <w:rStyle w:val="af5"/>
              </w:rPr>
              <w:fldChar w:fldCharType="end"/>
            </w:r>
          </w:ins>
        </w:p>
        <w:p w14:paraId="3738E266" w14:textId="3F102282" w:rsidR="00E0699A" w:rsidRDefault="00E0699A">
          <w:pPr>
            <w:pStyle w:val="21"/>
            <w:tabs>
              <w:tab w:val="right" w:leader="dot" w:pos="9799"/>
            </w:tabs>
            <w:rPr>
              <w:ins w:id="31"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32"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"_Toc206496050"</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2.1</w:t>
            </w:r>
            <w:r w:rsidRPr="00FE5998">
              <w:rPr>
                <w:rStyle w:val="af5"/>
                <w:noProof/>
              </w:rPr>
              <w:t xml:space="preserve"> 目的</w:t>
            </w:r>
            <w:r>
              <w:rPr>
                <w:noProof/>
                <w:webHidden/>
              </w:rPr>
              <w:tab/>
            </w:r>
            <w:r>
              <w:rPr>
                <w:noProof/>
                <w:webHidden/>
              </w:rPr>
              <w:fldChar w:fldCharType="begin"/>
            </w:r>
            <w:r>
              <w:rPr>
                <w:noProof/>
                <w:webHidden/>
              </w:rPr>
              <w:instrText xml:space="preserve"> PAGEREF _Toc206496050 \h </w:instrText>
            </w:r>
          </w:ins>
          <w:r>
            <w:rPr>
              <w:noProof/>
              <w:webHidden/>
            </w:rPr>
          </w:r>
          <w:ins w:id="33" w:author="森川　裕太(アプリケーション開発２課)" w:date="2025-08-19T11:35:00Z" w16du:dateUtc="2025-08-19T02:35:00Z">
            <w:r>
              <w:rPr>
                <w:noProof/>
                <w:webHidden/>
              </w:rPr>
              <w:fldChar w:fldCharType="separate"/>
            </w:r>
            <w:r>
              <w:rPr>
                <w:rFonts w:hint="eastAsia"/>
                <w:noProof/>
                <w:webHidden/>
              </w:rPr>
              <w:t>４</w:t>
            </w:r>
            <w:r>
              <w:rPr>
                <w:noProof/>
                <w:webHidden/>
              </w:rPr>
              <w:fldChar w:fldCharType="end"/>
            </w:r>
            <w:r w:rsidRPr="00FE5998">
              <w:rPr>
                <w:rStyle w:val="af5"/>
                <w:noProof/>
              </w:rPr>
              <w:fldChar w:fldCharType="end"/>
            </w:r>
          </w:ins>
        </w:p>
        <w:p w14:paraId="1C522E83" w14:textId="0BFA7ED1" w:rsidR="00E0699A" w:rsidRDefault="00E0699A">
          <w:pPr>
            <w:pStyle w:val="21"/>
            <w:tabs>
              <w:tab w:val="right" w:leader="dot" w:pos="9799"/>
            </w:tabs>
            <w:rPr>
              <w:ins w:id="34"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35"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"_Toc206496055"</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2.2</w:t>
            </w:r>
            <w:r w:rsidRPr="00FE5998">
              <w:rPr>
                <w:rStyle w:val="af5"/>
                <w:noProof/>
              </w:rPr>
              <w:t xml:space="preserve"> 概要</w:t>
            </w:r>
            <w:r>
              <w:rPr>
                <w:noProof/>
                <w:webHidden/>
              </w:rPr>
              <w:tab/>
            </w:r>
            <w:r>
              <w:rPr>
                <w:noProof/>
                <w:webHidden/>
              </w:rPr>
              <w:fldChar w:fldCharType="begin"/>
            </w:r>
            <w:r>
              <w:rPr>
                <w:noProof/>
                <w:webHidden/>
              </w:rPr>
              <w:instrText xml:space="preserve"> PAGEREF _Toc206496055 \h </w:instrText>
            </w:r>
          </w:ins>
          <w:r>
            <w:rPr>
              <w:noProof/>
              <w:webHidden/>
            </w:rPr>
          </w:r>
          <w:ins w:id="36" w:author="森川　裕太(アプリケーション開発２課)" w:date="2025-08-19T11:35:00Z" w16du:dateUtc="2025-08-19T02:35:00Z">
            <w:r>
              <w:rPr>
                <w:noProof/>
                <w:webHidden/>
              </w:rPr>
              <w:fldChar w:fldCharType="separate"/>
            </w:r>
            <w:r>
              <w:rPr>
                <w:rFonts w:hint="eastAsia"/>
                <w:noProof/>
                <w:webHidden/>
              </w:rPr>
              <w:t>４</w:t>
            </w:r>
            <w:r>
              <w:rPr>
                <w:noProof/>
                <w:webHidden/>
              </w:rPr>
              <w:fldChar w:fldCharType="end"/>
            </w:r>
            <w:r w:rsidRPr="00FE5998">
              <w:rPr>
                <w:rStyle w:val="af5"/>
                <w:noProof/>
              </w:rPr>
              <w:fldChar w:fldCharType="end"/>
            </w:r>
          </w:ins>
        </w:p>
        <w:p w14:paraId="17CF07B2" w14:textId="5EEF1908" w:rsidR="00E0699A" w:rsidRDefault="00E0699A">
          <w:pPr>
            <w:pStyle w:val="10"/>
            <w:rPr>
              <w:ins w:id="37"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38" w:author="森川　裕太(アプリケーション開発２課)" w:date="2025-08-19T11:35:00Z" w16du:dateUtc="2025-08-19T02:35:00Z">
            <w:r w:rsidRPr="00FE5998">
              <w:rPr>
                <w:rStyle w:val="af5"/>
              </w:rPr>
              <w:fldChar w:fldCharType="begin"/>
            </w:r>
            <w:r w:rsidRPr="00FE5998">
              <w:rPr>
                <w:rStyle w:val="af5"/>
              </w:rPr>
              <w:instrText xml:space="preserve"> </w:instrText>
            </w:r>
            <w:r>
              <w:instrText>HYPERLINK \l "_Toc206496056"</w:instrText>
            </w:r>
            <w:r w:rsidRPr="00FE5998">
              <w:rPr>
                <w:rStyle w:val="af5"/>
              </w:rPr>
              <w:instrText xml:space="preserve"> </w:instrText>
            </w:r>
            <w:r w:rsidRPr="00FE5998">
              <w:rPr>
                <w:rStyle w:val="af5"/>
              </w:rPr>
            </w:r>
            <w:r w:rsidRPr="00FE5998">
              <w:rPr>
                <w:rStyle w:val="af5"/>
              </w:rPr>
              <w:fldChar w:fldCharType="separate"/>
            </w:r>
            <w:r w:rsidRPr="00FE5998">
              <w:rPr>
                <w:rStyle w:val="af5"/>
              </w:rPr>
              <w:t>3. 修正対象一覧</w:t>
            </w:r>
            <w:r>
              <w:rPr>
                <w:webHidden/>
              </w:rPr>
              <w:tab/>
            </w:r>
            <w:r>
              <w:rPr>
                <w:webHidden/>
              </w:rPr>
              <w:fldChar w:fldCharType="begin"/>
            </w:r>
            <w:r>
              <w:rPr>
                <w:webHidden/>
              </w:rPr>
              <w:instrText xml:space="preserve"> PAGEREF _Toc206496056 \h </w:instrText>
            </w:r>
          </w:ins>
          <w:r>
            <w:rPr>
              <w:webHidden/>
            </w:rPr>
          </w:r>
          <w:ins w:id="39" w:author="森川　裕太(アプリケーション開発２課)" w:date="2025-08-19T11:35:00Z" w16du:dateUtc="2025-08-19T02:35:00Z">
            <w:r>
              <w:rPr>
                <w:webHidden/>
              </w:rPr>
              <w:fldChar w:fldCharType="separate"/>
            </w:r>
            <w:r>
              <w:rPr>
                <w:webHidden/>
              </w:rPr>
              <w:t>５</w:t>
            </w:r>
            <w:r>
              <w:rPr>
                <w:webHidden/>
              </w:rPr>
              <w:fldChar w:fldCharType="end"/>
            </w:r>
            <w:r w:rsidRPr="00FE5998">
              <w:rPr>
                <w:rStyle w:val="af5"/>
              </w:rPr>
              <w:fldChar w:fldCharType="end"/>
            </w:r>
          </w:ins>
        </w:p>
        <w:p w14:paraId="7C6702AA" w14:textId="3E6049D9" w:rsidR="00E0699A" w:rsidRDefault="00E0699A">
          <w:pPr>
            <w:pStyle w:val="21"/>
            <w:tabs>
              <w:tab w:val="right" w:leader="dot" w:pos="9799"/>
            </w:tabs>
            <w:rPr>
              <w:ins w:id="40"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41"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"_Toc206496057"</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3.1</w:t>
            </w:r>
            <w:r w:rsidRPr="00FE5998">
              <w:rPr>
                <w:rStyle w:val="af5"/>
                <w:noProof/>
              </w:rPr>
              <w:t xml:space="preserve"> 対応AP一覧</w:t>
            </w:r>
            <w:r>
              <w:rPr>
                <w:noProof/>
                <w:webHidden/>
              </w:rPr>
              <w:tab/>
            </w:r>
            <w:r>
              <w:rPr>
                <w:noProof/>
                <w:webHidden/>
              </w:rPr>
              <w:fldChar w:fldCharType="begin"/>
            </w:r>
            <w:r>
              <w:rPr>
                <w:noProof/>
                <w:webHidden/>
              </w:rPr>
              <w:instrText xml:space="preserve"> PAGEREF _Toc206496057 \h </w:instrText>
            </w:r>
          </w:ins>
          <w:r>
            <w:rPr>
              <w:noProof/>
              <w:webHidden/>
            </w:rPr>
          </w:r>
          <w:ins w:id="42" w:author="森川　裕太(アプリケーション開発２課)" w:date="2025-08-19T11:35:00Z" w16du:dateUtc="2025-08-19T02:35:00Z">
            <w:r>
              <w:rPr>
                <w:noProof/>
                <w:webHidden/>
              </w:rPr>
              <w:fldChar w:fldCharType="separate"/>
            </w:r>
            <w:r>
              <w:rPr>
                <w:rFonts w:hint="eastAsia"/>
                <w:noProof/>
                <w:webHidden/>
              </w:rPr>
              <w:t>５</w:t>
            </w:r>
            <w:r>
              <w:rPr>
                <w:noProof/>
                <w:webHidden/>
              </w:rPr>
              <w:fldChar w:fldCharType="end"/>
            </w:r>
            <w:r w:rsidRPr="00FE5998">
              <w:rPr>
                <w:rStyle w:val="af5"/>
                <w:noProof/>
              </w:rPr>
              <w:fldChar w:fldCharType="end"/>
            </w:r>
          </w:ins>
        </w:p>
        <w:p w14:paraId="16DE2D25" w14:textId="3C8FD51B" w:rsidR="00E0699A" w:rsidRDefault="00E0699A">
          <w:pPr>
            <w:pStyle w:val="10"/>
            <w:rPr>
              <w:ins w:id="43"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44" w:author="森川　裕太(アプリケーション開発２課)" w:date="2025-08-19T11:35:00Z" w16du:dateUtc="2025-08-19T02:35:00Z">
            <w:r w:rsidRPr="00FE5998">
              <w:rPr>
                <w:rStyle w:val="af5"/>
              </w:rPr>
              <w:fldChar w:fldCharType="begin"/>
            </w:r>
            <w:r w:rsidRPr="00FE5998">
              <w:rPr>
                <w:rStyle w:val="af5"/>
              </w:rPr>
              <w:instrText xml:space="preserve"> </w:instrText>
            </w:r>
            <w:r>
              <w:instrText>HYPERLINK \l "_Toc206496058"</w:instrText>
            </w:r>
            <w:r w:rsidRPr="00FE5998">
              <w:rPr>
                <w:rStyle w:val="af5"/>
              </w:rPr>
              <w:instrText xml:space="preserve"> </w:instrText>
            </w:r>
            <w:r w:rsidRPr="00FE5998">
              <w:rPr>
                <w:rStyle w:val="af5"/>
              </w:rPr>
            </w:r>
            <w:r w:rsidRPr="00FE5998">
              <w:rPr>
                <w:rStyle w:val="af5"/>
              </w:rPr>
              <w:fldChar w:fldCharType="separate"/>
            </w:r>
            <w:r w:rsidRPr="00FE5998">
              <w:rPr>
                <w:rStyle w:val="af5"/>
              </w:rPr>
              <w:t>4. 対応内容概要</w:t>
            </w:r>
            <w:r>
              <w:rPr>
                <w:webHidden/>
              </w:rPr>
              <w:tab/>
            </w:r>
            <w:r>
              <w:rPr>
                <w:webHidden/>
              </w:rPr>
              <w:fldChar w:fldCharType="begin"/>
            </w:r>
            <w:r>
              <w:rPr>
                <w:webHidden/>
              </w:rPr>
              <w:instrText xml:space="preserve"> PAGEREF _Toc206496058 \h </w:instrText>
            </w:r>
          </w:ins>
          <w:r>
            <w:rPr>
              <w:webHidden/>
            </w:rPr>
          </w:r>
          <w:ins w:id="45" w:author="森川　裕太(アプリケーション開発２課)" w:date="2025-08-19T11:35:00Z" w16du:dateUtc="2025-08-19T02:35:00Z">
            <w:r>
              <w:rPr>
                <w:webHidden/>
              </w:rPr>
              <w:fldChar w:fldCharType="separate"/>
            </w:r>
            <w:r>
              <w:rPr>
                <w:webHidden/>
              </w:rPr>
              <w:t>６</w:t>
            </w:r>
            <w:r>
              <w:rPr>
                <w:webHidden/>
              </w:rPr>
              <w:fldChar w:fldCharType="end"/>
            </w:r>
            <w:r w:rsidRPr="00FE5998">
              <w:rPr>
                <w:rStyle w:val="af5"/>
              </w:rPr>
              <w:fldChar w:fldCharType="end"/>
            </w:r>
          </w:ins>
        </w:p>
        <w:p w14:paraId="6476A1CE" w14:textId="1A0EA4A3" w:rsidR="00E0699A" w:rsidRDefault="00E0699A">
          <w:pPr>
            <w:pStyle w:val="21"/>
            <w:tabs>
              <w:tab w:val="right" w:leader="dot" w:pos="9799"/>
            </w:tabs>
            <w:rPr>
              <w:ins w:id="46"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47"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"_Toc206496059"</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4.1</w:t>
            </w:r>
            <w:r w:rsidRPr="00FE5998">
              <w:rPr>
                <w:rStyle w:val="af5"/>
                <w:noProof/>
              </w:rPr>
              <w:t xml:space="preserve"> 対応内容概要</w:t>
            </w:r>
            <w:r>
              <w:rPr>
                <w:noProof/>
                <w:webHidden/>
              </w:rPr>
              <w:tab/>
            </w:r>
            <w:r>
              <w:rPr>
                <w:noProof/>
                <w:webHidden/>
              </w:rPr>
              <w:fldChar w:fldCharType="begin"/>
            </w:r>
            <w:r>
              <w:rPr>
                <w:noProof/>
                <w:webHidden/>
              </w:rPr>
              <w:instrText xml:space="preserve"> PAGEREF _Toc206496059 \h </w:instrText>
            </w:r>
          </w:ins>
          <w:r>
            <w:rPr>
              <w:noProof/>
              <w:webHidden/>
            </w:rPr>
          </w:r>
          <w:ins w:id="48" w:author="森川　裕太(アプリケーション開発２課)" w:date="2025-08-19T11:35:00Z" w16du:dateUtc="2025-08-19T02:35:00Z">
            <w:r>
              <w:rPr>
                <w:noProof/>
                <w:webHidden/>
              </w:rPr>
              <w:fldChar w:fldCharType="separate"/>
            </w:r>
            <w:r>
              <w:rPr>
                <w:rFonts w:hint="eastAsia"/>
                <w:noProof/>
                <w:webHidden/>
              </w:rPr>
              <w:t>６</w:t>
            </w:r>
            <w:r>
              <w:rPr>
                <w:noProof/>
                <w:webHidden/>
              </w:rPr>
              <w:fldChar w:fldCharType="end"/>
            </w:r>
            <w:r w:rsidRPr="00FE5998">
              <w:rPr>
                <w:rStyle w:val="af5"/>
                <w:noProof/>
              </w:rPr>
              <w:fldChar w:fldCharType="end"/>
            </w:r>
          </w:ins>
        </w:p>
        <w:p w14:paraId="362A52F9" w14:textId="1A27C549" w:rsidR="00E0699A" w:rsidRDefault="00E0699A">
          <w:pPr>
            <w:pStyle w:val="21"/>
            <w:tabs>
              <w:tab w:val="right" w:leader="dot" w:pos="9799"/>
            </w:tabs>
            <w:rPr>
              <w:ins w:id="49"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50"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"_Toc206496060"</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4.2</w:t>
            </w:r>
            <w:r w:rsidRPr="00FE5998">
              <w:rPr>
                <w:rStyle w:val="af5"/>
                <w:noProof/>
              </w:rPr>
              <w:t xml:space="preserve"> 対応機能全体</w:t>
            </w:r>
            <w:r>
              <w:rPr>
                <w:noProof/>
                <w:webHidden/>
              </w:rPr>
              <w:tab/>
            </w:r>
            <w:r>
              <w:rPr>
                <w:noProof/>
                <w:webHidden/>
              </w:rPr>
              <w:fldChar w:fldCharType="begin"/>
            </w:r>
            <w:r>
              <w:rPr>
                <w:noProof/>
                <w:webHidden/>
              </w:rPr>
              <w:instrText xml:space="preserve"> PAGEREF _Toc206496060 \h </w:instrText>
            </w:r>
          </w:ins>
          <w:r>
            <w:rPr>
              <w:noProof/>
              <w:webHidden/>
            </w:rPr>
          </w:r>
          <w:ins w:id="51" w:author="森川　裕太(アプリケーション開発２課)" w:date="2025-08-19T11:35:00Z" w16du:dateUtc="2025-08-19T02:35:00Z">
            <w:r>
              <w:rPr>
                <w:noProof/>
                <w:webHidden/>
              </w:rPr>
              <w:fldChar w:fldCharType="separate"/>
            </w:r>
            <w:r>
              <w:rPr>
                <w:rFonts w:hint="eastAsia"/>
                <w:noProof/>
                <w:webHidden/>
              </w:rPr>
              <w:t>６</w:t>
            </w:r>
            <w:r>
              <w:rPr>
                <w:noProof/>
                <w:webHidden/>
              </w:rPr>
              <w:fldChar w:fldCharType="end"/>
            </w:r>
            <w:r w:rsidRPr="00FE5998">
              <w:rPr>
                <w:rStyle w:val="af5"/>
                <w:noProof/>
              </w:rPr>
              <w:fldChar w:fldCharType="end"/>
            </w:r>
          </w:ins>
        </w:p>
        <w:p w14:paraId="10BDECF5" w14:textId="59CD7C75" w:rsidR="00E0699A" w:rsidRDefault="00E0699A">
          <w:pPr>
            <w:pStyle w:val="21"/>
            <w:tabs>
              <w:tab w:val="right" w:leader="dot" w:pos="9799"/>
            </w:tabs>
            <w:rPr>
              <w:ins w:id="52"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53"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"_Toc206496066"</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4.3</w:t>
            </w:r>
            <w:r w:rsidRPr="00FE5998">
              <w:rPr>
                <w:rStyle w:val="af5"/>
                <w:noProof/>
              </w:rPr>
              <w:t xml:space="preserve"> 対応による懸念点</w:t>
            </w:r>
            <w:r>
              <w:rPr>
                <w:noProof/>
                <w:webHidden/>
              </w:rPr>
              <w:tab/>
            </w:r>
            <w:r>
              <w:rPr>
                <w:noProof/>
                <w:webHidden/>
              </w:rPr>
              <w:fldChar w:fldCharType="begin"/>
            </w:r>
            <w:r>
              <w:rPr>
                <w:noProof/>
                <w:webHidden/>
              </w:rPr>
              <w:instrText xml:space="preserve"> PAGEREF _Toc206496066 \h </w:instrText>
            </w:r>
          </w:ins>
          <w:r>
            <w:rPr>
              <w:noProof/>
              <w:webHidden/>
            </w:rPr>
          </w:r>
          <w:ins w:id="54" w:author="森川　裕太(アプリケーション開発２課)" w:date="2025-08-19T11:35:00Z" w16du:dateUtc="2025-08-19T02:35:00Z">
            <w:r>
              <w:rPr>
                <w:noProof/>
                <w:webHidden/>
              </w:rPr>
              <w:fldChar w:fldCharType="separate"/>
            </w:r>
            <w:r>
              <w:rPr>
                <w:rFonts w:hint="eastAsia"/>
                <w:noProof/>
                <w:webHidden/>
              </w:rPr>
              <w:t>６</w:t>
            </w:r>
            <w:r>
              <w:rPr>
                <w:noProof/>
                <w:webHidden/>
              </w:rPr>
              <w:fldChar w:fldCharType="end"/>
            </w:r>
            <w:r w:rsidRPr="00FE5998">
              <w:rPr>
                <w:rStyle w:val="af5"/>
                <w:noProof/>
              </w:rPr>
              <w:fldChar w:fldCharType="end"/>
            </w:r>
          </w:ins>
        </w:p>
        <w:p w14:paraId="613825F4" w14:textId="33F67E9C" w:rsidR="00E0699A" w:rsidRDefault="00E0699A">
          <w:pPr>
            <w:pStyle w:val="10"/>
            <w:rPr>
              <w:ins w:id="55"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56" w:author="森川　裕太(アプリケーション開発２課)" w:date="2025-08-19T11:35:00Z" w16du:dateUtc="2025-08-19T02:35:00Z">
            <w:r w:rsidRPr="00FE5998">
              <w:rPr>
                <w:rStyle w:val="af5"/>
              </w:rPr>
              <w:fldChar w:fldCharType="begin"/>
            </w:r>
            <w:r w:rsidRPr="00FE5998">
              <w:rPr>
                <w:rStyle w:val="af5"/>
              </w:rPr>
              <w:instrText xml:space="preserve"> </w:instrText>
            </w:r>
            <w:r>
              <w:instrText>HYPERLINK \l "_Toc206496067"</w:instrText>
            </w:r>
            <w:r w:rsidRPr="00FE5998">
              <w:rPr>
                <w:rStyle w:val="af5"/>
              </w:rPr>
              <w:instrText xml:space="preserve"> </w:instrText>
            </w:r>
            <w:r w:rsidRPr="00FE5998">
              <w:rPr>
                <w:rStyle w:val="af5"/>
              </w:rPr>
            </w:r>
            <w:r w:rsidRPr="00FE5998">
              <w:rPr>
                <w:rStyle w:val="af5"/>
              </w:rPr>
              <w:fldChar w:fldCharType="separate"/>
            </w:r>
            <w:r w:rsidRPr="00FE5998">
              <w:rPr>
                <w:rStyle w:val="af5"/>
              </w:rPr>
              <w:t>5. 対応内容詳細</w:t>
            </w:r>
            <w:r>
              <w:rPr>
                <w:webHidden/>
              </w:rPr>
              <w:tab/>
            </w:r>
            <w:r>
              <w:rPr>
                <w:webHidden/>
              </w:rPr>
              <w:fldChar w:fldCharType="begin"/>
            </w:r>
            <w:r>
              <w:rPr>
                <w:webHidden/>
              </w:rPr>
              <w:instrText xml:space="preserve"> PAGEREF _Toc206496067 \h </w:instrText>
            </w:r>
          </w:ins>
          <w:r>
            <w:rPr>
              <w:webHidden/>
            </w:rPr>
          </w:r>
          <w:ins w:id="57" w:author="森川　裕太(アプリケーション開発２課)" w:date="2025-08-19T11:35:00Z" w16du:dateUtc="2025-08-19T02:35:00Z">
            <w:r>
              <w:rPr>
                <w:webHidden/>
              </w:rPr>
              <w:fldChar w:fldCharType="separate"/>
            </w:r>
            <w:r>
              <w:rPr>
                <w:webHidden/>
              </w:rPr>
              <w:t>７</w:t>
            </w:r>
            <w:r>
              <w:rPr>
                <w:webHidden/>
              </w:rPr>
              <w:fldChar w:fldCharType="end"/>
            </w:r>
            <w:r w:rsidRPr="00FE5998">
              <w:rPr>
                <w:rStyle w:val="af5"/>
              </w:rPr>
              <w:fldChar w:fldCharType="end"/>
            </w:r>
          </w:ins>
        </w:p>
        <w:p w14:paraId="4214EF43" w14:textId="1E2FF8E6" w:rsidR="00E0699A" w:rsidRDefault="00E0699A">
          <w:pPr>
            <w:pStyle w:val="21"/>
            <w:tabs>
              <w:tab w:val="right" w:leader="dot" w:pos="9799"/>
            </w:tabs>
            <w:rPr>
              <w:ins w:id="58"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59"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"_Toc206496068"</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5.1</w:t>
            </w:r>
            <w:r w:rsidRPr="00FE5998">
              <w:rPr>
                <w:rStyle w:val="af5"/>
                <w:noProof/>
              </w:rPr>
              <w:t xml:space="preserve"> 電卓画面</w:t>
            </w:r>
            <w:r>
              <w:rPr>
                <w:noProof/>
                <w:webHidden/>
              </w:rPr>
              <w:tab/>
            </w:r>
            <w:r>
              <w:rPr>
                <w:noProof/>
                <w:webHidden/>
              </w:rPr>
              <w:fldChar w:fldCharType="begin"/>
            </w:r>
            <w:r>
              <w:rPr>
                <w:noProof/>
                <w:webHidden/>
              </w:rPr>
              <w:instrText xml:space="preserve"> PAGEREF _Toc206496068 \h </w:instrText>
            </w:r>
          </w:ins>
          <w:r>
            <w:rPr>
              <w:noProof/>
              <w:webHidden/>
            </w:rPr>
          </w:r>
          <w:ins w:id="60" w:author="森川　裕太(アプリケーション開発２課)" w:date="2025-08-19T11:35:00Z" w16du:dateUtc="2025-08-19T02:35:00Z">
            <w:r>
              <w:rPr>
                <w:noProof/>
                <w:webHidden/>
              </w:rPr>
              <w:fldChar w:fldCharType="separate"/>
            </w:r>
            <w:r>
              <w:rPr>
                <w:rFonts w:hint="eastAsia"/>
                <w:noProof/>
                <w:webHidden/>
              </w:rPr>
              <w:t>７</w:t>
            </w:r>
            <w:r>
              <w:rPr>
                <w:noProof/>
                <w:webHidden/>
              </w:rPr>
              <w:fldChar w:fldCharType="end"/>
            </w:r>
            <w:r w:rsidRPr="00FE5998">
              <w:rPr>
                <w:rStyle w:val="af5"/>
                <w:noProof/>
              </w:rPr>
              <w:fldChar w:fldCharType="end"/>
            </w:r>
          </w:ins>
        </w:p>
        <w:p w14:paraId="382BAD37" w14:textId="22C16B28" w:rsidR="00E0699A" w:rsidRDefault="00E0699A">
          <w:pPr>
            <w:pStyle w:val="31"/>
            <w:tabs>
              <w:tab w:val="right" w:leader="dot" w:pos="9799"/>
            </w:tabs>
            <w:rPr>
              <w:ins w:id="61"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62"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"_Toc206496069"</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rFonts w:hAnsi="ＭＳ 明朝"/>
                <w:noProof/>
              </w:rPr>
              <w:t>5.1.1</w:t>
            </w:r>
            <w:r w:rsidRPr="00FE5998">
              <w:rPr>
                <w:rStyle w:val="af5"/>
                <w:noProof/>
              </w:rPr>
              <w:t xml:space="preserve"> 画面レイアウト</w:t>
            </w:r>
            <w:r>
              <w:rPr>
                <w:noProof/>
                <w:webHidden/>
              </w:rPr>
              <w:tab/>
            </w:r>
            <w:r>
              <w:rPr>
                <w:noProof/>
                <w:webHidden/>
              </w:rPr>
              <w:fldChar w:fldCharType="begin"/>
            </w:r>
            <w:r>
              <w:rPr>
                <w:noProof/>
                <w:webHidden/>
              </w:rPr>
              <w:instrText xml:space="preserve"> PAGEREF _Toc206496069 \h </w:instrText>
            </w:r>
          </w:ins>
          <w:r>
            <w:rPr>
              <w:noProof/>
              <w:webHidden/>
            </w:rPr>
          </w:r>
          <w:ins w:id="63" w:author="森川　裕太(アプリケーション開発２課)" w:date="2025-08-19T11:35:00Z" w16du:dateUtc="2025-08-19T02:35:00Z">
            <w:r>
              <w:rPr>
                <w:noProof/>
                <w:webHidden/>
              </w:rPr>
              <w:fldChar w:fldCharType="separate"/>
            </w:r>
            <w:r>
              <w:rPr>
                <w:rFonts w:hint="eastAsia"/>
                <w:noProof/>
                <w:webHidden/>
              </w:rPr>
              <w:t>７</w:t>
            </w:r>
            <w:r>
              <w:rPr>
                <w:noProof/>
                <w:webHidden/>
              </w:rPr>
              <w:fldChar w:fldCharType="end"/>
            </w:r>
            <w:r w:rsidRPr="00FE5998">
              <w:rPr>
                <w:rStyle w:val="af5"/>
                <w:noProof/>
              </w:rPr>
              <w:fldChar w:fldCharType="end"/>
            </w:r>
          </w:ins>
        </w:p>
        <w:p w14:paraId="7EA0E294" w14:textId="241C9482" w:rsidR="00E0699A" w:rsidRDefault="00E0699A">
          <w:pPr>
            <w:pStyle w:val="31"/>
            <w:tabs>
              <w:tab w:val="right" w:leader="dot" w:pos="9799"/>
            </w:tabs>
            <w:rPr>
              <w:ins w:id="64"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65"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"_Toc206496070"</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rFonts w:hAnsi="ＭＳ 明朝"/>
                <w:noProof/>
              </w:rPr>
              <w:t>5.1.2</w:t>
            </w:r>
            <w:r w:rsidRPr="00FE5998">
              <w:rPr>
                <w:rStyle w:val="af5"/>
                <w:noProof/>
              </w:rPr>
              <w:t xml:space="preserve"> 各項目の機能説明</w:t>
            </w:r>
            <w:r>
              <w:rPr>
                <w:noProof/>
                <w:webHidden/>
              </w:rPr>
              <w:tab/>
            </w:r>
            <w:r>
              <w:rPr>
                <w:noProof/>
                <w:webHidden/>
              </w:rPr>
              <w:fldChar w:fldCharType="begin"/>
            </w:r>
            <w:r>
              <w:rPr>
                <w:noProof/>
                <w:webHidden/>
              </w:rPr>
              <w:instrText xml:space="preserve"> PAGEREF _Toc206496070 \h </w:instrText>
            </w:r>
          </w:ins>
          <w:r>
            <w:rPr>
              <w:noProof/>
              <w:webHidden/>
            </w:rPr>
          </w:r>
          <w:ins w:id="66" w:author="森川　裕太(アプリケーション開発２課)" w:date="2025-08-19T11:35:00Z" w16du:dateUtc="2025-08-19T02:35:00Z">
            <w:r>
              <w:rPr>
                <w:noProof/>
                <w:webHidden/>
              </w:rPr>
              <w:fldChar w:fldCharType="separate"/>
            </w:r>
            <w:r>
              <w:rPr>
                <w:rFonts w:hint="eastAsia"/>
                <w:noProof/>
                <w:webHidden/>
              </w:rPr>
              <w:t>７</w:t>
            </w:r>
            <w:r>
              <w:rPr>
                <w:noProof/>
                <w:webHidden/>
              </w:rPr>
              <w:fldChar w:fldCharType="end"/>
            </w:r>
            <w:r w:rsidRPr="00FE5998">
              <w:rPr>
                <w:rStyle w:val="af5"/>
                <w:noProof/>
              </w:rPr>
              <w:fldChar w:fldCharType="end"/>
            </w:r>
          </w:ins>
        </w:p>
        <w:p w14:paraId="7D215288" w14:textId="21FDF467" w:rsidR="00E0699A" w:rsidRDefault="00E0699A">
          <w:pPr>
            <w:pStyle w:val="21"/>
            <w:tabs>
              <w:tab w:val="right" w:leader="dot" w:pos="9799"/>
            </w:tabs>
            <w:rPr>
              <w:ins w:id="67"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68"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"_Toc206496071"</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5.2</w:t>
            </w:r>
            <w:r w:rsidRPr="00FE5998">
              <w:rPr>
                <w:rStyle w:val="af5"/>
                <w:noProof/>
              </w:rPr>
              <w:t xml:space="preserve"> 電卓仕様</w:t>
            </w:r>
            <w:r>
              <w:rPr>
                <w:noProof/>
                <w:webHidden/>
              </w:rPr>
              <w:tab/>
            </w:r>
            <w:r>
              <w:rPr>
                <w:noProof/>
                <w:webHidden/>
              </w:rPr>
              <w:fldChar w:fldCharType="begin"/>
            </w:r>
            <w:r>
              <w:rPr>
                <w:noProof/>
                <w:webHidden/>
              </w:rPr>
              <w:instrText xml:space="preserve"> PAGEREF _Toc206496071 \h </w:instrText>
            </w:r>
          </w:ins>
          <w:r>
            <w:rPr>
              <w:noProof/>
              <w:webHidden/>
            </w:rPr>
          </w:r>
          <w:ins w:id="69" w:author="森川　裕太(アプリケーション開発２課)" w:date="2025-08-19T11:35:00Z" w16du:dateUtc="2025-08-19T02:35:00Z">
            <w:r>
              <w:rPr>
                <w:noProof/>
                <w:webHidden/>
              </w:rPr>
              <w:fldChar w:fldCharType="separate"/>
            </w:r>
            <w:r>
              <w:rPr>
                <w:rFonts w:hint="eastAsia"/>
                <w:noProof/>
                <w:webHidden/>
              </w:rPr>
              <w:t>８</w:t>
            </w:r>
            <w:r>
              <w:rPr>
                <w:noProof/>
                <w:webHidden/>
              </w:rPr>
              <w:fldChar w:fldCharType="end"/>
            </w:r>
            <w:r w:rsidRPr="00FE5998">
              <w:rPr>
                <w:rStyle w:val="af5"/>
                <w:noProof/>
              </w:rPr>
              <w:fldChar w:fldCharType="end"/>
            </w:r>
          </w:ins>
        </w:p>
        <w:p w14:paraId="02681489" w14:textId="5C99FE3D" w:rsidR="00E0699A" w:rsidRDefault="00E0699A">
          <w:pPr>
            <w:pStyle w:val="31"/>
            <w:tabs>
              <w:tab w:val="right" w:leader="dot" w:pos="9799"/>
            </w:tabs>
            <w:rPr>
              <w:ins w:id="70"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71"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"_Toc206496073"</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rFonts w:hAnsi="ＭＳ 明朝"/>
                <w:noProof/>
              </w:rPr>
              <w:t>5.2.1</w:t>
            </w:r>
            <w:r w:rsidRPr="00FE5998">
              <w:rPr>
                <w:rStyle w:val="af5"/>
                <w:noProof/>
              </w:rPr>
              <w:t xml:space="preserve"> 基本仕様</w:t>
            </w:r>
            <w:r>
              <w:rPr>
                <w:noProof/>
                <w:webHidden/>
              </w:rPr>
              <w:tab/>
            </w:r>
            <w:r>
              <w:rPr>
                <w:noProof/>
                <w:webHidden/>
              </w:rPr>
              <w:fldChar w:fldCharType="begin"/>
            </w:r>
            <w:r>
              <w:rPr>
                <w:noProof/>
                <w:webHidden/>
              </w:rPr>
              <w:instrText xml:space="preserve"> PAGEREF _Toc206496073 \h </w:instrText>
            </w:r>
          </w:ins>
          <w:r>
            <w:rPr>
              <w:noProof/>
              <w:webHidden/>
            </w:rPr>
          </w:r>
          <w:ins w:id="72" w:author="森川　裕太(アプリケーション開発２課)" w:date="2025-08-19T11:35:00Z" w16du:dateUtc="2025-08-19T02:35:00Z">
            <w:r>
              <w:rPr>
                <w:noProof/>
                <w:webHidden/>
              </w:rPr>
              <w:fldChar w:fldCharType="separate"/>
            </w:r>
            <w:r>
              <w:rPr>
                <w:rFonts w:hint="eastAsia"/>
                <w:noProof/>
                <w:webHidden/>
              </w:rPr>
              <w:t>８</w:t>
            </w:r>
            <w:r>
              <w:rPr>
                <w:noProof/>
                <w:webHidden/>
              </w:rPr>
              <w:fldChar w:fldCharType="end"/>
            </w:r>
            <w:r w:rsidRPr="00FE5998">
              <w:rPr>
                <w:rStyle w:val="af5"/>
                <w:noProof/>
              </w:rPr>
              <w:fldChar w:fldCharType="end"/>
            </w:r>
          </w:ins>
        </w:p>
        <w:p w14:paraId="6DE87940" w14:textId="20292346" w:rsidR="00E0699A" w:rsidRDefault="00E0699A">
          <w:pPr>
            <w:pStyle w:val="31"/>
            <w:tabs>
              <w:tab w:val="right" w:leader="dot" w:pos="9799"/>
            </w:tabs>
            <w:rPr>
              <w:ins w:id="73"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74"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"_Toc206496074"</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rFonts w:hAnsi="ＭＳ 明朝"/>
                <w:noProof/>
              </w:rPr>
              <w:t>5.2.2</w:t>
            </w:r>
            <w:r w:rsidRPr="00FE5998">
              <w:rPr>
                <w:rStyle w:val="af5"/>
                <w:noProof/>
              </w:rPr>
              <w:t xml:space="preserve"> 各項目の仕様</w:t>
            </w:r>
            <w:r>
              <w:rPr>
                <w:noProof/>
                <w:webHidden/>
              </w:rPr>
              <w:tab/>
            </w:r>
            <w:r>
              <w:rPr>
                <w:noProof/>
                <w:webHidden/>
              </w:rPr>
              <w:fldChar w:fldCharType="begin"/>
            </w:r>
            <w:r>
              <w:rPr>
                <w:noProof/>
                <w:webHidden/>
              </w:rPr>
              <w:instrText xml:space="preserve"> PAGEREF _Toc206496074 \h </w:instrText>
            </w:r>
          </w:ins>
          <w:r>
            <w:rPr>
              <w:noProof/>
              <w:webHidden/>
            </w:rPr>
          </w:r>
          <w:ins w:id="75" w:author="森川　裕太(アプリケーション開発２課)" w:date="2025-08-19T11:35:00Z" w16du:dateUtc="2025-08-19T02:35:00Z">
            <w:r>
              <w:rPr>
                <w:noProof/>
                <w:webHidden/>
              </w:rPr>
              <w:fldChar w:fldCharType="separate"/>
            </w:r>
            <w:r>
              <w:rPr>
                <w:rFonts w:hint="eastAsia"/>
                <w:noProof/>
                <w:webHidden/>
              </w:rPr>
              <w:t>８</w:t>
            </w:r>
            <w:r>
              <w:rPr>
                <w:noProof/>
                <w:webHidden/>
              </w:rPr>
              <w:fldChar w:fldCharType="end"/>
            </w:r>
            <w:r w:rsidRPr="00FE5998">
              <w:rPr>
                <w:rStyle w:val="af5"/>
                <w:noProof/>
              </w:rPr>
              <w:fldChar w:fldCharType="end"/>
            </w:r>
          </w:ins>
        </w:p>
        <w:p w14:paraId="0A806FE9" w14:textId="2240E58A" w:rsidR="00E0699A" w:rsidRDefault="00E0699A">
          <w:pPr>
            <w:pStyle w:val="31"/>
            <w:tabs>
              <w:tab w:val="right" w:leader="dot" w:pos="9799"/>
            </w:tabs>
            <w:rPr>
              <w:ins w:id="76"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77"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"_Toc206496075"</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rFonts w:hAnsi="ＭＳ 明朝"/>
                <w:noProof/>
              </w:rPr>
              <w:t>5.2.3</w:t>
            </w:r>
            <w:r w:rsidRPr="00FE5998">
              <w:rPr>
                <w:rStyle w:val="af5"/>
                <w:noProof/>
              </w:rPr>
              <w:t xml:space="preserve"> エラー発生時の動作</w:t>
            </w:r>
            <w:r>
              <w:rPr>
                <w:noProof/>
                <w:webHidden/>
              </w:rPr>
              <w:tab/>
            </w:r>
            <w:r>
              <w:rPr>
                <w:noProof/>
                <w:webHidden/>
              </w:rPr>
              <w:fldChar w:fldCharType="begin"/>
            </w:r>
            <w:r>
              <w:rPr>
                <w:noProof/>
                <w:webHidden/>
              </w:rPr>
              <w:instrText xml:space="preserve"> PAGEREF _Toc206496075 \h </w:instrText>
            </w:r>
          </w:ins>
          <w:r>
            <w:rPr>
              <w:noProof/>
              <w:webHidden/>
            </w:rPr>
          </w:r>
          <w:ins w:id="78" w:author="森川　裕太(アプリケーション開発２課)" w:date="2025-08-19T11:35:00Z" w16du:dateUtc="2025-08-19T02:35:00Z">
            <w:r>
              <w:rPr>
                <w:noProof/>
                <w:webHidden/>
              </w:rPr>
              <w:fldChar w:fldCharType="separate"/>
            </w:r>
            <w:r>
              <w:rPr>
                <w:rFonts w:hint="eastAsia"/>
                <w:noProof/>
                <w:webHidden/>
              </w:rPr>
              <w:t>１２</w:t>
            </w:r>
            <w:r>
              <w:rPr>
                <w:noProof/>
                <w:webHidden/>
              </w:rPr>
              <w:fldChar w:fldCharType="end"/>
            </w:r>
            <w:r w:rsidRPr="00FE5998">
              <w:rPr>
                <w:rStyle w:val="af5"/>
                <w:noProof/>
              </w:rPr>
              <w:fldChar w:fldCharType="end"/>
            </w:r>
          </w:ins>
        </w:p>
        <w:p w14:paraId="7C51F829" w14:textId="14EB6E1F" w:rsidR="00E0699A" w:rsidRDefault="00E0699A">
          <w:pPr>
            <w:pStyle w:val="31"/>
            <w:tabs>
              <w:tab w:val="right" w:leader="dot" w:pos="9799"/>
            </w:tabs>
            <w:rPr>
              <w:ins w:id="79"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80"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"_Toc206496096"</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rFonts w:hAnsi="ＭＳ 明朝"/>
                <w:noProof/>
              </w:rPr>
              <w:t>5.2.4</w:t>
            </w:r>
            <w:r w:rsidRPr="00FE5998">
              <w:rPr>
                <w:rStyle w:val="af5"/>
                <w:noProof/>
              </w:rPr>
              <w:t xml:space="preserve"> 操作方法</w:t>
            </w:r>
            <w:r>
              <w:rPr>
                <w:noProof/>
                <w:webHidden/>
              </w:rPr>
              <w:tab/>
            </w:r>
            <w:r>
              <w:rPr>
                <w:noProof/>
                <w:webHidden/>
              </w:rPr>
              <w:fldChar w:fldCharType="begin"/>
            </w:r>
            <w:r>
              <w:rPr>
                <w:noProof/>
                <w:webHidden/>
              </w:rPr>
              <w:instrText xml:space="preserve"> PAGEREF _Toc206496096 \h </w:instrText>
            </w:r>
          </w:ins>
          <w:r>
            <w:rPr>
              <w:noProof/>
              <w:webHidden/>
            </w:rPr>
          </w:r>
          <w:ins w:id="81" w:author="森川　裕太(アプリケーション開発２課)" w:date="2025-08-19T11:35:00Z" w16du:dateUtc="2025-08-19T02:35:00Z">
            <w:r>
              <w:rPr>
                <w:noProof/>
                <w:webHidden/>
              </w:rPr>
              <w:fldChar w:fldCharType="separate"/>
            </w:r>
            <w:r>
              <w:rPr>
                <w:rFonts w:hint="eastAsia"/>
                <w:noProof/>
                <w:webHidden/>
              </w:rPr>
              <w:t>１２</w:t>
            </w:r>
            <w:r>
              <w:rPr>
                <w:noProof/>
                <w:webHidden/>
              </w:rPr>
              <w:fldChar w:fldCharType="end"/>
            </w:r>
            <w:r w:rsidRPr="00FE5998">
              <w:rPr>
                <w:rStyle w:val="af5"/>
                <w:noProof/>
              </w:rPr>
              <w:fldChar w:fldCharType="end"/>
            </w:r>
          </w:ins>
        </w:p>
        <w:p w14:paraId="6FAA37C6" w14:textId="53926EF3" w:rsidR="00E0699A" w:rsidRDefault="00E0699A">
          <w:pPr>
            <w:pStyle w:val="21"/>
            <w:tabs>
              <w:tab w:val="right" w:leader="dot" w:pos="9799"/>
            </w:tabs>
            <w:rPr>
              <w:ins w:id="82"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83" w:author="森川　裕太(アプリケーション開発２課)" w:date="2025-08-19T11:35:00Z" w16du:dateUtc="2025-08-19T02:35:00Z">
            <w:r w:rsidRPr="00FE5998">
              <w:rPr>
                <w:rStyle w:val="af5"/>
                <w:noProof/>
              </w:rPr>
              <w:fldChar w:fldCharType="begin"/>
            </w:r>
            <w:r w:rsidRPr="00FE5998">
              <w:rPr>
                <w:rStyle w:val="af5"/>
                <w:noProof/>
              </w:rPr>
              <w:instrText xml:space="preserve"> </w:instrText>
            </w:r>
            <w:r>
              <w:rPr>
                <w:noProof/>
              </w:rPr>
              <w:instrText>HYPERLINK \l "_Toc206496385"</w:instrText>
            </w:r>
            <w:r w:rsidRPr="00FE5998">
              <w:rPr>
                <w:rStyle w:val="af5"/>
                <w:noProof/>
              </w:rPr>
              <w:instrText xml:space="preserve"> </w:instrText>
            </w:r>
            <w:r w:rsidRPr="00FE5998">
              <w:rPr>
                <w:rStyle w:val="af5"/>
                <w:noProof/>
              </w:rPr>
            </w:r>
            <w:r w:rsidRPr="00FE5998">
              <w:rPr>
                <w:rStyle w:val="af5"/>
                <w:noProof/>
              </w:rPr>
              <w:fldChar w:fldCharType="separate"/>
            </w:r>
            <w:r w:rsidRPr="00FE5998">
              <w:rPr>
                <w:rStyle w:val="af5"/>
                <w:noProof/>
                <w14:scene3d>
                  <w14:camera w14:prst="orthographicFront"/>
                  <w14:lightRig w14:rig="threePt" w14:dir="t">
                    <w14:rot w14:lat="0" w14:lon="0" w14:rev="0"/>
                  </w14:lightRig>
                </w14:scene3d>
              </w:rPr>
              <w:t>5.3</w:t>
            </w:r>
            <w:r w:rsidRPr="00FE5998">
              <w:rPr>
                <w:rStyle w:val="af5"/>
                <w:noProof/>
              </w:rPr>
              <w:t xml:space="preserve"> 機能比較</w:t>
            </w:r>
            <w:r>
              <w:rPr>
                <w:noProof/>
                <w:webHidden/>
              </w:rPr>
              <w:tab/>
            </w:r>
            <w:r>
              <w:rPr>
                <w:noProof/>
                <w:webHidden/>
              </w:rPr>
              <w:fldChar w:fldCharType="begin"/>
            </w:r>
            <w:r>
              <w:rPr>
                <w:noProof/>
                <w:webHidden/>
              </w:rPr>
              <w:instrText xml:space="preserve"> PAGEREF _Toc206496385 \h </w:instrText>
            </w:r>
          </w:ins>
          <w:r>
            <w:rPr>
              <w:noProof/>
              <w:webHidden/>
            </w:rPr>
          </w:r>
          <w:ins w:id="84" w:author="森川　裕太(アプリケーション開発２課)" w:date="2025-08-19T11:35:00Z" w16du:dateUtc="2025-08-19T02:35:00Z">
            <w:r>
              <w:rPr>
                <w:noProof/>
                <w:webHidden/>
              </w:rPr>
              <w:fldChar w:fldCharType="separate"/>
            </w:r>
            <w:r>
              <w:rPr>
                <w:rFonts w:hint="eastAsia"/>
                <w:noProof/>
                <w:webHidden/>
              </w:rPr>
              <w:t>１３</w:t>
            </w:r>
            <w:r>
              <w:rPr>
                <w:noProof/>
                <w:webHidden/>
              </w:rPr>
              <w:fldChar w:fldCharType="end"/>
            </w:r>
            <w:r w:rsidRPr="00FE5998">
              <w:rPr>
                <w:rStyle w:val="af5"/>
                <w:noProof/>
              </w:rPr>
              <w:fldChar w:fldCharType="end"/>
            </w:r>
          </w:ins>
        </w:p>
        <w:p w14:paraId="7CF3EE45" w14:textId="702AA2EF" w:rsidR="00891525" w:rsidRDefault="00EA6D50">
          <w:pPr>
            <w:rPr>
              <w:ins w:id="85" w:author="森川　裕太(アプリケーション開発２課)" w:date="2025-08-18T16:22:00Z" w16du:dateUtc="2025-08-18T07:22:00Z"/>
            </w:rPr>
          </w:pPr>
          <w:ins w:id="86" w:author="森川　裕太(アプリケーション開発２課)" w:date="2025-08-18T16:25:00Z" w16du:dateUtc="2025-08-18T07:25:00Z">
            <w:r>
              <w:rPr>
                <w:rFonts w:hAnsi="ＭＳ 明朝"/>
                <w:noProof/>
                <w:sz w:val="28"/>
                <w:szCs w:val="22"/>
              </w:rPr>
              <w:fldChar w:fldCharType="end"/>
            </w:r>
          </w:ins>
        </w:p>
        <w:customXmlInsRangeStart w:id="87" w:author="森川　裕太(アプリケーション開発２課)" w:date="2025-08-18T16:22:00Z"/>
      </w:sdtContent>
    </w:sdt>
    <w:customXmlInsRangeEnd w:id="87"/>
    <w:p w14:paraId="0A74F358" w14:textId="77777777" w:rsidR="00B57EA0" w:rsidRDefault="00B57EA0">
      <w:r>
        <w:br w:type="page"/>
      </w:r>
    </w:p>
    <w:p w14:paraId="43A81CE3" w14:textId="6181AB68" w:rsidR="00B57EA0" w:rsidRDefault="00B57EA0" w:rsidP="003F5B05">
      <w:pPr>
        <w:pStyle w:val="1"/>
      </w:pPr>
      <w:bookmarkStart w:id="88" w:name="_Ref158829528"/>
      <w:bookmarkStart w:id="89" w:name="_Toc204845257"/>
      <w:bookmarkStart w:id="90" w:name="_Toc206496048"/>
      <w:r>
        <w:rPr>
          <w:rFonts w:hint="eastAsia"/>
        </w:rPr>
        <w:lastRenderedPageBreak/>
        <w:t>修正履歴</w:t>
      </w:r>
      <w:bookmarkEnd w:id="88"/>
      <w:bookmarkEnd w:id="89"/>
      <w:bookmarkEnd w:id="90"/>
    </w:p>
    <w:p w14:paraId="2368F77D" w14:textId="77777777" w:rsidR="00B57EA0" w:rsidRDefault="00B57EA0">
      <w:pPr>
        <w:pStyle w:val="a4"/>
        <w:tabs>
          <w:tab w:val="clear" w:pos="4252"/>
          <w:tab w:val="clear" w:pos="8504"/>
        </w:tabs>
        <w:spacing w:line="240" w:lineRule="auto"/>
      </w:pPr>
    </w:p>
    <w:tbl>
      <w:tblPr>
        <w:tblW w:w="9620" w:type="dxa"/>
        <w:tblInd w:w="2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40"/>
        <w:gridCol w:w="1150"/>
        <w:gridCol w:w="5720"/>
        <w:gridCol w:w="770"/>
        <w:gridCol w:w="770"/>
        <w:gridCol w:w="770"/>
      </w:tblGrid>
      <w:tr w:rsidR="00B57EA0" w:rsidRPr="007E36D7" w14:paraId="50D3CE6E" w14:textId="77777777" w:rsidTr="446636CA">
        <w:tc>
          <w:tcPr>
            <w:tcW w:w="440" w:type="dxa"/>
          </w:tcPr>
          <w:p w14:paraId="0CEB4876" w14:textId="66488753" w:rsidR="00B57EA0" w:rsidRPr="007E36D7" w:rsidRDefault="007E36D7">
            <w:pPr>
              <w:jc w:val="center"/>
              <w:rPr>
                <w:rFonts w:hAnsi="ＭＳ 明朝"/>
                <w:szCs w:val="18"/>
              </w:rPr>
              <w:pPrChange w:id="91" w:author="上田　智之(アプリケーション開発２課)" w:date="2025-08-18T16:43:00Z" w16du:dateUtc="2025-08-18T07:43:00Z">
                <w:pPr>
                  <w:outlineLvl w:val="0"/>
                </w:pPr>
              </w:pPrChange>
            </w:pPr>
            <w:bookmarkStart w:id="92" w:name="_Toc204845564"/>
            <w:r w:rsidRPr="007E36D7">
              <w:rPr>
                <w:rFonts w:hAnsi="ＭＳ 明朝" w:hint="eastAsia"/>
                <w:szCs w:val="18"/>
              </w:rPr>
              <w:t>Rev</w:t>
            </w:r>
            <w:bookmarkEnd w:id="92"/>
          </w:p>
        </w:tc>
        <w:tc>
          <w:tcPr>
            <w:tcW w:w="1150" w:type="dxa"/>
          </w:tcPr>
          <w:p w14:paraId="3947865F" w14:textId="77777777" w:rsidR="00B57EA0" w:rsidRPr="007E36D7" w:rsidRDefault="00B57EA0">
            <w:pPr>
              <w:jc w:val="center"/>
              <w:rPr>
                <w:rFonts w:hAnsi="ＭＳ 明朝"/>
                <w:szCs w:val="18"/>
              </w:rPr>
              <w:pPrChange w:id="93" w:author="上田　智之(アプリケーション開発２課)" w:date="2025-08-18T16:43:00Z" w16du:dateUtc="2025-08-18T07:43:00Z">
                <w:pPr>
                  <w:jc w:val="center"/>
                  <w:outlineLvl w:val="0"/>
                </w:pPr>
              </w:pPrChange>
            </w:pPr>
            <w:bookmarkStart w:id="94" w:name="_Toc204845565"/>
            <w:r w:rsidRPr="007E36D7">
              <w:rPr>
                <w:rFonts w:hAnsi="ＭＳ 明朝" w:hint="eastAsia"/>
                <w:szCs w:val="18"/>
              </w:rPr>
              <w:t>日付</w:t>
            </w:r>
            <w:bookmarkEnd w:id="94"/>
          </w:p>
        </w:tc>
        <w:tc>
          <w:tcPr>
            <w:tcW w:w="5720" w:type="dxa"/>
          </w:tcPr>
          <w:p w14:paraId="07FACA80" w14:textId="77777777" w:rsidR="00B57EA0" w:rsidRPr="007E36D7" w:rsidRDefault="00B57EA0">
            <w:pPr>
              <w:jc w:val="center"/>
              <w:rPr>
                <w:rFonts w:hAnsi="ＭＳ 明朝"/>
                <w:szCs w:val="18"/>
              </w:rPr>
              <w:pPrChange w:id="95" w:author="上田　智之(アプリケーション開発２課)" w:date="2025-08-18T16:43:00Z" w16du:dateUtc="2025-08-18T07:43:00Z">
                <w:pPr>
                  <w:jc w:val="center"/>
                  <w:outlineLvl w:val="0"/>
                </w:pPr>
              </w:pPrChange>
            </w:pPr>
            <w:bookmarkStart w:id="96" w:name="_Toc204845566"/>
            <w:r w:rsidRPr="007E36D7">
              <w:rPr>
                <w:rFonts w:hAnsi="ＭＳ 明朝" w:hint="eastAsia"/>
                <w:szCs w:val="18"/>
              </w:rPr>
              <w:t>修正内容</w:t>
            </w:r>
            <w:bookmarkEnd w:id="96"/>
          </w:p>
        </w:tc>
        <w:tc>
          <w:tcPr>
            <w:tcW w:w="770" w:type="dxa"/>
          </w:tcPr>
          <w:p w14:paraId="3B3737C3" w14:textId="77777777" w:rsidR="00B57EA0" w:rsidRPr="007E36D7" w:rsidRDefault="00B57EA0">
            <w:pPr>
              <w:jc w:val="center"/>
              <w:rPr>
                <w:rFonts w:hAnsi="ＭＳ 明朝"/>
                <w:szCs w:val="18"/>
              </w:rPr>
              <w:pPrChange w:id="97" w:author="上田　智之(アプリケーション開発２課)" w:date="2025-08-18T16:43:00Z" w16du:dateUtc="2025-08-18T07:43:00Z">
                <w:pPr>
                  <w:jc w:val="center"/>
                  <w:outlineLvl w:val="0"/>
                </w:pPr>
              </w:pPrChange>
            </w:pPr>
            <w:bookmarkStart w:id="98" w:name="_Toc204845567"/>
            <w:r w:rsidRPr="007E36D7">
              <w:rPr>
                <w:rFonts w:hAnsi="ＭＳ 明朝" w:hint="eastAsia"/>
                <w:szCs w:val="18"/>
              </w:rPr>
              <w:t>変更者</w:t>
            </w:r>
            <w:bookmarkEnd w:id="98"/>
          </w:p>
        </w:tc>
        <w:tc>
          <w:tcPr>
            <w:tcW w:w="770" w:type="dxa"/>
          </w:tcPr>
          <w:p w14:paraId="50631492" w14:textId="77777777" w:rsidR="00B57EA0" w:rsidRPr="007E36D7" w:rsidRDefault="00B57EA0">
            <w:pPr>
              <w:jc w:val="center"/>
              <w:rPr>
                <w:rFonts w:hAnsi="ＭＳ 明朝"/>
                <w:szCs w:val="18"/>
              </w:rPr>
              <w:pPrChange w:id="99" w:author="上田　智之(アプリケーション開発２課)" w:date="2025-08-18T16:43:00Z" w16du:dateUtc="2025-08-18T07:43:00Z">
                <w:pPr>
                  <w:jc w:val="center"/>
                  <w:outlineLvl w:val="0"/>
                </w:pPr>
              </w:pPrChange>
            </w:pPr>
            <w:bookmarkStart w:id="100" w:name="_Toc204845568"/>
            <w:r w:rsidRPr="007E36D7">
              <w:rPr>
                <w:rFonts w:hAnsi="ＭＳ 明朝" w:hint="eastAsia"/>
                <w:szCs w:val="18"/>
              </w:rPr>
              <w:t>翻訳者</w:t>
            </w:r>
            <w:bookmarkEnd w:id="100"/>
          </w:p>
        </w:tc>
        <w:tc>
          <w:tcPr>
            <w:tcW w:w="770" w:type="dxa"/>
          </w:tcPr>
          <w:p w14:paraId="041911FD" w14:textId="77777777" w:rsidR="00B57EA0" w:rsidRPr="007E36D7" w:rsidRDefault="00B57EA0">
            <w:pPr>
              <w:jc w:val="center"/>
              <w:rPr>
                <w:rFonts w:hAnsi="ＭＳ 明朝"/>
                <w:szCs w:val="18"/>
              </w:rPr>
              <w:pPrChange w:id="101" w:author="上田　智之(アプリケーション開発２課)" w:date="2025-08-18T16:43:00Z" w16du:dateUtc="2025-08-18T07:43:00Z">
                <w:pPr>
                  <w:jc w:val="center"/>
                  <w:outlineLvl w:val="0"/>
                </w:pPr>
              </w:pPrChange>
            </w:pPr>
            <w:bookmarkStart w:id="102" w:name="_Toc204845569"/>
            <w:r w:rsidRPr="007E36D7">
              <w:rPr>
                <w:rFonts w:hAnsi="ＭＳ 明朝" w:hint="eastAsia"/>
                <w:szCs w:val="18"/>
              </w:rPr>
              <w:t>確認者</w:t>
            </w:r>
            <w:bookmarkEnd w:id="102"/>
          </w:p>
        </w:tc>
      </w:tr>
      <w:tr w:rsidR="00B57EA0" w:rsidRPr="007E36D7" w14:paraId="3892CE60" w14:textId="77777777" w:rsidTr="446636CA">
        <w:trPr>
          <w:trHeight w:val="199"/>
        </w:trPr>
        <w:tc>
          <w:tcPr>
            <w:tcW w:w="440" w:type="dxa"/>
            <w:tcBorders>
              <w:top w:val="nil"/>
            </w:tcBorders>
          </w:tcPr>
          <w:p w14:paraId="68A342A7" w14:textId="77777777" w:rsidR="00B57EA0" w:rsidRPr="007E36D7" w:rsidRDefault="00B57EA0">
            <w:pPr>
              <w:jc w:val="center"/>
              <w:rPr>
                <w:rFonts w:hAnsi="ＭＳ 明朝"/>
                <w:szCs w:val="18"/>
              </w:rPr>
              <w:pPrChange w:id="103" w:author="上田　智之(アプリケーション開発２課)" w:date="2025-08-18T16:43:00Z" w16du:dateUtc="2025-08-18T07:43:00Z">
                <w:pPr>
                  <w:jc w:val="center"/>
                  <w:outlineLvl w:val="0"/>
                </w:pPr>
              </w:pPrChange>
            </w:pPr>
            <w:bookmarkStart w:id="104" w:name="_Toc204845570"/>
            <w:r w:rsidRPr="007E36D7">
              <w:rPr>
                <w:rFonts w:hAnsi="ＭＳ 明朝" w:hint="eastAsia"/>
                <w:szCs w:val="18"/>
              </w:rPr>
              <w:t>1</w:t>
            </w:r>
            <w:bookmarkEnd w:id="104"/>
          </w:p>
        </w:tc>
        <w:tc>
          <w:tcPr>
            <w:tcW w:w="1150" w:type="dxa"/>
            <w:tcBorders>
              <w:top w:val="nil"/>
            </w:tcBorders>
          </w:tcPr>
          <w:p w14:paraId="5A40E1B3" w14:textId="59D121EE" w:rsidR="00B57EA0" w:rsidRPr="007E36D7" w:rsidRDefault="00BD0C4A">
            <w:pPr>
              <w:rPr>
                <w:rFonts w:hAnsi="ＭＳ 明朝"/>
                <w:szCs w:val="18"/>
              </w:rPr>
              <w:pPrChange w:id="105" w:author="上田　智之(アプリケーション開発２課)" w:date="2025-08-18T16:43:00Z" w16du:dateUtc="2025-08-18T07:43:00Z">
                <w:pPr>
                  <w:jc w:val="center"/>
                  <w:outlineLvl w:val="0"/>
                </w:pPr>
              </w:pPrChange>
            </w:pPr>
            <w:ins w:id="106" w:author="森川　裕太(アプリケーション開発２課)" w:date="2025-08-07T11:11:00Z" w16du:dateUtc="2025-08-07T02:11:00Z">
              <w:r>
                <w:rPr>
                  <w:rFonts w:hAnsi="ＭＳ 明朝" w:hint="eastAsia"/>
                  <w:szCs w:val="18"/>
                </w:rPr>
                <w:t>2025/08</w:t>
              </w:r>
            </w:ins>
            <w:ins w:id="107" w:author="森川　裕太(アプリケーション開発２課)" w:date="2025-08-07T11:12:00Z" w16du:dateUtc="2025-08-07T02:12:00Z">
              <w:r>
                <w:rPr>
                  <w:rFonts w:hAnsi="ＭＳ 明朝" w:hint="eastAsia"/>
                  <w:szCs w:val="18"/>
                </w:rPr>
                <w:t>/01</w:t>
              </w:r>
            </w:ins>
          </w:p>
        </w:tc>
        <w:tc>
          <w:tcPr>
            <w:tcW w:w="5720" w:type="dxa"/>
            <w:tcBorders>
              <w:top w:val="nil"/>
            </w:tcBorders>
          </w:tcPr>
          <w:p w14:paraId="061F727D" w14:textId="3446C40D" w:rsidR="00B05AB9" w:rsidRPr="00B05AB9" w:rsidRDefault="00BD0C4A">
            <w:pPr>
              <w:rPr>
                <w:rFonts w:hAnsi="ＭＳ 明朝"/>
                <w:szCs w:val="18"/>
              </w:rPr>
              <w:pPrChange w:id="108" w:author="上田　智之(アプリケーション開発２課)" w:date="2025-08-18T16:43:00Z" w16du:dateUtc="2025-08-18T07:43:00Z">
                <w:pPr>
                  <w:outlineLvl w:val="0"/>
                </w:pPr>
              </w:pPrChange>
            </w:pPr>
            <w:ins w:id="109" w:author="森川　裕太(アプリケーション開発２課)" w:date="2025-08-07T11:12:00Z" w16du:dateUtc="2025-08-07T02:12:00Z">
              <w:r>
                <w:rPr>
                  <w:rFonts w:hAnsi="ＭＳ 明朝" w:hint="eastAsia"/>
                  <w:szCs w:val="18"/>
                </w:rPr>
                <w:t>初版作成</w:t>
              </w:r>
            </w:ins>
          </w:p>
        </w:tc>
        <w:tc>
          <w:tcPr>
            <w:tcW w:w="770" w:type="dxa"/>
            <w:tcBorders>
              <w:top w:val="nil"/>
            </w:tcBorders>
          </w:tcPr>
          <w:p w14:paraId="7F77CC72" w14:textId="18BA071A" w:rsidR="00B57EA0" w:rsidRPr="007E36D7" w:rsidRDefault="00BD0C4A">
            <w:pPr>
              <w:rPr>
                <w:rFonts w:hAnsi="ＭＳ 明朝"/>
                <w:szCs w:val="18"/>
              </w:rPr>
              <w:pPrChange w:id="110" w:author="上田　智之(アプリケーション開発２課)" w:date="2025-08-18T16:43:00Z" w16du:dateUtc="2025-08-18T07:43:00Z">
                <w:pPr>
                  <w:jc w:val="center"/>
                  <w:outlineLvl w:val="0"/>
                </w:pPr>
              </w:pPrChange>
            </w:pPr>
            <w:ins w:id="111" w:author="森川　裕太(アプリケーション開発２課)" w:date="2025-08-07T11:12:00Z" w16du:dateUtc="2025-08-07T02:12:00Z">
              <w:r>
                <w:rPr>
                  <w:rFonts w:hAnsi="ＭＳ 明朝" w:hint="eastAsia"/>
                  <w:szCs w:val="18"/>
                </w:rPr>
                <w:t>森川</w:t>
              </w:r>
            </w:ins>
          </w:p>
        </w:tc>
        <w:tc>
          <w:tcPr>
            <w:tcW w:w="770" w:type="dxa"/>
            <w:tcBorders>
              <w:top w:val="nil"/>
            </w:tcBorders>
          </w:tcPr>
          <w:p w14:paraId="31EB239B" w14:textId="61ED3524" w:rsidR="00B57EA0" w:rsidRPr="007E36D7" w:rsidRDefault="00B57EA0">
            <w:pPr>
              <w:rPr>
                <w:rFonts w:hAnsi="ＭＳ 明朝"/>
                <w:szCs w:val="18"/>
              </w:rPr>
              <w:pPrChange w:id="112" w:author="上田　智之(アプリケーション開発２課)" w:date="2025-08-18T16:43:00Z" w16du:dateUtc="2025-08-18T07:43:00Z">
                <w:pPr>
                  <w:jc w:val="center"/>
                  <w:outlineLvl w:val="0"/>
                </w:pPr>
              </w:pPrChange>
            </w:pPr>
          </w:p>
        </w:tc>
        <w:tc>
          <w:tcPr>
            <w:tcW w:w="770" w:type="dxa"/>
            <w:tcBorders>
              <w:top w:val="nil"/>
            </w:tcBorders>
          </w:tcPr>
          <w:p w14:paraId="24C1C442" w14:textId="1DBC0ED5" w:rsidR="00B57EA0" w:rsidRPr="007E36D7" w:rsidRDefault="00B57EA0">
            <w:pPr>
              <w:rPr>
                <w:rFonts w:hAnsi="ＭＳ 明朝"/>
                <w:szCs w:val="18"/>
              </w:rPr>
              <w:pPrChange w:id="113" w:author="上田　智之(アプリケーション開発２課)" w:date="2025-08-18T16:43:00Z" w16du:dateUtc="2025-08-18T07:43:00Z">
                <w:pPr>
                  <w:jc w:val="center"/>
                  <w:outlineLvl w:val="0"/>
                </w:pPr>
              </w:pPrChange>
            </w:pPr>
          </w:p>
        </w:tc>
      </w:tr>
      <w:tr w:rsidR="00B57EA0" w:rsidRPr="007E36D7" w14:paraId="0B7911DF" w14:textId="77777777" w:rsidTr="446636CA">
        <w:trPr>
          <w:trHeight w:val="168"/>
        </w:trPr>
        <w:tc>
          <w:tcPr>
            <w:tcW w:w="440" w:type="dxa"/>
          </w:tcPr>
          <w:p w14:paraId="73040DC4" w14:textId="77777777" w:rsidR="00B57EA0" w:rsidRPr="007E36D7" w:rsidRDefault="00B57EA0">
            <w:pPr>
              <w:jc w:val="center"/>
              <w:rPr>
                <w:rFonts w:hAnsi="ＭＳ 明朝"/>
                <w:szCs w:val="18"/>
              </w:rPr>
              <w:pPrChange w:id="114" w:author="上田　智之(アプリケーション開発２課)" w:date="2025-08-18T16:43:00Z" w16du:dateUtc="2025-08-18T07:43:00Z">
                <w:pPr>
                  <w:jc w:val="center"/>
                  <w:outlineLvl w:val="0"/>
                </w:pPr>
              </w:pPrChange>
            </w:pPr>
            <w:bookmarkStart w:id="115" w:name="_Toc204845571"/>
            <w:r w:rsidRPr="007E36D7">
              <w:rPr>
                <w:rFonts w:hAnsi="ＭＳ 明朝" w:hint="eastAsia"/>
                <w:szCs w:val="18"/>
              </w:rPr>
              <w:t>2</w:t>
            </w:r>
            <w:bookmarkEnd w:id="115"/>
          </w:p>
        </w:tc>
        <w:tc>
          <w:tcPr>
            <w:tcW w:w="1150" w:type="dxa"/>
          </w:tcPr>
          <w:p w14:paraId="7D9110AF" w14:textId="565103F0" w:rsidR="00B57EA0" w:rsidRPr="007E36D7" w:rsidRDefault="00E07563">
            <w:pPr>
              <w:rPr>
                <w:rFonts w:hAnsi="ＭＳ 明朝"/>
                <w:szCs w:val="18"/>
              </w:rPr>
              <w:pPrChange w:id="116" w:author="上田　智之(アプリケーション開発２課)" w:date="2025-08-18T16:43:00Z" w16du:dateUtc="2025-08-18T07:43:00Z">
                <w:pPr>
                  <w:jc w:val="center"/>
                  <w:outlineLvl w:val="0"/>
                </w:pPr>
              </w:pPrChange>
            </w:pPr>
            <w:ins w:id="117" w:author="森川　裕太(アプリケーション開発２課)" w:date="2025-08-18T16:26:00Z" w16du:dateUtc="2025-08-18T07:26:00Z">
              <w:r>
                <w:rPr>
                  <w:rFonts w:hAnsi="ＭＳ 明朝"/>
                  <w:szCs w:val="18"/>
                </w:rPr>
                <w:t>2025/08/18</w:t>
              </w:r>
            </w:ins>
          </w:p>
        </w:tc>
        <w:tc>
          <w:tcPr>
            <w:tcW w:w="5720" w:type="dxa"/>
          </w:tcPr>
          <w:p w14:paraId="413A0CC6" w14:textId="1C981681" w:rsidR="00AD2CF8" w:rsidRPr="007E36D7" w:rsidRDefault="00A753E5">
            <w:pPr>
              <w:rPr>
                <w:rFonts w:hAnsi="ＭＳ 明朝"/>
                <w:szCs w:val="18"/>
              </w:rPr>
              <w:pPrChange w:id="118" w:author="上田　智之(アプリケーション開発２課)" w:date="2025-08-18T16:43:00Z" w16du:dateUtc="2025-08-18T07:43:00Z">
                <w:pPr>
                  <w:pStyle w:val="a4"/>
                  <w:tabs>
                    <w:tab w:val="clear" w:pos="4252"/>
                    <w:tab w:val="clear" w:pos="8504"/>
                  </w:tabs>
                  <w:spacing w:line="240" w:lineRule="auto"/>
                  <w:outlineLvl w:val="0"/>
                </w:pPr>
              </w:pPrChange>
            </w:pPr>
            <w:ins w:id="119" w:author="森川　裕太(アプリケーション開発２課)" w:date="2025-08-07T16:59:00Z" w16du:dateUtc="2025-08-07T07:59:00Z">
              <w:r>
                <w:rPr>
                  <w:rFonts w:hAnsi="ＭＳ 明朝" w:hint="eastAsia"/>
                  <w:szCs w:val="18"/>
                </w:rPr>
                <w:t>指摘事項反映</w:t>
              </w:r>
            </w:ins>
          </w:p>
        </w:tc>
        <w:tc>
          <w:tcPr>
            <w:tcW w:w="770" w:type="dxa"/>
          </w:tcPr>
          <w:p w14:paraId="6B08E3DD" w14:textId="668A61D8" w:rsidR="00BA3470" w:rsidRPr="007E36D7" w:rsidRDefault="00A753E5">
            <w:pPr>
              <w:rPr>
                <w:rFonts w:hAnsi="ＭＳ 明朝"/>
                <w:szCs w:val="18"/>
              </w:rPr>
              <w:pPrChange w:id="120" w:author="上田　智之(アプリケーション開発２課)" w:date="2025-08-18T16:43:00Z" w16du:dateUtc="2025-08-18T07:43:00Z">
                <w:pPr>
                  <w:jc w:val="center"/>
                  <w:outlineLvl w:val="0"/>
                </w:pPr>
              </w:pPrChange>
            </w:pPr>
            <w:ins w:id="121" w:author="森川　裕太(アプリケーション開発２課)" w:date="2025-08-07T16:59:00Z" w16du:dateUtc="2025-08-07T07:59:00Z">
              <w:r>
                <w:rPr>
                  <w:rFonts w:hAnsi="ＭＳ 明朝" w:hint="eastAsia"/>
                  <w:szCs w:val="18"/>
                </w:rPr>
                <w:t>森川</w:t>
              </w:r>
            </w:ins>
          </w:p>
        </w:tc>
        <w:tc>
          <w:tcPr>
            <w:tcW w:w="770" w:type="dxa"/>
          </w:tcPr>
          <w:p w14:paraId="4F1A909E" w14:textId="77777777" w:rsidR="00B57EA0" w:rsidRPr="007E36D7" w:rsidRDefault="00B57EA0">
            <w:pPr>
              <w:rPr>
                <w:rFonts w:hAnsi="ＭＳ 明朝"/>
                <w:szCs w:val="18"/>
              </w:rPr>
              <w:pPrChange w:id="122" w:author="上田　智之(アプリケーション開発２課)" w:date="2025-08-18T16:43:00Z" w16du:dateUtc="2025-08-18T07:43:00Z">
                <w:pPr>
                  <w:jc w:val="center"/>
                  <w:outlineLvl w:val="0"/>
                </w:pPr>
              </w:pPrChange>
            </w:pPr>
          </w:p>
        </w:tc>
        <w:tc>
          <w:tcPr>
            <w:tcW w:w="770" w:type="dxa"/>
          </w:tcPr>
          <w:p w14:paraId="492AD6A3" w14:textId="77777777" w:rsidR="00B57EA0" w:rsidRPr="007E36D7" w:rsidRDefault="00B57EA0">
            <w:pPr>
              <w:rPr>
                <w:rFonts w:hAnsi="ＭＳ 明朝"/>
                <w:szCs w:val="18"/>
              </w:rPr>
              <w:pPrChange w:id="123" w:author="上田　智之(アプリケーション開発２課)" w:date="2025-08-18T16:43:00Z" w16du:dateUtc="2025-08-18T07:43:00Z">
                <w:pPr>
                  <w:jc w:val="center"/>
                  <w:outlineLvl w:val="0"/>
                </w:pPr>
              </w:pPrChange>
            </w:pPr>
          </w:p>
        </w:tc>
      </w:tr>
      <w:tr w:rsidR="00B57EA0" w:rsidRPr="007E36D7" w14:paraId="0BE56B69" w14:textId="77777777" w:rsidTr="446636CA">
        <w:tc>
          <w:tcPr>
            <w:tcW w:w="440" w:type="dxa"/>
          </w:tcPr>
          <w:p w14:paraId="3EAF45A5" w14:textId="70D914C4" w:rsidR="00B57EA0" w:rsidRPr="007E36D7" w:rsidRDefault="00B57EA0">
            <w:pPr>
              <w:jc w:val="center"/>
              <w:rPr>
                <w:rFonts w:hAnsi="ＭＳ 明朝"/>
                <w:szCs w:val="18"/>
              </w:rPr>
              <w:pPrChange w:id="124" w:author="上田　智之(アプリケーション開発２課)" w:date="2025-08-18T16:43:00Z" w16du:dateUtc="2025-08-18T07:43:00Z">
                <w:pPr>
                  <w:jc w:val="center"/>
                  <w:outlineLvl w:val="0"/>
                </w:pPr>
              </w:pPrChange>
            </w:pPr>
            <w:bookmarkStart w:id="125" w:name="_Toc204845572"/>
            <w:r w:rsidRPr="007E36D7">
              <w:rPr>
                <w:rFonts w:hAnsi="ＭＳ 明朝" w:hint="eastAsia"/>
                <w:szCs w:val="18"/>
              </w:rPr>
              <w:t>3</w:t>
            </w:r>
            <w:bookmarkEnd w:id="125"/>
          </w:p>
        </w:tc>
        <w:tc>
          <w:tcPr>
            <w:tcW w:w="1150" w:type="dxa"/>
          </w:tcPr>
          <w:p w14:paraId="650F962B" w14:textId="06FD5F13" w:rsidR="00B57EA0" w:rsidRPr="007E36D7" w:rsidRDefault="00B57EA0">
            <w:pPr>
              <w:rPr>
                <w:rFonts w:hAnsi="ＭＳ 明朝"/>
              </w:rPr>
              <w:pPrChange w:id="126" w:author="上田　智之(アプリケーション開発２課)" w:date="2025-08-18T16:43:00Z" w16du:dateUtc="2025-08-18T07:43:00Z">
                <w:pPr>
                  <w:jc w:val="center"/>
                  <w:outlineLvl w:val="0"/>
                </w:pPr>
              </w:pPrChange>
            </w:pPr>
          </w:p>
        </w:tc>
        <w:tc>
          <w:tcPr>
            <w:tcW w:w="5720" w:type="dxa"/>
          </w:tcPr>
          <w:p w14:paraId="2200D78C" w14:textId="5CC4DA73" w:rsidR="000B444A" w:rsidRPr="00A840E2" w:rsidRDefault="000B444A">
            <w:pPr>
              <w:rPr>
                <w:rFonts w:hAnsi="ＭＳ 明朝"/>
              </w:rPr>
              <w:pPrChange w:id="127" w:author="上田　智之(アプリケーション開発２課)" w:date="2025-08-18T16:43:00Z" w16du:dateUtc="2025-08-18T07:43:00Z">
                <w:pPr>
                  <w:outlineLvl w:val="0"/>
                </w:pPr>
              </w:pPrChange>
            </w:pPr>
          </w:p>
        </w:tc>
        <w:tc>
          <w:tcPr>
            <w:tcW w:w="770" w:type="dxa"/>
          </w:tcPr>
          <w:p w14:paraId="1559ED3B" w14:textId="6E0CE815" w:rsidR="00C35195" w:rsidRPr="00C35195" w:rsidRDefault="00C35195">
            <w:pPr>
              <w:rPr>
                <w:rFonts w:hAnsi="ＭＳ 明朝"/>
              </w:rPr>
              <w:pPrChange w:id="128" w:author="上田　智之(アプリケーション開発２課)" w:date="2025-08-18T16:43:00Z" w16du:dateUtc="2025-08-18T07:43:00Z">
                <w:pPr>
                  <w:jc w:val="center"/>
                  <w:outlineLvl w:val="0"/>
                </w:pPr>
              </w:pPrChange>
            </w:pPr>
          </w:p>
        </w:tc>
        <w:tc>
          <w:tcPr>
            <w:tcW w:w="770" w:type="dxa"/>
          </w:tcPr>
          <w:p w14:paraId="35EE9BF8" w14:textId="77777777" w:rsidR="00B57EA0" w:rsidRPr="007E36D7" w:rsidRDefault="00B57EA0">
            <w:pPr>
              <w:rPr>
                <w:rFonts w:hAnsi="ＭＳ 明朝"/>
                <w:szCs w:val="18"/>
              </w:rPr>
              <w:pPrChange w:id="129" w:author="上田　智之(アプリケーション開発２課)" w:date="2025-08-18T16:43:00Z" w16du:dateUtc="2025-08-18T07:43:00Z">
                <w:pPr>
                  <w:jc w:val="center"/>
                  <w:outlineLvl w:val="0"/>
                </w:pPr>
              </w:pPrChange>
            </w:pPr>
          </w:p>
        </w:tc>
        <w:tc>
          <w:tcPr>
            <w:tcW w:w="770" w:type="dxa"/>
          </w:tcPr>
          <w:p w14:paraId="1DE24107" w14:textId="77777777" w:rsidR="00B57EA0" w:rsidRPr="007E36D7" w:rsidRDefault="00B57EA0">
            <w:pPr>
              <w:rPr>
                <w:rFonts w:hAnsi="ＭＳ 明朝"/>
                <w:szCs w:val="18"/>
              </w:rPr>
              <w:pPrChange w:id="130" w:author="上田　智之(アプリケーション開発２課)" w:date="2025-08-18T16:43:00Z" w16du:dateUtc="2025-08-18T07:43:00Z">
                <w:pPr>
                  <w:jc w:val="center"/>
                  <w:outlineLvl w:val="0"/>
                </w:pPr>
              </w:pPrChange>
            </w:pPr>
          </w:p>
        </w:tc>
      </w:tr>
      <w:tr w:rsidR="00B57EA0" w:rsidRPr="007E36D7" w14:paraId="3D57E26C" w14:textId="77777777" w:rsidTr="446636CA">
        <w:tc>
          <w:tcPr>
            <w:tcW w:w="440" w:type="dxa"/>
          </w:tcPr>
          <w:p w14:paraId="7B5641A8" w14:textId="77777777" w:rsidR="00B57EA0" w:rsidRPr="007E36D7" w:rsidRDefault="00B57EA0">
            <w:pPr>
              <w:jc w:val="center"/>
              <w:rPr>
                <w:rFonts w:hAnsi="ＭＳ 明朝"/>
                <w:szCs w:val="18"/>
              </w:rPr>
              <w:pPrChange w:id="131" w:author="上田　智之(アプリケーション開発２課)" w:date="2025-08-18T16:43:00Z" w16du:dateUtc="2025-08-18T07:43:00Z">
                <w:pPr>
                  <w:jc w:val="center"/>
                  <w:outlineLvl w:val="0"/>
                </w:pPr>
              </w:pPrChange>
            </w:pPr>
            <w:bookmarkStart w:id="132" w:name="_Toc204845573"/>
            <w:r w:rsidRPr="007E36D7">
              <w:rPr>
                <w:rFonts w:hAnsi="ＭＳ 明朝" w:hint="eastAsia"/>
                <w:szCs w:val="18"/>
              </w:rPr>
              <w:t>4</w:t>
            </w:r>
            <w:bookmarkEnd w:id="132"/>
          </w:p>
        </w:tc>
        <w:tc>
          <w:tcPr>
            <w:tcW w:w="1150" w:type="dxa"/>
          </w:tcPr>
          <w:p w14:paraId="3721B1CF" w14:textId="426E220F" w:rsidR="00B57EA0" w:rsidRPr="007E36D7" w:rsidRDefault="00B57EA0">
            <w:pPr>
              <w:rPr>
                <w:rFonts w:hAnsi="ＭＳ 明朝"/>
                <w:szCs w:val="18"/>
              </w:rPr>
              <w:pPrChange w:id="133" w:author="上田　智之(アプリケーション開発２課)" w:date="2025-08-18T16:43:00Z" w16du:dateUtc="2025-08-18T07:43:00Z">
                <w:pPr>
                  <w:jc w:val="center"/>
                  <w:outlineLvl w:val="0"/>
                </w:pPr>
              </w:pPrChange>
            </w:pPr>
          </w:p>
        </w:tc>
        <w:tc>
          <w:tcPr>
            <w:tcW w:w="5720" w:type="dxa"/>
          </w:tcPr>
          <w:p w14:paraId="22AF1BB5" w14:textId="3193E46E" w:rsidR="001B3EED" w:rsidRPr="007E36D7" w:rsidRDefault="001B3EED">
            <w:pPr>
              <w:rPr>
                <w:rFonts w:hAnsi="ＭＳ 明朝"/>
                <w:szCs w:val="18"/>
              </w:rPr>
              <w:pPrChange w:id="134" w:author="上田　智之(アプリケーション開発２課)" w:date="2025-08-18T16:43:00Z" w16du:dateUtc="2025-08-18T07:43:00Z">
                <w:pPr>
                  <w:outlineLvl w:val="0"/>
                </w:pPr>
              </w:pPrChange>
            </w:pPr>
          </w:p>
        </w:tc>
        <w:tc>
          <w:tcPr>
            <w:tcW w:w="770" w:type="dxa"/>
          </w:tcPr>
          <w:p w14:paraId="32C6A980" w14:textId="11AF2515" w:rsidR="00390293" w:rsidRPr="007E36D7" w:rsidRDefault="00390293">
            <w:pPr>
              <w:rPr>
                <w:rFonts w:hAnsi="ＭＳ 明朝"/>
                <w:szCs w:val="18"/>
              </w:rPr>
              <w:pPrChange w:id="135" w:author="上田　智之(アプリケーション開発２課)" w:date="2025-08-18T16:43:00Z" w16du:dateUtc="2025-08-18T07:43:00Z">
                <w:pPr>
                  <w:jc w:val="center"/>
                  <w:outlineLvl w:val="0"/>
                </w:pPr>
              </w:pPrChange>
            </w:pPr>
          </w:p>
        </w:tc>
        <w:tc>
          <w:tcPr>
            <w:tcW w:w="770" w:type="dxa"/>
          </w:tcPr>
          <w:p w14:paraId="0A615690" w14:textId="77777777" w:rsidR="00B57EA0" w:rsidRPr="007E36D7" w:rsidRDefault="00B57EA0">
            <w:pPr>
              <w:rPr>
                <w:rFonts w:hAnsi="ＭＳ 明朝"/>
                <w:szCs w:val="18"/>
              </w:rPr>
              <w:pPrChange w:id="136" w:author="上田　智之(アプリケーション開発２課)" w:date="2025-08-18T16:43:00Z" w16du:dateUtc="2025-08-18T07:43:00Z">
                <w:pPr>
                  <w:jc w:val="center"/>
                  <w:outlineLvl w:val="0"/>
                </w:pPr>
              </w:pPrChange>
            </w:pPr>
          </w:p>
        </w:tc>
        <w:tc>
          <w:tcPr>
            <w:tcW w:w="770" w:type="dxa"/>
          </w:tcPr>
          <w:p w14:paraId="53429B97" w14:textId="77777777" w:rsidR="00B57EA0" w:rsidRPr="007E36D7" w:rsidRDefault="00B57EA0">
            <w:pPr>
              <w:rPr>
                <w:rFonts w:hAnsi="ＭＳ 明朝"/>
                <w:szCs w:val="18"/>
              </w:rPr>
              <w:pPrChange w:id="137" w:author="上田　智之(アプリケーション開発２課)" w:date="2025-08-18T16:43:00Z" w16du:dateUtc="2025-08-18T07:43:00Z">
                <w:pPr>
                  <w:jc w:val="center"/>
                  <w:outlineLvl w:val="0"/>
                </w:pPr>
              </w:pPrChange>
            </w:pPr>
          </w:p>
        </w:tc>
      </w:tr>
      <w:tr w:rsidR="00B57EA0" w:rsidRPr="007E36D7" w14:paraId="0ECA2119" w14:textId="77777777" w:rsidTr="446636CA">
        <w:tc>
          <w:tcPr>
            <w:tcW w:w="440" w:type="dxa"/>
          </w:tcPr>
          <w:p w14:paraId="6F9618A8" w14:textId="77777777" w:rsidR="00B57EA0" w:rsidRPr="007E36D7" w:rsidRDefault="00B57EA0">
            <w:pPr>
              <w:jc w:val="center"/>
              <w:rPr>
                <w:rFonts w:hAnsi="ＭＳ 明朝"/>
                <w:szCs w:val="18"/>
              </w:rPr>
              <w:pPrChange w:id="138" w:author="上田　智之(アプリケーション開発２課)" w:date="2025-08-18T16:43:00Z" w16du:dateUtc="2025-08-18T07:43:00Z">
                <w:pPr>
                  <w:jc w:val="center"/>
                  <w:outlineLvl w:val="0"/>
                </w:pPr>
              </w:pPrChange>
            </w:pPr>
            <w:bookmarkStart w:id="139" w:name="_Toc204845574"/>
            <w:r w:rsidRPr="007E36D7">
              <w:rPr>
                <w:rFonts w:hAnsi="ＭＳ 明朝" w:hint="eastAsia"/>
                <w:szCs w:val="18"/>
              </w:rPr>
              <w:t>5</w:t>
            </w:r>
            <w:bookmarkEnd w:id="139"/>
          </w:p>
        </w:tc>
        <w:tc>
          <w:tcPr>
            <w:tcW w:w="1150" w:type="dxa"/>
          </w:tcPr>
          <w:p w14:paraId="6C3CD38C" w14:textId="072E574C" w:rsidR="00B57EA0" w:rsidRPr="007E36D7" w:rsidRDefault="00B57EA0">
            <w:pPr>
              <w:rPr>
                <w:rFonts w:hAnsi="ＭＳ 明朝"/>
                <w:szCs w:val="18"/>
              </w:rPr>
              <w:pPrChange w:id="140" w:author="上田　智之(アプリケーション開発２課)" w:date="2025-08-18T16:43:00Z" w16du:dateUtc="2025-08-18T07:43:00Z">
                <w:pPr>
                  <w:jc w:val="center"/>
                  <w:outlineLvl w:val="0"/>
                </w:pPr>
              </w:pPrChange>
            </w:pPr>
          </w:p>
        </w:tc>
        <w:tc>
          <w:tcPr>
            <w:tcW w:w="5720" w:type="dxa"/>
          </w:tcPr>
          <w:p w14:paraId="748C9F10" w14:textId="736418C3" w:rsidR="00664BA7" w:rsidRPr="007E36D7" w:rsidRDefault="00664BA7">
            <w:pPr>
              <w:rPr>
                <w:rFonts w:hAnsi="ＭＳ 明朝"/>
                <w:szCs w:val="18"/>
              </w:rPr>
              <w:pPrChange w:id="141" w:author="上田　智之(アプリケーション開発２課)" w:date="2025-08-18T16:43:00Z" w16du:dateUtc="2025-08-18T07:43:00Z">
                <w:pPr>
                  <w:outlineLvl w:val="0"/>
                </w:pPr>
              </w:pPrChange>
            </w:pPr>
          </w:p>
        </w:tc>
        <w:tc>
          <w:tcPr>
            <w:tcW w:w="770" w:type="dxa"/>
          </w:tcPr>
          <w:p w14:paraId="51BF16BB" w14:textId="6216E7E6" w:rsidR="00CC519B" w:rsidRPr="00C92FB5" w:rsidRDefault="00CC519B">
            <w:pPr>
              <w:rPr>
                <w:rFonts w:hAnsi="ＭＳ 明朝"/>
                <w:szCs w:val="18"/>
              </w:rPr>
              <w:pPrChange w:id="142" w:author="上田　智之(アプリケーション開発２課)" w:date="2025-08-18T16:43:00Z" w16du:dateUtc="2025-08-18T07:43:00Z">
                <w:pPr>
                  <w:jc w:val="center"/>
                  <w:outlineLvl w:val="0"/>
                </w:pPr>
              </w:pPrChange>
            </w:pPr>
          </w:p>
        </w:tc>
        <w:tc>
          <w:tcPr>
            <w:tcW w:w="770" w:type="dxa"/>
          </w:tcPr>
          <w:p w14:paraId="2AD7EFC2" w14:textId="77777777" w:rsidR="00B57EA0" w:rsidRPr="007E36D7" w:rsidRDefault="00B57EA0">
            <w:pPr>
              <w:rPr>
                <w:rFonts w:hAnsi="ＭＳ 明朝"/>
                <w:szCs w:val="18"/>
              </w:rPr>
              <w:pPrChange w:id="143" w:author="上田　智之(アプリケーション開発２課)" w:date="2025-08-18T16:43:00Z" w16du:dateUtc="2025-08-18T07:43:00Z">
                <w:pPr>
                  <w:jc w:val="center"/>
                  <w:outlineLvl w:val="0"/>
                </w:pPr>
              </w:pPrChange>
            </w:pPr>
          </w:p>
        </w:tc>
        <w:tc>
          <w:tcPr>
            <w:tcW w:w="770" w:type="dxa"/>
          </w:tcPr>
          <w:p w14:paraId="3915A790" w14:textId="77777777" w:rsidR="00B57EA0" w:rsidRPr="007E36D7" w:rsidRDefault="00B57EA0">
            <w:pPr>
              <w:rPr>
                <w:rFonts w:hAnsi="ＭＳ 明朝"/>
                <w:szCs w:val="18"/>
              </w:rPr>
              <w:pPrChange w:id="144" w:author="上田　智之(アプリケーション開発２課)" w:date="2025-08-18T16:43:00Z" w16du:dateUtc="2025-08-18T07:43:00Z">
                <w:pPr>
                  <w:jc w:val="center"/>
                  <w:outlineLvl w:val="0"/>
                </w:pPr>
              </w:pPrChange>
            </w:pPr>
          </w:p>
        </w:tc>
      </w:tr>
      <w:tr w:rsidR="00717B12" w:rsidRPr="007E36D7" w14:paraId="38728B9B" w14:textId="77777777" w:rsidTr="446636CA">
        <w:tc>
          <w:tcPr>
            <w:tcW w:w="440" w:type="dxa"/>
          </w:tcPr>
          <w:p w14:paraId="7B647121" w14:textId="77777777" w:rsidR="00717B12" w:rsidRPr="007E36D7" w:rsidRDefault="00717B12">
            <w:pPr>
              <w:jc w:val="center"/>
              <w:rPr>
                <w:rFonts w:hAnsi="ＭＳ 明朝"/>
                <w:szCs w:val="18"/>
              </w:rPr>
              <w:pPrChange w:id="145" w:author="上田　智之(アプリケーション開発２課)" w:date="2025-08-18T16:43:00Z" w16du:dateUtc="2025-08-18T07:43:00Z">
                <w:pPr>
                  <w:jc w:val="center"/>
                  <w:outlineLvl w:val="0"/>
                </w:pPr>
              </w:pPrChange>
            </w:pPr>
            <w:bookmarkStart w:id="146" w:name="_Toc204845575"/>
            <w:r w:rsidRPr="007E36D7">
              <w:rPr>
                <w:rFonts w:hAnsi="ＭＳ 明朝" w:hint="eastAsia"/>
                <w:szCs w:val="18"/>
              </w:rPr>
              <w:t>6</w:t>
            </w:r>
            <w:bookmarkEnd w:id="146"/>
          </w:p>
        </w:tc>
        <w:tc>
          <w:tcPr>
            <w:tcW w:w="1150" w:type="dxa"/>
          </w:tcPr>
          <w:p w14:paraId="5754EFE7" w14:textId="4A7656B8" w:rsidR="00717B12" w:rsidRPr="007E36D7" w:rsidRDefault="00717B12">
            <w:pPr>
              <w:rPr>
                <w:rFonts w:hAnsi="ＭＳ 明朝"/>
                <w:szCs w:val="18"/>
              </w:rPr>
              <w:pPrChange w:id="147" w:author="上田　智之(アプリケーション開発２課)" w:date="2025-08-18T16:43:00Z" w16du:dateUtc="2025-08-18T07:43:00Z">
                <w:pPr>
                  <w:jc w:val="center"/>
                  <w:outlineLvl w:val="0"/>
                </w:pPr>
              </w:pPrChange>
            </w:pPr>
          </w:p>
        </w:tc>
        <w:tc>
          <w:tcPr>
            <w:tcW w:w="5720" w:type="dxa"/>
          </w:tcPr>
          <w:p w14:paraId="708466ED" w14:textId="6D434A12" w:rsidR="00717B12" w:rsidRPr="007E36D7" w:rsidRDefault="00717B12">
            <w:pPr>
              <w:rPr>
                <w:rFonts w:hAnsi="ＭＳ 明朝"/>
                <w:szCs w:val="18"/>
              </w:rPr>
              <w:pPrChange w:id="148" w:author="上田　智之(アプリケーション開発２課)" w:date="2025-08-18T16:43:00Z" w16du:dateUtc="2025-08-18T07:43:00Z">
                <w:pPr>
                  <w:outlineLvl w:val="0"/>
                </w:pPr>
              </w:pPrChange>
            </w:pPr>
          </w:p>
        </w:tc>
        <w:tc>
          <w:tcPr>
            <w:tcW w:w="770" w:type="dxa"/>
          </w:tcPr>
          <w:p w14:paraId="226D9586" w14:textId="497D7A71" w:rsidR="00717B12" w:rsidRPr="007E36D7" w:rsidRDefault="00717B12">
            <w:pPr>
              <w:rPr>
                <w:rFonts w:hAnsi="ＭＳ 明朝"/>
                <w:szCs w:val="18"/>
              </w:rPr>
              <w:pPrChange w:id="149" w:author="上田　智之(アプリケーション開発２課)" w:date="2025-08-18T16:43:00Z" w16du:dateUtc="2025-08-18T07:43:00Z">
                <w:pPr>
                  <w:jc w:val="center"/>
                  <w:outlineLvl w:val="0"/>
                </w:pPr>
              </w:pPrChange>
            </w:pPr>
          </w:p>
        </w:tc>
        <w:tc>
          <w:tcPr>
            <w:tcW w:w="770" w:type="dxa"/>
          </w:tcPr>
          <w:p w14:paraId="610E003B" w14:textId="77777777" w:rsidR="00717B12" w:rsidRPr="007E36D7" w:rsidRDefault="00717B12">
            <w:pPr>
              <w:rPr>
                <w:rFonts w:hAnsi="ＭＳ 明朝"/>
                <w:szCs w:val="18"/>
              </w:rPr>
              <w:pPrChange w:id="150" w:author="上田　智之(アプリケーション開発２課)" w:date="2025-08-18T16:43:00Z" w16du:dateUtc="2025-08-18T07:43:00Z">
                <w:pPr>
                  <w:jc w:val="center"/>
                  <w:outlineLvl w:val="0"/>
                </w:pPr>
              </w:pPrChange>
            </w:pPr>
          </w:p>
        </w:tc>
        <w:tc>
          <w:tcPr>
            <w:tcW w:w="770" w:type="dxa"/>
          </w:tcPr>
          <w:p w14:paraId="712BCD5E" w14:textId="77777777" w:rsidR="00717B12" w:rsidRPr="007E36D7" w:rsidRDefault="00717B12">
            <w:pPr>
              <w:rPr>
                <w:rFonts w:hAnsi="ＭＳ 明朝"/>
                <w:szCs w:val="18"/>
              </w:rPr>
              <w:pPrChange w:id="151" w:author="上田　智之(アプリケーション開発２課)" w:date="2025-08-18T16:43:00Z" w16du:dateUtc="2025-08-18T07:43:00Z">
                <w:pPr>
                  <w:jc w:val="center"/>
                  <w:outlineLvl w:val="0"/>
                </w:pPr>
              </w:pPrChange>
            </w:pPr>
          </w:p>
        </w:tc>
      </w:tr>
      <w:tr w:rsidR="0038102A" w:rsidRPr="007E36D7" w14:paraId="3E97AFCA" w14:textId="77777777" w:rsidTr="446636CA">
        <w:tc>
          <w:tcPr>
            <w:tcW w:w="440" w:type="dxa"/>
          </w:tcPr>
          <w:p w14:paraId="1D6287E9" w14:textId="4B730A07" w:rsidR="0038102A" w:rsidRPr="007E36D7" w:rsidRDefault="0038102A">
            <w:pPr>
              <w:jc w:val="center"/>
              <w:rPr>
                <w:rFonts w:hAnsi="ＭＳ 明朝"/>
                <w:szCs w:val="18"/>
              </w:rPr>
              <w:pPrChange w:id="152" w:author="上田　智之(アプリケーション開発２課)" w:date="2025-08-18T16:43:00Z" w16du:dateUtc="2025-08-18T07:43:00Z">
                <w:pPr>
                  <w:jc w:val="center"/>
                  <w:outlineLvl w:val="0"/>
                </w:pPr>
              </w:pPrChange>
            </w:pPr>
            <w:bookmarkStart w:id="153" w:name="_Toc204845576"/>
            <w:r>
              <w:rPr>
                <w:rFonts w:hAnsi="ＭＳ 明朝" w:hint="eastAsia"/>
                <w:szCs w:val="18"/>
              </w:rPr>
              <w:t>7</w:t>
            </w:r>
            <w:bookmarkEnd w:id="153"/>
          </w:p>
        </w:tc>
        <w:tc>
          <w:tcPr>
            <w:tcW w:w="1150" w:type="dxa"/>
          </w:tcPr>
          <w:p w14:paraId="6804BDE0" w14:textId="6DCF1C16" w:rsidR="0038102A" w:rsidRPr="007E36D7" w:rsidRDefault="0038102A">
            <w:pPr>
              <w:rPr>
                <w:rFonts w:hAnsi="ＭＳ 明朝"/>
                <w:szCs w:val="18"/>
              </w:rPr>
              <w:pPrChange w:id="154" w:author="上田　智之(アプリケーション開発２課)" w:date="2025-08-18T16:43:00Z" w16du:dateUtc="2025-08-18T07:43:00Z">
                <w:pPr>
                  <w:jc w:val="center"/>
                  <w:outlineLvl w:val="0"/>
                </w:pPr>
              </w:pPrChange>
            </w:pPr>
          </w:p>
        </w:tc>
        <w:tc>
          <w:tcPr>
            <w:tcW w:w="5720" w:type="dxa"/>
          </w:tcPr>
          <w:p w14:paraId="18F5181D" w14:textId="11E799B9" w:rsidR="00986295" w:rsidRPr="007E36D7" w:rsidRDefault="00986295">
            <w:pPr>
              <w:rPr>
                <w:rFonts w:hAnsi="ＭＳ 明朝"/>
                <w:szCs w:val="18"/>
              </w:rPr>
              <w:pPrChange w:id="155" w:author="上田　智之(アプリケーション開発２課)" w:date="2025-08-18T16:43:00Z" w16du:dateUtc="2025-08-18T07:43:00Z">
                <w:pPr>
                  <w:outlineLvl w:val="0"/>
                </w:pPr>
              </w:pPrChange>
            </w:pPr>
          </w:p>
        </w:tc>
        <w:tc>
          <w:tcPr>
            <w:tcW w:w="770" w:type="dxa"/>
          </w:tcPr>
          <w:p w14:paraId="0DAACCEE" w14:textId="7D0112B0" w:rsidR="0038102A" w:rsidRPr="007E36D7" w:rsidRDefault="0038102A">
            <w:pPr>
              <w:rPr>
                <w:rFonts w:hAnsi="ＭＳ 明朝"/>
                <w:szCs w:val="18"/>
              </w:rPr>
              <w:pPrChange w:id="156" w:author="上田　智之(アプリケーション開発２課)" w:date="2025-08-18T16:43:00Z" w16du:dateUtc="2025-08-18T07:43:00Z">
                <w:pPr>
                  <w:jc w:val="center"/>
                  <w:outlineLvl w:val="0"/>
                </w:pPr>
              </w:pPrChange>
            </w:pPr>
          </w:p>
        </w:tc>
        <w:tc>
          <w:tcPr>
            <w:tcW w:w="770" w:type="dxa"/>
          </w:tcPr>
          <w:p w14:paraId="6C84895F" w14:textId="77777777" w:rsidR="0038102A" w:rsidRPr="007E36D7" w:rsidRDefault="0038102A">
            <w:pPr>
              <w:rPr>
                <w:rFonts w:hAnsi="ＭＳ 明朝"/>
                <w:szCs w:val="18"/>
              </w:rPr>
              <w:pPrChange w:id="157" w:author="上田　智之(アプリケーション開発２課)" w:date="2025-08-18T16:43:00Z" w16du:dateUtc="2025-08-18T07:43:00Z">
                <w:pPr>
                  <w:jc w:val="center"/>
                  <w:outlineLvl w:val="0"/>
                </w:pPr>
              </w:pPrChange>
            </w:pPr>
          </w:p>
        </w:tc>
        <w:tc>
          <w:tcPr>
            <w:tcW w:w="770" w:type="dxa"/>
          </w:tcPr>
          <w:p w14:paraId="3396E338" w14:textId="77777777" w:rsidR="0038102A" w:rsidRPr="007E36D7" w:rsidRDefault="0038102A">
            <w:pPr>
              <w:rPr>
                <w:rFonts w:hAnsi="ＭＳ 明朝"/>
                <w:szCs w:val="18"/>
              </w:rPr>
              <w:pPrChange w:id="158" w:author="上田　智之(アプリケーション開発２課)" w:date="2025-08-18T16:43:00Z" w16du:dateUtc="2025-08-18T07:43:00Z">
                <w:pPr>
                  <w:jc w:val="center"/>
                  <w:outlineLvl w:val="0"/>
                </w:pPr>
              </w:pPrChange>
            </w:pPr>
          </w:p>
        </w:tc>
      </w:tr>
      <w:tr w:rsidR="0038102A" w:rsidRPr="007E36D7" w14:paraId="4F62E8DF" w14:textId="77777777" w:rsidTr="446636CA">
        <w:tc>
          <w:tcPr>
            <w:tcW w:w="440" w:type="dxa"/>
          </w:tcPr>
          <w:p w14:paraId="5C3FA70E" w14:textId="75D369AD" w:rsidR="0038102A" w:rsidRPr="007E36D7" w:rsidRDefault="00162207">
            <w:pPr>
              <w:jc w:val="center"/>
              <w:rPr>
                <w:rFonts w:hAnsi="ＭＳ 明朝"/>
                <w:szCs w:val="18"/>
              </w:rPr>
              <w:pPrChange w:id="159" w:author="上田　智之(アプリケーション開発２課)" w:date="2025-08-18T16:43:00Z" w16du:dateUtc="2025-08-18T07:43:00Z">
                <w:pPr>
                  <w:jc w:val="center"/>
                  <w:outlineLvl w:val="0"/>
                </w:pPr>
              </w:pPrChange>
            </w:pPr>
            <w:bookmarkStart w:id="160" w:name="_Toc204845577"/>
            <w:r>
              <w:rPr>
                <w:rFonts w:hAnsi="ＭＳ 明朝" w:hint="eastAsia"/>
                <w:szCs w:val="18"/>
              </w:rPr>
              <w:t>8</w:t>
            </w:r>
            <w:bookmarkEnd w:id="160"/>
          </w:p>
        </w:tc>
        <w:tc>
          <w:tcPr>
            <w:tcW w:w="1150" w:type="dxa"/>
          </w:tcPr>
          <w:p w14:paraId="10F8B9A7" w14:textId="588AF3A4" w:rsidR="0038102A" w:rsidRPr="007E36D7" w:rsidRDefault="0038102A">
            <w:pPr>
              <w:rPr>
                <w:rFonts w:hAnsi="ＭＳ 明朝"/>
                <w:szCs w:val="18"/>
              </w:rPr>
              <w:pPrChange w:id="161" w:author="上田　智之(アプリケーション開発２課)" w:date="2025-08-18T16:43:00Z" w16du:dateUtc="2025-08-18T07:43:00Z">
                <w:pPr>
                  <w:jc w:val="center"/>
                  <w:outlineLvl w:val="0"/>
                </w:pPr>
              </w:pPrChange>
            </w:pPr>
          </w:p>
        </w:tc>
        <w:tc>
          <w:tcPr>
            <w:tcW w:w="5720" w:type="dxa"/>
          </w:tcPr>
          <w:p w14:paraId="30F6EEEC" w14:textId="23D627EE" w:rsidR="0038102A" w:rsidRPr="007E36D7" w:rsidRDefault="0038102A">
            <w:pPr>
              <w:rPr>
                <w:rFonts w:hAnsi="ＭＳ 明朝"/>
                <w:szCs w:val="18"/>
              </w:rPr>
              <w:pPrChange w:id="162" w:author="上田　智之(アプリケーション開発２課)" w:date="2025-08-18T16:43:00Z" w16du:dateUtc="2025-08-18T07:43:00Z">
                <w:pPr>
                  <w:outlineLvl w:val="0"/>
                </w:pPr>
              </w:pPrChange>
            </w:pPr>
          </w:p>
        </w:tc>
        <w:tc>
          <w:tcPr>
            <w:tcW w:w="770" w:type="dxa"/>
          </w:tcPr>
          <w:p w14:paraId="0C389081" w14:textId="1CD6F54D" w:rsidR="0038102A" w:rsidRPr="007E36D7" w:rsidRDefault="0038102A">
            <w:pPr>
              <w:rPr>
                <w:rFonts w:hAnsi="ＭＳ 明朝"/>
                <w:szCs w:val="18"/>
              </w:rPr>
              <w:pPrChange w:id="163" w:author="上田　智之(アプリケーション開発２課)" w:date="2025-08-18T16:43:00Z" w16du:dateUtc="2025-08-18T07:43:00Z">
                <w:pPr>
                  <w:jc w:val="center"/>
                  <w:outlineLvl w:val="0"/>
                </w:pPr>
              </w:pPrChange>
            </w:pPr>
          </w:p>
        </w:tc>
        <w:tc>
          <w:tcPr>
            <w:tcW w:w="770" w:type="dxa"/>
          </w:tcPr>
          <w:p w14:paraId="710C6440" w14:textId="77777777" w:rsidR="0038102A" w:rsidRPr="007E36D7" w:rsidRDefault="0038102A">
            <w:pPr>
              <w:rPr>
                <w:rFonts w:hAnsi="ＭＳ 明朝"/>
                <w:szCs w:val="18"/>
              </w:rPr>
              <w:pPrChange w:id="164" w:author="上田　智之(アプリケーション開発２課)" w:date="2025-08-18T16:43:00Z" w16du:dateUtc="2025-08-18T07:43:00Z">
                <w:pPr>
                  <w:jc w:val="center"/>
                  <w:outlineLvl w:val="0"/>
                </w:pPr>
              </w:pPrChange>
            </w:pPr>
          </w:p>
        </w:tc>
        <w:tc>
          <w:tcPr>
            <w:tcW w:w="770" w:type="dxa"/>
          </w:tcPr>
          <w:p w14:paraId="036EDEB8" w14:textId="77777777" w:rsidR="0038102A" w:rsidRPr="007E36D7" w:rsidRDefault="0038102A">
            <w:pPr>
              <w:rPr>
                <w:rFonts w:hAnsi="ＭＳ 明朝"/>
                <w:szCs w:val="18"/>
              </w:rPr>
              <w:pPrChange w:id="165" w:author="上田　智之(アプリケーション開発２課)" w:date="2025-08-18T16:43:00Z" w16du:dateUtc="2025-08-18T07:43:00Z">
                <w:pPr>
                  <w:jc w:val="center"/>
                  <w:outlineLvl w:val="0"/>
                </w:pPr>
              </w:pPrChange>
            </w:pPr>
          </w:p>
        </w:tc>
      </w:tr>
      <w:tr w:rsidR="0038102A" w:rsidRPr="007E36D7" w14:paraId="3229CBBF" w14:textId="77777777" w:rsidTr="446636CA">
        <w:tc>
          <w:tcPr>
            <w:tcW w:w="440" w:type="dxa"/>
          </w:tcPr>
          <w:p w14:paraId="208C9D6A" w14:textId="1DB93DE3" w:rsidR="0038102A" w:rsidRPr="007E36D7" w:rsidRDefault="00B22A1C">
            <w:pPr>
              <w:jc w:val="center"/>
              <w:rPr>
                <w:rFonts w:hAnsi="ＭＳ 明朝"/>
                <w:szCs w:val="18"/>
              </w:rPr>
              <w:pPrChange w:id="166" w:author="上田　智之(アプリケーション開発２課)" w:date="2025-08-18T16:43:00Z" w16du:dateUtc="2025-08-18T07:43:00Z">
                <w:pPr>
                  <w:jc w:val="center"/>
                  <w:outlineLvl w:val="0"/>
                </w:pPr>
              </w:pPrChange>
            </w:pPr>
            <w:bookmarkStart w:id="167" w:name="_Toc204845578"/>
            <w:r>
              <w:rPr>
                <w:rFonts w:hAnsi="ＭＳ 明朝" w:hint="eastAsia"/>
                <w:szCs w:val="18"/>
              </w:rPr>
              <w:t>9</w:t>
            </w:r>
            <w:bookmarkEnd w:id="167"/>
          </w:p>
        </w:tc>
        <w:tc>
          <w:tcPr>
            <w:tcW w:w="1150" w:type="dxa"/>
          </w:tcPr>
          <w:p w14:paraId="4D7F9C49" w14:textId="2D36EAE4" w:rsidR="0038102A" w:rsidRPr="007E36D7" w:rsidRDefault="0038102A">
            <w:pPr>
              <w:rPr>
                <w:rFonts w:hAnsi="ＭＳ 明朝"/>
                <w:szCs w:val="18"/>
              </w:rPr>
              <w:pPrChange w:id="168" w:author="上田　智之(アプリケーション開発２課)" w:date="2025-08-18T16:43:00Z" w16du:dateUtc="2025-08-18T07:43:00Z">
                <w:pPr>
                  <w:jc w:val="center"/>
                  <w:outlineLvl w:val="0"/>
                </w:pPr>
              </w:pPrChange>
            </w:pPr>
          </w:p>
        </w:tc>
        <w:tc>
          <w:tcPr>
            <w:tcW w:w="5720" w:type="dxa"/>
          </w:tcPr>
          <w:p w14:paraId="339B7FE0" w14:textId="0B157249" w:rsidR="003C7782" w:rsidRPr="007E36D7" w:rsidRDefault="003C7782">
            <w:pPr>
              <w:rPr>
                <w:rFonts w:hAnsi="ＭＳ 明朝"/>
                <w:szCs w:val="18"/>
              </w:rPr>
              <w:pPrChange w:id="169" w:author="上田　智之(アプリケーション開発２課)" w:date="2025-08-18T16:43:00Z" w16du:dateUtc="2025-08-18T07:43:00Z">
                <w:pPr>
                  <w:outlineLvl w:val="0"/>
                </w:pPr>
              </w:pPrChange>
            </w:pPr>
          </w:p>
        </w:tc>
        <w:tc>
          <w:tcPr>
            <w:tcW w:w="770" w:type="dxa"/>
          </w:tcPr>
          <w:p w14:paraId="6F8588AB" w14:textId="50CE200D" w:rsidR="0038102A" w:rsidRPr="007E36D7" w:rsidRDefault="0038102A">
            <w:pPr>
              <w:rPr>
                <w:rFonts w:hAnsi="ＭＳ 明朝"/>
                <w:szCs w:val="18"/>
              </w:rPr>
              <w:pPrChange w:id="170" w:author="上田　智之(アプリケーション開発２課)" w:date="2025-08-18T16:43:00Z" w16du:dateUtc="2025-08-18T07:43:00Z">
                <w:pPr>
                  <w:jc w:val="center"/>
                  <w:outlineLvl w:val="0"/>
                </w:pPr>
              </w:pPrChange>
            </w:pPr>
          </w:p>
        </w:tc>
        <w:tc>
          <w:tcPr>
            <w:tcW w:w="770" w:type="dxa"/>
          </w:tcPr>
          <w:p w14:paraId="70D8EF38" w14:textId="77777777" w:rsidR="0038102A" w:rsidRPr="007E36D7" w:rsidRDefault="0038102A">
            <w:pPr>
              <w:rPr>
                <w:rFonts w:hAnsi="ＭＳ 明朝"/>
                <w:szCs w:val="18"/>
              </w:rPr>
              <w:pPrChange w:id="171" w:author="上田　智之(アプリケーション開発２課)" w:date="2025-08-18T16:43:00Z" w16du:dateUtc="2025-08-18T07:43:00Z">
                <w:pPr>
                  <w:jc w:val="center"/>
                  <w:outlineLvl w:val="0"/>
                </w:pPr>
              </w:pPrChange>
            </w:pPr>
          </w:p>
        </w:tc>
        <w:tc>
          <w:tcPr>
            <w:tcW w:w="770" w:type="dxa"/>
          </w:tcPr>
          <w:p w14:paraId="4D5E3526" w14:textId="77777777" w:rsidR="0038102A" w:rsidRPr="007E36D7" w:rsidRDefault="0038102A">
            <w:pPr>
              <w:rPr>
                <w:rFonts w:hAnsi="ＭＳ 明朝"/>
                <w:szCs w:val="18"/>
              </w:rPr>
              <w:pPrChange w:id="172" w:author="上田　智之(アプリケーション開発２課)" w:date="2025-08-18T16:43:00Z" w16du:dateUtc="2025-08-18T07:43:00Z">
                <w:pPr>
                  <w:jc w:val="center"/>
                  <w:outlineLvl w:val="0"/>
                </w:pPr>
              </w:pPrChange>
            </w:pPr>
          </w:p>
        </w:tc>
      </w:tr>
      <w:tr w:rsidR="0038102A" w:rsidRPr="007E36D7" w14:paraId="184E869C" w14:textId="77777777" w:rsidTr="446636CA">
        <w:tc>
          <w:tcPr>
            <w:tcW w:w="440" w:type="dxa"/>
          </w:tcPr>
          <w:p w14:paraId="087A292B" w14:textId="199B92A8" w:rsidR="0038102A" w:rsidRPr="007E36D7" w:rsidRDefault="00621D71">
            <w:pPr>
              <w:jc w:val="center"/>
              <w:rPr>
                <w:rFonts w:hAnsi="ＭＳ 明朝"/>
                <w:szCs w:val="18"/>
              </w:rPr>
              <w:pPrChange w:id="173" w:author="上田　智之(アプリケーション開発２課)" w:date="2025-08-18T16:43:00Z" w16du:dateUtc="2025-08-18T07:43:00Z">
                <w:pPr>
                  <w:jc w:val="center"/>
                  <w:outlineLvl w:val="0"/>
                </w:pPr>
              </w:pPrChange>
            </w:pPr>
            <w:bookmarkStart w:id="174" w:name="_Toc204845579"/>
            <w:r>
              <w:rPr>
                <w:rFonts w:hAnsi="ＭＳ 明朝" w:hint="eastAsia"/>
                <w:szCs w:val="18"/>
              </w:rPr>
              <w:t>10</w:t>
            </w:r>
            <w:bookmarkEnd w:id="174"/>
          </w:p>
        </w:tc>
        <w:tc>
          <w:tcPr>
            <w:tcW w:w="1150" w:type="dxa"/>
          </w:tcPr>
          <w:p w14:paraId="518A14BC" w14:textId="7D273A72" w:rsidR="0038102A" w:rsidRPr="007E36D7" w:rsidRDefault="0038102A">
            <w:pPr>
              <w:rPr>
                <w:rFonts w:hAnsi="ＭＳ 明朝"/>
                <w:szCs w:val="18"/>
              </w:rPr>
              <w:pPrChange w:id="175" w:author="上田　智之(アプリケーション開発２課)" w:date="2025-08-18T16:43:00Z" w16du:dateUtc="2025-08-18T07:43:00Z">
                <w:pPr>
                  <w:jc w:val="center"/>
                  <w:outlineLvl w:val="0"/>
                </w:pPr>
              </w:pPrChange>
            </w:pPr>
          </w:p>
        </w:tc>
        <w:tc>
          <w:tcPr>
            <w:tcW w:w="5720" w:type="dxa"/>
          </w:tcPr>
          <w:p w14:paraId="394A6064" w14:textId="5950A3AB" w:rsidR="0038102A" w:rsidRPr="007E36D7" w:rsidRDefault="0038102A">
            <w:pPr>
              <w:rPr>
                <w:rFonts w:hAnsi="ＭＳ 明朝"/>
                <w:szCs w:val="18"/>
              </w:rPr>
              <w:pPrChange w:id="176" w:author="上田　智之(アプリケーション開発２課)" w:date="2025-08-18T16:43:00Z" w16du:dateUtc="2025-08-18T07:43:00Z">
                <w:pPr>
                  <w:outlineLvl w:val="0"/>
                </w:pPr>
              </w:pPrChange>
            </w:pPr>
          </w:p>
        </w:tc>
        <w:tc>
          <w:tcPr>
            <w:tcW w:w="770" w:type="dxa"/>
          </w:tcPr>
          <w:p w14:paraId="7560ABF9" w14:textId="05A3AF8A" w:rsidR="0038102A" w:rsidRPr="007E36D7" w:rsidRDefault="0038102A">
            <w:pPr>
              <w:rPr>
                <w:rFonts w:hAnsi="ＭＳ 明朝"/>
                <w:szCs w:val="18"/>
              </w:rPr>
              <w:pPrChange w:id="177" w:author="上田　智之(アプリケーション開発２課)" w:date="2025-08-18T16:43:00Z" w16du:dateUtc="2025-08-18T07:43:00Z">
                <w:pPr>
                  <w:jc w:val="center"/>
                  <w:outlineLvl w:val="0"/>
                </w:pPr>
              </w:pPrChange>
            </w:pPr>
          </w:p>
        </w:tc>
        <w:tc>
          <w:tcPr>
            <w:tcW w:w="770" w:type="dxa"/>
          </w:tcPr>
          <w:p w14:paraId="18B272E2" w14:textId="77777777" w:rsidR="0038102A" w:rsidRPr="007E36D7" w:rsidRDefault="0038102A">
            <w:pPr>
              <w:rPr>
                <w:rFonts w:hAnsi="ＭＳ 明朝"/>
                <w:szCs w:val="18"/>
              </w:rPr>
              <w:pPrChange w:id="178" w:author="上田　智之(アプリケーション開発２課)" w:date="2025-08-18T16:43:00Z" w16du:dateUtc="2025-08-18T07:43:00Z">
                <w:pPr>
                  <w:jc w:val="center"/>
                  <w:outlineLvl w:val="0"/>
                </w:pPr>
              </w:pPrChange>
            </w:pPr>
          </w:p>
        </w:tc>
        <w:tc>
          <w:tcPr>
            <w:tcW w:w="770" w:type="dxa"/>
          </w:tcPr>
          <w:p w14:paraId="10EE12A9" w14:textId="77777777" w:rsidR="0038102A" w:rsidRPr="007E36D7" w:rsidRDefault="0038102A">
            <w:pPr>
              <w:rPr>
                <w:rFonts w:hAnsi="ＭＳ 明朝"/>
                <w:szCs w:val="18"/>
              </w:rPr>
              <w:pPrChange w:id="179" w:author="上田　智之(アプリケーション開発２課)" w:date="2025-08-18T16:43:00Z" w16du:dateUtc="2025-08-18T07:43:00Z">
                <w:pPr>
                  <w:jc w:val="center"/>
                  <w:outlineLvl w:val="0"/>
                </w:pPr>
              </w:pPrChange>
            </w:pPr>
          </w:p>
        </w:tc>
      </w:tr>
      <w:tr w:rsidR="00147610" w:rsidRPr="007E36D7" w14:paraId="3C8AF818" w14:textId="77777777" w:rsidTr="446636CA">
        <w:tc>
          <w:tcPr>
            <w:tcW w:w="440" w:type="dxa"/>
          </w:tcPr>
          <w:p w14:paraId="41B113BE" w14:textId="6E030C0F" w:rsidR="00147610" w:rsidRDefault="00147610">
            <w:pPr>
              <w:jc w:val="center"/>
              <w:rPr>
                <w:rFonts w:hAnsi="ＭＳ 明朝"/>
                <w:szCs w:val="18"/>
              </w:rPr>
              <w:pPrChange w:id="180" w:author="上田　智之(アプリケーション開発２課)" w:date="2025-08-18T16:43:00Z" w16du:dateUtc="2025-08-18T07:43:00Z">
                <w:pPr>
                  <w:jc w:val="center"/>
                  <w:outlineLvl w:val="0"/>
                </w:pPr>
              </w:pPrChange>
            </w:pPr>
            <w:bookmarkStart w:id="181" w:name="_Toc204845580"/>
            <w:r>
              <w:rPr>
                <w:rFonts w:hAnsi="ＭＳ 明朝" w:hint="eastAsia"/>
                <w:szCs w:val="18"/>
              </w:rPr>
              <w:t>11</w:t>
            </w:r>
            <w:bookmarkEnd w:id="181"/>
          </w:p>
        </w:tc>
        <w:tc>
          <w:tcPr>
            <w:tcW w:w="1150" w:type="dxa"/>
          </w:tcPr>
          <w:p w14:paraId="414F4314" w14:textId="7392017E" w:rsidR="00147610" w:rsidRDefault="00147610">
            <w:pPr>
              <w:rPr>
                <w:rFonts w:hAnsi="ＭＳ 明朝"/>
                <w:szCs w:val="18"/>
              </w:rPr>
              <w:pPrChange w:id="182" w:author="上田　智之(アプリケーション開発２課)" w:date="2025-08-18T16:43:00Z" w16du:dateUtc="2025-08-18T07:43:00Z">
                <w:pPr>
                  <w:jc w:val="center"/>
                  <w:outlineLvl w:val="0"/>
                </w:pPr>
              </w:pPrChange>
            </w:pPr>
          </w:p>
        </w:tc>
        <w:tc>
          <w:tcPr>
            <w:tcW w:w="5720" w:type="dxa"/>
          </w:tcPr>
          <w:p w14:paraId="18CD350D" w14:textId="06054D76" w:rsidR="00147610" w:rsidRDefault="00147610">
            <w:pPr>
              <w:rPr>
                <w:rFonts w:hAnsi="ＭＳ 明朝"/>
                <w:szCs w:val="18"/>
              </w:rPr>
              <w:pPrChange w:id="183" w:author="上田　智之(アプリケーション開発２課)" w:date="2025-08-18T16:43:00Z" w16du:dateUtc="2025-08-18T07:43:00Z">
                <w:pPr>
                  <w:outlineLvl w:val="0"/>
                </w:pPr>
              </w:pPrChange>
            </w:pPr>
          </w:p>
        </w:tc>
        <w:tc>
          <w:tcPr>
            <w:tcW w:w="770" w:type="dxa"/>
          </w:tcPr>
          <w:p w14:paraId="137904F3" w14:textId="14794D7C" w:rsidR="00147610" w:rsidRDefault="00147610">
            <w:pPr>
              <w:rPr>
                <w:rFonts w:hAnsi="ＭＳ 明朝"/>
                <w:szCs w:val="18"/>
              </w:rPr>
              <w:pPrChange w:id="184" w:author="上田　智之(アプリケーション開発２課)" w:date="2025-08-18T16:43:00Z" w16du:dateUtc="2025-08-18T07:43:00Z">
                <w:pPr>
                  <w:jc w:val="center"/>
                  <w:outlineLvl w:val="0"/>
                </w:pPr>
              </w:pPrChange>
            </w:pPr>
          </w:p>
        </w:tc>
        <w:tc>
          <w:tcPr>
            <w:tcW w:w="770" w:type="dxa"/>
          </w:tcPr>
          <w:p w14:paraId="24BF8DDC" w14:textId="77777777" w:rsidR="00147610" w:rsidRPr="007E36D7" w:rsidRDefault="00147610">
            <w:pPr>
              <w:rPr>
                <w:rFonts w:hAnsi="ＭＳ 明朝"/>
                <w:szCs w:val="18"/>
              </w:rPr>
              <w:pPrChange w:id="185" w:author="上田　智之(アプリケーション開発２課)" w:date="2025-08-18T16:43:00Z" w16du:dateUtc="2025-08-18T07:43:00Z">
                <w:pPr>
                  <w:jc w:val="center"/>
                  <w:outlineLvl w:val="0"/>
                </w:pPr>
              </w:pPrChange>
            </w:pPr>
          </w:p>
        </w:tc>
        <w:tc>
          <w:tcPr>
            <w:tcW w:w="770" w:type="dxa"/>
          </w:tcPr>
          <w:p w14:paraId="63B1F182" w14:textId="77777777" w:rsidR="00147610" w:rsidRPr="007E36D7" w:rsidRDefault="00147610">
            <w:pPr>
              <w:rPr>
                <w:rFonts w:hAnsi="ＭＳ 明朝"/>
                <w:szCs w:val="18"/>
              </w:rPr>
              <w:pPrChange w:id="186" w:author="上田　智之(アプリケーション開発２課)" w:date="2025-08-18T16:43:00Z" w16du:dateUtc="2025-08-18T07:43:00Z">
                <w:pPr>
                  <w:jc w:val="center"/>
                  <w:outlineLvl w:val="0"/>
                </w:pPr>
              </w:pPrChange>
            </w:pPr>
          </w:p>
        </w:tc>
      </w:tr>
      <w:tr w:rsidR="00EA184F" w:rsidRPr="007E36D7" w14:paraId="15E33A41" w14:textId="77777777" w:rsidTr="446636CA">
        <w:tc>
          <w:tcPr>
            <w:tcW w:w="440" w:type="dxa"/>
          </w:tcPr>
          <w:p w14:paraId="0335301F" w14:textId="64392D5B" w:rsidR="00EA184F" w:rsidRDefault="00EA184F">
            <w:pPr>
              <w:jc w:val="center"/>
              <w:rPr>
                <w:rFonts w:hAnsi="ＭＳ 明朝"/>
                <w:szCs w:val="18"/>
              </w:rPr>
              <w:pPrChange w:id="187" w:author="上田　智之(アプリケーション開発２課)" w:date="2025-08-18T16:43:00Z" w16du:dateUtc="2025-08-18T07:43:00Z">
                <w:pPr>
                  <w:jc w:val="center"/>
                  <w:outlineLvl w:val="0"/>
                </w:pPr>
              </w:pPrChange>
            </w:pPr>
            <w:bookmarkStart w:id="188" w:name="_Toc204845581"/>
            <w:r>
              <w:rPr>
                <w:rFonts w:hAnsi="ＭＳ 明朝" w:hint="eastAsia"/>
                <w:szCs w:val="18"/>
              </w:rPr>
              <w:t>12</w:t>
            </w:r>
            <w:bookmarkEnd w:id="188"/>
          </w:p>
        </w:tc>
        <w:tc>
          <w:tcPr>
            <w:tcW w:w="1150" w:type="dxa"/>
          </w:tcPr>
          <w:p w14:paraId="2A83D254" w14:textId="0C9E4892" w:rsidR="00EA184F" w:rsidRDefault="00EA184F">
            <w:pPr>
              <w:rPr>
                <w:rFonts w:hAnsi="ＭＳ 明朝"/>
                <w:szCs w:val="18"/>
              </w:rPr>
              <w:pPrChange w:id="189" w:author="上田　智之(アプリケーション開発２課)" w:date="2025-08-18T16:43:00Z" w16du:dateUtc="2025-08-18T07:43:00Z">
                <w:pPr>
                  <w:jc w:val="center"/>
                  <w:outlineLvl w:val="0"/>
                </w:pPr>
              </w:pPrChange>
            </w:pPr>
          </w:p>
        </w:tc>
        <w:tc>
          <w:tcPr>
            <w:tcW w:w="5720" w:type="dxa"/>
          </w:tcPr>
          <w:p w14:paraId="1E28BBC8" w14:textId="6BBE4727" w:rsidR="00CB1203" w:rsidRDefault="00CB1203">
            <w:pPr>
              <w:rPr>
                <w:rFonts w:hAnsi="ＭＳ 明朝"/>
                <w:szCs w:val="18"/>
              </w:rPr>
              <w:pPrChange w:id="190" w:author="上田　智之(アプリケーション開発２課)" w:date="2025-08-18T16:43:00Z" w16du:dateUtc="2025-08-18T07:43:00Z">
                <w:pPr>
                  <w:outlineLvl w:val="0"/>
                </w:pPr>
              </w:pPrChange>
            </w:pPr>
          </w:p>
        </w:tc>
        <w:tc>
          <w:tcPr>
            <w:tcW w:w="770" w:type="dxa"/>
          </w:tcPr>
          <w:p w14:paraId="1BB8BB47" w14:textId="7DBC9761" w:rsidR="00EA184F" w:rsidRDefault="00EA184F">
            <w:pPr>
              <w:rPr>
                <w:rFonts w:hAnsi="ＭＳ 明朝"/>
                <w:szCs w:val="18"/>
              </w:rPr>
              <w:pPrChange w:id="191" w:author="上田　智之(アプリケーション開発２課)" w:date="2025-08-18T16:43:00Z" w16du:dateUtc="2025-08-18T07:43:00Z">
                <w:pPr>
                  <w:jc w:val="center"/>
                  <w:outlineLvl w:val="0"/>
                </w:pPr>
              </w:pPrChange>
            </w:pPr>
          </w:p>
        </w:tc>
        <w:tc>
          <w:tcPr>
            <w:tcW w:w="770" w:type="dxa"/>
          </w:tcPr>
          <w:p w14:paraId="18F5618C" w14:textId="77777777" w:rsidR="00EA184F" w:rsidRPr="007E36D7" w:rsidRDefault="00EA184F">
            <w:pPr>
              <w:rPr>
                <w:rFonts w:hAnsi="ＭＳ 明朝"/>
                <w:szCs w:val="18"/>
              </w:rPr>
              <w:pPrChange w:id="192" w:author="上田　智之(アプリケーション開発２課)" w:date="2025-08-18T16:43:00Z" w16du:dateUtc="2025-08-18T07:43:00Z">
                <w:pPr>
                  <w:jc w:val="center"/>
                  <w:outlineLvl w:val="0"/>
                </w:pPr>
              </w:pPrChange>
            </w:pPr>
          </w:p>
        </w:tc>
        <w:tc>
          <w:tcPr>
            <w:tcW w:w="770" w:type="dxa"/>
          </w:tcPr>
          <w:p w14:paraId="18ABE7AB" w14:textId="77777777" w:rsidR="00EA184F" w:rsidRPr="007E36D7" w:rsidRDefault="00EA184F">
            <w:pPr>
              <w:rPr>
                <w:rFonts w:hAnsi="ＭＳ 明朝"/>
                <w:szCs w:val="18"/>
              </w:rPr>
              <w:pPrChange w:id="193" w:author="上田　智之(アプリケーション開発２課)" w:date="2025-08-18T16:43:00Z" w16du:dateUtc="2025-08-18T07:43:00Z">
                <w:pPr>
                  <w:jc w:val="center"/>
                  <w:outlineLvl w:val="0"/>
                </w:pPr>
              </w:pPrChange>
            </w:pPr>
          </w:p>
        </w:tc>
      </w:tr>
      <w:tr w:rsidR="00E4775F" w:rsidRPr="007E36D7" w14:paraId="153A881D" w14:textId="77777777" w:rsidTr="446636CA">
        <w:tc>
          <w:tcPr>
            <w:tcW w:w="440" w:type="dxa"/>
          </w:tcPr>
          <w:p w14:paraId="3467598C" w14:textId="43454C40" w:rsidR="00E4775F" w:rsidRDefault="0058412F">
            <w:pPr>
              <w:jc w:val="center"/>
              <w:rPr>
                <w:rFonts w:hAnsi="ＭＳ 明朝"/>
                <w:szCs w:val="18"/>
              </w:rPr>
              <w:pPrChange w:id="194" w:author="上田　智之(アプリケーション開発２課)" w:date="2025-08-18T16:43:00Z" w16du:dateUtc="2025-08-18T07:43:00Z">
                <w:pPr>
                  <w:jc w:val="center"/>
                  <w:outlineLvl w:val="0"/>
                </w:pPr>
              </w:pPrChange>
            </w:pPr>
            <w:bookmarkStart w:id="195" w:name="_Toc204845582"/>
            <w:r>
              <w:rPr>
                <w:rFonts w:hAnsi="ＭＳ 明朝" w:hint="eastAsia"/>
                <w:szCs w:val="18"/>
              </w:rPr>
              <w:t>13</w:t>
            </w:r>
            <w:bookmarkEnd w:id="195"/>
          </w:p>
        </w:tc>
        <w:tc>
          <w:tcPr>
            <w:tcW w:w="1150" w:type="dxa"/>
          </w:tcPr>
          <w:p w14:paraId="7BE32C51" w14:textId="470859F3" w:rsidR="00E4775F" w:rsidRDefault="00E4775F">
            <w:pPr>
              <w:rPr>
                <w:rFonts w:hAnsi="ＭＳ 明朝"/>
                <w:szCs w:val="18"/>
              </w:rPr>
              <w:pPrChange w:id="196" w:author="上田　智之(アプリケーション開発２課)" w:date="2025-08-18T16:43:00Z" w16du:dateUtc="2025-08-18T07:43:00Z">
                <w:pPr>
                  <w:jc w:val="center"/>
                  <w:outlineLvl w:val="0"/>
                </w:pPr>
              </w:pPrChange>
            </w:pPr>
          </w:p>
        </w:tc>
        <w:tc>
          <w:tcPr>
            <w:tcW w:w="5720" w:type="dxa"/>
          </w:tcPr>
          <w:p w14:paraId="5528252C" w14:textId="7D7D074F" w:rsidR="00E4775F" w:rsidRDefault="00E4775F">
            <w:pPr>
              <w:rPr>
                <w:rFonts w:hAnsi="ＭＳ 明朝"/>
                <w:szCs w:val="18"/>
              </w:rPr>
              <w:pPrChange w:id="197" w:author="上田　智之(アプリケーション開発２課)" w:date="2025-08-18T16:43:00Z" w16du:dateUtc="2025-08-18T07:43:00Z">
                <w:pPr>
                  <w:outlineLvl w:val="0"/>
                </w:pPr>
              </w:pPrChange>
            </w:pPr>
          </w:p>
        </w:tc>
        <w:tc>
          <w:tcPr>
            <w:tcW w:w="770" w:type="dxa"/>
          </w:tcPr>
          <w:p w14:paraId="0026EBAB" w14:textId="408E4E7F" w:rsidR="00E4775F" w:rsidRDefault="00E4775F">
            <w:pPr>
              <w:rPr>
                <w:rFonts w:hAnsi="ＭＳ 明朝"/>
                <w:szCs w:val="18"/>
              </w:rPr>
              <w:pPrChange w:id="198" w:author="上田　智之(アプリケーション開発２課)" w:date="2025-08-18T16:43:00Z" w16du:dateUtc="2025-08-18T07:43:00Z">
                <w:pPr>
                  <w:jc w:val="center"/>
                  <w:outlineLvl w:val="0"/>
                </w:pPr>
              </w:pPrChange>
            </w:pPr>
          </w:p>
        </w:tc>
        <w:tc>
          <w:tcPr>
            <w:tcW w:w="770" w:type="dxa"/>
          </w:tcPr>
          <w:p w14:paraId="702BBB10" w14:textId="77777777" w:rsidR="00E4775F" w:rsidRPr="007E36D7" w:rsidRDefault="00E4775F">
            <w:pPr>
              <w:rPr>
                <w:rFonts w:hAnsi="ＭＳ 明朝"/>
                <w:szCs w:val="18"/>
              </w:rPr>
              <w:pPrChange w:id="199" w:author="上田　智之(アプリケーション開発２課)" w:date="2025-08-18T16:43:00Z" w16du:dateUtc="2025-08-18T07:43:00Z">
                <w:pPr>
                  <w:jc w:val="center"/>
                  <w:outlineLvl w:val="0"/>
                </w:pPr>
              </w:pPrChange>
            </w:pPr>
          </w:p>
        </w:tc>
        <w:tc>
          <w:tcPr>
            <w:tcW w:w="770" w:type="dxa"/>
          </w:tcPr>
          <w:p w14:paraId="58B43AA4" w14:textId="77777777" w:rsidR="00E4775F" w:rsidRDefault="00E4775F">
            <w:pPr>
              <w:rPr>
                <w:rFonts w:hAnsi="ＭＳ 明朝"/>
                <w:szCs w:val="18"/>
              </w:rPr>
              <w:pPrChange w:id="200" w:author="上田　智之(アプリケーション開発２課)" w:date="2025-08-18T16:43:00Z" w16du:dateUtc="2025-08-18T07:43:00Z">
                <w:pPr>
                  <w:jc w:val="center"/>
                  <w:outlineLvl w:val="0"/>
                </w:pPr>
              </w:pPrChange>
            </w:pPr>
          </w:p>
        </w:tc>
      </w:tr>
      <w:tr w:rsidR="00294D39" w:rsidRPr="007E36D7" w14:paraId="7F6332B3" w14:textId="77777777" w:rsidTr="446636CA">
        <w:tc>
          <w:tcPr>
            <w:tcW w:w="440" w:type="dxa"/>
          </w:tcPr>
          <w:p w14:paraId="481FB0E9" w14:textId="7CCA5C08" w:rsidR="00294D39" w:rsidRDefault="00294D39">
            <w:pPr>
              <w:jc w:val="center"/>
              <w:rPr>
                <w:rFonts w:hAnsi="ＭＳ 明朝"/>
                <w:szCs w:val="18"/>
              </w:rPr>
              <w:pPrChange w:id="201" w:author="上田　智之(アプリケーション開発２課)" w:date="2025-08-18T16:43:00Z" w16du:dateUtc="2025-08-18T07:43:00Z">
                <w:pPr>
                  <w:jc w:val="center"/>
                  <w:outlineLvl w:val="0"/>
                </w:pPr>
              </w:pPrChange>
            </w:pPr>
            <w:bookmarkStart w:id="202" w:name="_Toc204845583"/>
            <w:r>
              <w:rPr>
                <w:rFonts w:hAnsi="ＭＳ 明朝" w:hint="eastAsia"/>
                <w:szCs w:val="18"/>
              </w:rPr>
              <w:t>14</w:t>
            </w:r>
            <w:bookmarkEnd w:id="202"/>
          </w:p>
        </w:tc>
        <w:tc>
          <w:tcPr>
            <w:tcW w:w="1150" w:type="dxa"/>
          </w:tcPr>
          <w:p w14:paraId="02D2A8CC" w14:textId="67076605" w:rsidR="00294D39" w:rsidRDefault="00294D39">
            <w:pPr>
              <w:rPr>
                <w:rFonts w:hAnsi="ＭＳ 明朝"/>
                <w:szCs w:val="18"/>
              </w:rPr>
              <w:pPrChange w:id="203" w:author="上田　智之(アプリケーション開発２課)" w:date="2025-08-18T16:43:00Z" w16du:dateUtc="2025-08-18T07:43:00Z">
                <w:pPr>
                  <w:jc w:val="center"/>
                  <w:outlineLvl w:val="0"/>
                </w:pPr>
              </w:pPrChange>
            </w:pPr>
          </w:p>
        </w:tc>
        <w:tc>
          <w:tcPr>
            <w:tcW w:w="5720" w:type="dxa"/>
          </w:tcPr>
          <w:p w14:paraId="66A25EE4" w14:textId="785B70E8" w:rsidR="00294D39" w:rsidRDefault="00294D39">
            <w:pPr>
              <w:rPr>
                <w:rFonts w:hAnsi="ＭＳ 明朝"/>
                <w:szCs w:val="18"/>
              </w:rPr>
              <w:pPrChange w:id="204" w:author="上田　智之(アプリケーション開発２課)" w:date="2025-08-18T16:43:00Z" w16du:dateUtc="2025-08-18T07:43:00Z">
                <w:pPr>
                  <w:outlineLvl w:val="0"/>
                </w:pPr>
              </w:pPrChange>
            </w:pPr>
          </w:p>
        </w:tc>
        <w:tc>
          <w:tcPr>
            <w:tcW w:w="770" w:type="dxa"/>
          </w:tcPr>
          <w:p w14:paraId="7E1F474A" w14:textId="57F2534C" w:rsidR="00294D39" w:rsidRDefault="00294D39">
            <w:pPr>
              <w:rPr>
                <w:rFonts w:hAnsi="ＭＳ 明朝"/>
                <w:szCs w:val="18"/>
              </w:rPr>
              <w:pPrChange w:id="205" w:author="上田　智之(アプリケーション開発２課)" w:date="2025-08-18T16:43:00Z" w16du:dateUtc="2025-08-18T07:43:00Z">
                <w:pPr>
                  <w:jc w:val="center"/>
                  <w:outlineLvl w:val="0"/>
                </w:pPr>
              </w:pPrChange>
            </w:pPr>
          </w:p>
        </w:tc>
        <w:tc>
          <w:tcPr>
            <w:tcW w:w="770" w:type="dxa"/>
          </w:tcPr>
          <w:p w14:paraId="10FED966" w14:textId="77777777" w:rsidR="00294D39" w:rsidRPr="007E36D7" w:rsidRDefault="00294D39">
            <w:pPr>
              <w:rPr>
                <w:rFonts w:hAnsi="ＭＳ 明朝"/>
                <w:szCs w:val="18"/>
              </w:rPr>
              <w:pPrChange w:id="206" w:author="上田　智之(アプリケーション開発２課)" w:date="2025-08-18T16:43:00Z" w16du:dateUtc="2025-08-18T07:43:00Z">
                <w:pPr>
                  <w:jc w:val="center"/>
                  <w:outlineLvl w:val="0"/>
                </w:pPr>
              </w:pPrChange>
            </w:pPr>
          </w:p>
        </w:tc>
        <w:tc>
          <w:tcPr>
            <w:tcW w:w="770" w:type="dxa"/>
          </w:tcPr>
          <w:p w14:paraId="1BE6C6BE" w14:textId="77777777" w:rsidR="00294D39" w:rsidRPr="007E36D7" w:rsidRDefault="00294D39">
            <w:pPr>
              <w:rPr>
                <w:rFonts w:hAnsi="ＭＳ 明朝"/>
                <w:szCs w:val="18"/>
              </w:rPr>
              <w:pPrChange w:id="207" w:author="上田　智之(アプリケーション開発２課)" w:date="2025-08-18T16:43:00Z" w16du:dateUtc="2025-08-18T07:43:00Z">
                <w:pPr>
                  <w:jc w:val="center"/>
                  <w:outlineLvl w:val="0"/>
                </w:pPr>
              </w:pPrChange>
            </w:pPr>
          </w:p>
        </w:tc>
      </w:tr>
      <w:tr w:rsidR="00294D39" w:rsidRPr="007E36D7" w14:paraId="510573DF" w14:textId="77777777" w:rsidTr="446636CA">
        <w:tc>
          <w:tcPr>
            <w:tcW w:w="440" w:type="dxa"/>
          </w:tcPr>
          <w:p w14:paraId="34791DD3" w14:textId="6A2AE1A4" w:rsidR="00294D39" w:rsidRPr="007E36D7" w:rsidRDefault="00294D39">
            <w:pPr>
              <w:jc w:val="center"/>
              <w:rPr>
                <w:rFonts w:hAnsi="ＭＳ 明朝"/>
                <w:szCs w:val="18"/>
              </w:rPr>
              <w:pPrChange w:id="208" w:author="上田　智之(アプリケーション開発２課)" w:date="2025-08-18T16:43:00Z" w16du:dateUtc="2025-08-18T07:43:00Z">
                <w:pPr>
                  <w:jc w:val="center"/>
                  <w:outlineLvl w:val="0"/>
                </w:pPr>
              </w:pPrChange>
            </w:pPr>
            <w:bookmarkStart w:id="209" w:name="_Toc204845584"/>
            <w:r>
              <w:rPr>
                <w:rFonts w:hAnsi="ＭＳ 明朝" w:hint="eastAsia"/>
                <w:szCs w:val="18"/>
              </w:rPr>
              <w:t>15</w:t>
            </w:r>
            <w:bookmarkEnd w:id="209"/>
          </w:p>
        </w:tc>
        <w:tc>
          <w:tcPr>
            <w:tcW w:w="1150" w:type="dxa"/>
          </w:tcPr>
          <w:p w14:paraId="2579E94B" w14:textId="2E662E16" w:rsidR="00294D39" w:rsidRPr="007E36D7" w:rsidRDefault="00294D39">
            <w:pPr>
              <w:rPr>
                <w:rFonts w:hAnsi="ＭＳ 明朝"/>
                <w:szCs w:val="18"/>
              </w:rPr>
              <w:pPrChange w:id="210" w:author="上田　智之(アプリケーション開発２課)" w:date="2025-08-18T16:43:00Z" w16du:dateUtc="2025-08-18T07:43:00Z">
                <w:pPr>
                  <w:jc w:val="center"/>
                  <w:outlineLvl w:val="0"/>
                </w:pPr>
              </w:pPrChange>
            </w:pPr>
          </w:p>
        </w:tc>
        <w:tc>
          <w:tcPr>
            <w:tcW w:w="5720" w:type="dxa"/>
          </w:tcPr>
          <w:p w14:paraId="50F79A38" w14:textId="4ACB37C6" w:rsidR="00294D39" w:rsidRPr="00082BDE" w:rsidRDefault="00294D39">
            <w:pPr>
              <w:rPr>
                <w:rFonts w:hAnsi="ＭＳ 明朝"/>
                <w:lang w:eastAsia="zh-CN"/>
              </w:rPr>
              <w:pPrChange w:id="211" w:author="上田　智之(アプリケーション開発２課)" w:date="2025-08-18T16:43:00Z" w16du:dateUtc="2025-08-18T07:43:00Z">
                <w:pPr>
                  <w:outlineLvl w:val="0"/>
                </w:pPr>
              </w:pPrChange>
            </w:pPr>
          </w:p>
        </w:tc>
        <w:tc>
          <w:tcPr>
            <w:tcW w:w="770" w:type="dxa"/>
          </w:tcPr>
          <w:p w14:paraId="45E4241F" w14:textId="172CAAFF" w:rsidR="00294D39" w:rsidRPr="007E36D7" w:rsidRDefault="00294D39">
            <w:pPr>
              <w:rPr>
                <w:rFonts w:hAnsi="ＭＳ 明朝"/>
                <w:szCs w:val="18"/>
              </w:rPr>
              <w:pPrChange w:id="212" w:author="上田　智之(アプリケーション開発２課)" w:date="2025-08-18T16:43:00Z" w16du:dateUtc="2025-08-18T07:43:00Z">
                <w:pPr>
                  <w:jc w:val="center"/>
                  <w:outlineLvl w:val="0"/>
                </w:pPr>
              </w:pPrChange>
            </w:pPr>
          </w:p>
        </w:tc>
        <w:tc>
          <w:tcPr>
            <w:tcW w:w="770" w:type="dxa"/>
          </w:tcPr>
          <w:p w14:paraId="5C4A8191" w14:textId="77777777" w:rsidR="00294D39" w:rsidRPr="007E36D7" w:rsidRDefault="00294D39">
            <w:pPr>
              <w:rPr>
                <w:rFonts w:hAnsi="ＭＳ 明朝"/>
                <w:szCs w:val="18"/>
              </w:rPr>
              <w:pPrChange w:id="213" w:author="上田　智之(アプリケーション開発２課)" w:date="2025-08-18T16:43:00Z" w16du:dateUtc="2025-08-18T07:43:00Z">
                <w:pPr>
                  <w:jc w:val="center"/>
                  <w:outlineLvl w:val="0"/>
                </w:pPr>
              </w:pPrChange>
            </w:pPr>
          </w:p>
        </w:tc>
        <w:tc>
          <w:tcPr>
            <w:tcW w:w="770" w:type="dxa"/>
          </w:tcPr>
          <w:p w14:paraId="31597C61" w14:textId="77777777" w:rsidR="00294D39" w:rsidRPr="007E36D7" w:rsidRDefault="00294D39">
            <w:pPr>
              <w:rPr>
                <w:rFonts w:hAnsi="ＭＳ 明朝"/>
                <w:szCs w:val="18"/>
              </w:rPr>
              <w:pPrChange w:id="214" w:author="上田　智之(アプリケーション開発２課)" w:date="2025-08-18T16:43:00Z" w16du:dateUtc="2025-08-18T07:43:00Z">
                <w:pPr>
                  <w:jc w:val="center"/>
                  <w:outlineLvl w:val="0"/>
                </w:pPr>
              </w:pPrChange>
            </w:pPr>
          </w:p>
        </w:tc>
      </w:tr>
      <w:tr w:rsidR="00294D39" w:rsidRPr="007E36D7" w14:paraId="48A665C6" w14:textId="77777777" w:rsidTr="446636CA">
        <w:tc>
          <w:tcPr>
            <w:tcW w:w="440" w:type="dxa"/>
          </w:tcPr>
          <w:p w14:paraId="6F0B4D04" w14:textId="09265A03" w:rsidR="00294D39" w:rsidRDefault="00294D39">
            <w:pPr>
              <w:jc w:val="center"/>
              <w:rPr>
                <w:rFonts w:hAnsi="ＭＳ 明朝"/>
                <w:szCs w:val="18"/>
              </w:rPr>
              <w:pPrChange w:id="215" w:author="上田　智之(アプリケーション開発２課)" w:date="2025-08-18T16:43:00Z" w16du:dateUtc="2025-08-18T07:43:00Z">
                <w:pPr>
                  <w:jc w:val="center"/>
                  <w:outlineLvl w:val="0"/>
                </w:pPr>
              </w:pPrChange>
            </w:pPr>
            <w:bookmarkStart w:id="216" w:name="_Toc204845585"/>
            <w:r>
              <w:rPr>
                <w:rFonts w:hAnsi="ＭＳ 明朝" w:hint="eastAsia"/>
                <w:szCs w:val="18"/>
              </w:rPr>
              <w:t>16</w:t>
            </w:r>
            <w:bookmarkEnd w:id="216"/>
          </w:p>
        </w:tc>
        <w:tc>
          <w:tcPr>
            <w:tcW w:w="1150" w:type="dxa"/>
          </w:tcPr>
          <w:p w14:paraId="1F9692E2" w14:textId="27A8A991" w:rsidR="00294D39" w:rsidRDefault="00294D39">
            <w:pPr>
              <w:rPr>
                <w:rFonts w:hAnsi="ＭＳ 明朝"/>
                <w:szCs w:val="18"/>
              </w:rPr>
              <w:pPrChange w:id="217" w:author="上田　智之(アプリケーション開発２課)" w:date="2025-08-18T16:43:00Z" w16du:dateUtc="2025-08-18T07:43:00Z">
                <w:pPr>
                  <w:jc w:val="center"/>
                  <w:outlineLvl w:val="0"/>
                </w:pPr>
              </w:pPrChange>
            </w:pPr>
          </w:p>
        </w:tc>
        <w:tc>
          <w:tcPr>
            <w:tcW w:w="5720" w:type="dxa"/>
          </w:tcPr>
          <w:p w14:paraId="6E8DA876" w14:textId="2E09B509" w:rsidR="00294D39" w:rsidRDefault="00294D39">
            <w:pPr>
              <w:rPr>
                <w:rFonts w:hAnsi="ＭＳ 明朝"/>
                <w:szCs w:val="18"/>
              </w:rPr>
              <w:pPrChange w:id="218" w:author="上田　智之(アプリケーション開発２課)" w:date="2025-08-18T16:43:00Z" w16du:dateUtc="2025-08-18T07:43:00Z">
                <w:pPr>
                  <w:outlineLvl w:val="0"/>
                </w:pPr>
              </w:pPrChange>
            </w:pPr>
          </w:p>
        </w:tc>
        <w:tc>
          <w:tcPr>
            <w:tcW w:w="770" w:type="dxa"/>
          </w:tcPr>
          <w:p w14:paraId="4B84B831" w14:textId="4572E1D3" w:rsidR="00294D39" w:rsidRDefault="00294D39">
            <w:pPr>
              <w:rPr>
                <w:rFonts w:hAnsi="ＭＳ 明朝"/>
                <w:szCs w:val="18"/>
              </w:rPr>
              <w:pPrChange w:id="219" w:author="上田　智之(アプリケーション開発２課)" w:date="2025-08-18T16:43:00Z" w16du:dateUtc="2025-08-18T07:43:00Z">
                <w:pPr>
                  <w:jc w:val="center"/>
                  <w:outlineLvl w:val="0"/>
                </w:pPr>
              </w:pPrChange>
            </w:pPr>
          </w:p>
        </w:tc>
        <w:tc>
          <w:tcPr>
            <w:tcW w:w="770" w:type="dxa"/>
          </w:tcPr>
          <w:p w14:paraId="3D9B1D6C" w14:textId="77777777" w:rsidR="00294D39" w:rsidRPr="007E36D7" w:rsidRDefault="00294D39">
            <w:pPr>
              <w:rPr>
                <w:rFonts w:hAnsi="ＭＳ 明朝"/>
                <w:szCs w:val="18"/>
              </w:rPr>
              <w:pPrChange w:id="220" w:author="上田　智之(アプリケーション開発２課)" w:date="2025-08-18T16:43:00Z" w16du:dateUtc="2025-08-18T07:43:00Z">
                <w:pPr>
                  <w:jc w:val="center"/>
                  <w:outlineLvl w:val="0"/>
                </w:pPr>
              </w:pPrChange>
            </w:pPr>
          </w:p>
        </w:tc>
        <w:tc>
          <w:tcPr>
            <w:tcW w:w="770" w:type="dxa"/>
          </w:tcPr>
          <w:p w14:paraId="02C4881D" w14:textId="77777777" w:rsidR="00294D39" w:rsidRPr="007E36D7" w:rsidRDefault="00294D39">
            <w:pPr>
              <w:rPr>
                <w:rFonts w:hAnsi="ＭＳ 明朝"/>
                <w:szCs w:val="18"/>
              </w:rPr>
              <w:pPrChange w:id="221" w:author="上田　智之(アプリケーション開発２課)" w:date="2025-08-18T16:43:00Z" w16du:dateUtc="2025-08-18T07:43:00Z">
                <w:pPr>
                  <w:jc w:val="center"/>
                  <w:outlineLvl w:val="0"/>
                </w:pPr>
              </w:pPrChange>
            </w:pPr>
          </w:p>
        </w:tc>
      </w:tr>
      <w:tr w:rsidR="00294D39" w:rsidRPr="007E36D7" w14:paraId="002ACBF6" w14:textId="77777777" w:rsidTr="446636CA">
        <w:tc>
          <w:tcPr>
            <w:tcW w:w="440" w:type="dxa"/>
          </w:tcPr>
          <w:p w14:paraId="4BA1BB19" w14:textId="04DF4D86" w:rsidR="00294D39" w:rsidRDefault="00294D39">
            <w:pPr>
              <w:jc w:val="center"/>
              <w:rPr>
                <w:rFonts w:hAnsi="ＭＳ 明朝"/>
                <w:szCs w:val="18"/>
              </w:rPr>
              <w:pPrChange w:id="222" w:author="上田　智之(アプリケーション開発２課)" w:date="2025-08-18T16:43:00Z" w16du:dateUtc="2025-08-18T07:43:00Z">
                <w:pPr>
                  <w:jc w:val="center"/>
                  <w:outlineLvl w:val="0"/>
                </w:pPr>
              </w:pPrChange>
            </w:pPr>
            <w:bookmarkStart w:id="223" w:name="_Toc204845586"/>
            <w:r>
              <w:rPr>
                <w:rFonts w:hAnsi="ＭＳ 明朝" w:hint="eastAsia"/>
                <w:szCs w:val="18"/>
              </w:rPr>
              <w:t>17</w:t>
            </w:r>
            <w:bookmarkEnd w:id="223"/>
          </w:p>
        </w:tc>
        <w:tc>
          <w:tcPr>
            <w:tcW w:w="1150" w:type="dxa"/>
          </w:tcPr>
          <w:p w14:paraId="1693878D" w14:textId="4D15F589" w:rsidR="00294D39" w:rsidRDefault="00294D39">
            <w:pPr>
              <w:rPr>
                <w:rFonts w:hAnsi="ＭＳ 明朝"/>
                <w:szCs w:val="18"/>
              </w:rPr>
              <w:pPrChange w:id="224" w:author="上田　智之(アプリケーション開発２課)" w:date="2025-08-18T16:43:00Z" w16du:dateUtc="2025-08-18T07:43:00Z">
                <w:pPr>
                  <w:jc w:val="center"/>
                  <w:outlineLvl w:val="0"/>
                </w:pPr>
              </w:pPrChange>
            </w:pPr>
          </w:p>
        </w:tc>
        <w:tc>
          <w:tcPr>
            <w:tcW w:w="5720" w:type="dxa"/>
          </w:tcPr>
          <w:p w14:paraId="34C3DB0E" w14:textId="04C7C636" w:rsidR="00294D39" w:rsidRDefault="00294D39">
            <w:pPr>
              <w:rPr>
                <w:rFonts w:hAnsi="ＭＳ 明朝"/>
                <w:szCs w:val="18"/>
              </w:rPr>
              <w:pPrChange w:id="225" w:author="上田　智之(アプリケーション開発２課)" w:date="2025-08-18T16:43:00Z" w16du:dateUtc="2025-08-18T07:43:00Z">
                <w:pPr>
                  <w:outlineLvl w:val="0"/>
                </w:pPr>
              </w:pPrChange>
            </w:pPr>
          </w:p>
        </w:tc>
        <w:tc>
          <w:tcPr>
            <w:tcW w:w="770" w:type="dxa"/>
          </w:tcPr>
          <w:p w14:paraId="58B76FB7" w14:textId="7F0BB724" w:rsidR="00294D39" w:rsidRDefault="00294D39">
            <w:pPr>
              <w:rPr>
                <w:rFonts w:hAnsi="ＭＳ 明朝"/>
                <w:szCs w:val="18"/>
              </w:rPr>
              <w:pPrChange w:id="226" w:author="上田　智之(アプリケーション開発２課)" w:date="2025-08-18T16:43:00Z" w16du:dateUtc="2025-08-18T07:43:00Z">
                <w:pPr>
                  <w:jc w:val="center"/>
                  <w:outlineLvl w:val="0"/>
                </w:pPr>
              </w:pPrChange>
            </w:pPr>
          </w:p>
        </w:tc>
        <w:tc>
          <w:tcPr>
            <w:tcW w:w="770" w:type="dxa"/>
          </w:tcPr>
          <w:p w14:paraId="1045B233" w14:textId="77777777" w:rsidR="00294D39" w:rsidRPr="007E36D7" w:rsidRDefault="00294D39">
            <w:pPr>
              <w:rPr>
                <w:rFonts w:hAnsi="ＭＳ 明朝"/>
                <w:szCs w:val="18"/>
              </w:rPr>
              <w:pPrChange w:id="227" w:author="上田　智之(アプリケーション開発２課)" w:date="2025-08-18T16:43:00Z" w16du:dateUtc="2025-08-18T07:43:00Z">
                <w:pPr>
                  <w:jc w:val="center"/>
                  <w:outlineLvl w:val="0"/>
                </w:pPr>
              </w:pPrChange>
            </w:pPr>
          </w:p>
        </w:tc>
        <w:tc>
          <w:tcPr>
            <w:tcW w:w="770" w:type="dxa"/>
          </w:tcPr>
          <w:p w14:paraId="5CD20586" w14:textId="77777777" w:rsidR="00294D39" w:rsidRPr="007E36D7" w:rsidRDefault="00294D39">
            <w:pPr>
              <w:rPr>
                <w:rFonts w:hAnsi="ＭＳ 明朝"/>
                <w:szCs w:val="18"/>
              </w:rPr>
              <w:pPrChange w:id="228" w:author="上田　智之(アプリケーション開発２課)" w:date="2025-08-18T16:43:00Z" w16du:dateUtc="2025-08-18T07:43:00Z">
                <w:pPr>
                  <w:jc w:val="center"/>
                  <w:outlineLvl w:val="0"/>
                </w:pPr>
              </w:pPrChange>
            </w:pPr>
          </w:p>
        </w:tc>
      </w:tr>
      <w:tr w:rsidR="00294D39" w:rsidRPr="007E36D7" w14:paraId="062AA0A4" w14:textId="77777777" w:rsidTr="446636CA">
        <w:tc>
          <w:tcPr>
            <w:tcW w:w="440" w:type="dxa"/>
          </w:tcPr>
          <w:p w14:paraId="4A3C0827" w14:textId="3025B0F9" w:rsidR="00294D39" w:rsidRDefault="00294D39">
            <w:pPr>
              <w:jc w:val="center"/>
              <w:rPr>
                <w:rFonts w:hAnsi="ＭＳ 明朝"/>
                <w:szCs w:val="18"/>
              </w:rPr>
              <w:pPrChange w:id="229" w:author="上田　智之(アプリケーション開発２課)" w:date="2025-08-18T16:43:00Z" w16du:dateUtc="2025-08-18T07:43:00Z">
                <w:pPr>
                  <w:jc w:val="center"/>
                  <w:outlineLvl w:val="0"/>
                </w:pPr>
              </w:pPrChange>
            </w:pPr>
            <w:bookmarkStart w:id="230" w:name="_Toc204845587"/>
            <w:r>
              <w:rPr>
                <w:rFonts w:hAnsi="ＭＳ 明朝" w:hint="eastAsia"/>
                <w:szCs w:val="18"/>
              </w:rPr>
              <w:t>1</w:t>
            </w:r>
            <w:r>
              <w:rPr>
                <w:rFonts w:hAnsi="ＭＳ 明朝"/>
                <w:szCs w:val="18"/>
              </w:rPr>
              <w:t>8</w:t>
            </w:r>
            <w:bookmarkEnd w:id="230"/>
          </w:p>
        </w:tc>
        <w:tc>
          <w:tcPr>
            <w:tcW w:w="1150" w:type="dxa"/>
          </w:tcPr>
          <w:p w14:paraId="7C11ADC9" w14:textId="1B70D790" w:rsidR="00294D39" w:rsidRDefault="00294D39">
            <w:pPr>
              <w:rPr>
                <w:rFonts w:hAnsi="ＭＳ 明朝"/>
                <w:szCs w:val="18"/>
              </w:rPr>
              <w:pPrChange w:id="231" w:author="上田　智之(アプリケーション開発２課)" w:date="2025-08-18T16:43:00Z" w16du:dateUtc="2025-08-18T07:43:00Z">
                <w:pPr>
                  <w:jc w:val="center"/>
                  <w:outlineLvl w:val="0"/>
                </w:pPr>
              </w:pPrChange>
            </w:pPr>
          </w:p>
        </w:tc>
        <w:tc>
          <w:tcPr>
            <w:tcW w:w="5720" w:type="dxa"/>
          </w:tcPr>
          <w:p w14:paraId="4D44EE42" w14:textId="4946366C" w:rsidR="00294D39" w:rsidRDefault="00294D39">
            <w:pPr>
              <w:rPr>
                <w:rFonts w:hAnsi="ＭＳ 明朝"/>
                <w:szCs w:val="18"/>
              </w:rPr>
              <w:pPrChange w:id="232" w:author="上田　智之(アプリケーション開発２課)" w:date="2025-08-18T16:43:00Z" w16du:dateUtc="2025-08-18T07:43:00Z">
                <w:pPr>
                  <w:outlineLvl w:val="0"/>
                </w:pPr>
              </w:pPrChange>
            </w:pPr>
          </w:p>
        </w:tc>
        <w:tc>
          <w:tcPr>
            <w:tcW w:w="770" w:type="dxa"/>
          </w:tcPr>
          <w:p w14:paraId="687525BA" w14:textId="25A2B862" w:rsidR="00294D39" w:rsidRDefault="00294D39">
            <w:pPr>
              <w:rPr>
                <w:rFonts w:hAnsi="ＭＳ 明朝"/>
                <w:szCs w:val="18"/>
              </w:rPr>
              <w:pPrChange w:id="233" w:author="上田　智之(アプリケーション開発２課)" w:date="2025-08-18T16:43:00Z" w16du:dateUtc="2025-08-18T07:43:00Z">
                <w:pPr>
                  <w:jc w:val="center"/>
                  <w:outlineLvl w:val="0"/>
                </w:pPr>
              </w:pPrChange>
            </w:pPr>
          </w:p>
        </w:tc>
        <w:tc>
          <w:tcPr>
            <w:tcW w:w="770" w:type="dxa"/>
          </w:tcPr>
          <w:p w14:paraId="713542E9" w14:textId="77777777" w:rsidR="00294D39" w:rsidRPr="007E36D7" w:rsidRDefault="00294D39">
            <w:pPr>
              <w:rPr>
                <w:rFonts w:hAnsi="ＭＳ 明朝"/>
                <w:szCs w:val="18"/>
              </w:rPr>
              <w:pPrChange w:id="234" w:author="上田　智之(アプリケーション開発２課)" w:date="2025-08-18T16:43:00Z" w16du:dateUtc="2025-08-18T07:43:00Z">
                <w:pPr>
                  <w:jc w:val="center"/>
                  <w:outlineLvl w:val="0"/>
                </w:pPr>
              </w:pPrChange>
            </w:pPr>
          </w:p>
        </w:tc>
        <w:tc>
          <w:tcPr>
            <w:tcW w:w="770" w:type="dxa"/>
          </w:tcPr>
          <w:p w14:paraId="2354C587" w14:textId="77777777" w:rsidR="00294D39" w:rsidRPr="007E36D7" w:rsidRDefault="00294D39">
            <w:pPr>
              <w:rPr>
                <w:rFonts w:hAnsi="ＭＳ 明朝"/>
                <w:szCs w:val="18"/>
              </w:rPr>
              <w:pPrChange w:id="235" w:author="上田　智之(アプリケーション開発２課)" w:date="2025-08-18T16:43:00Z" w16du:dateUtc="2025-08-18T07:43:00Z">
                <w:pPr>
                  <w:jc w:val="center"/>
                  <w:outlineLvl w:val="0"/>
                </w:pPr>
              </w:pPrChange>
            </w:pPr>
          </w:p>
        </w:tc>
      </w:tr>
      <w:tr w:rsidR="00294D39" w:rsidRPr="007E36D7" w14:paraId="2F9051E5" w14:textId="77777777" w:rsidTr="446636CA">
        <w:tc>
          <w:tcPr>
            <w:tcW w:w="440" w:type="dxa"/>
          </w:tcPr>
          <w:p w14:paraId="515D3589" w14:textId="3CFE87E4" w:rsidR="00294D39" w:rsidRDefault="00294D39">
            <w:pPr>
              <w:jc w:val="center"/>
              <w:rPr>
                <w:rFonts w:hAnsi="ＭＳ 明朝"/>
                <w:szCs w:val="18"/>
              </w:rPr>
              <w:pPrChange w:id="236" w:author="上田　智之(アプリケーション開発２課)" w:date="2025-08-18T16:43:00Z" w16du:dateUtc="2025-08-18T07:43:00Z">
                <w:pPr>
                  <w:jc w:val="center"/>
                  <w:outlineLvl w:val="0"/>
                </w:pPr>
              </w:pPrChange>
            </w:pPr>
            <w:bookmarkStart w:id="237" w:name="_Toc204845588"/>
            <w:r>
              <w:rPr>
                <w:rFonts w:hAnsi="ＭＳ 明朝" w:hint="eastAsia"/>
                <w:szCs w:val="18"/>
              </w:rPr>
              <w:t>19</w:t>
            </w:r>
            <w:bookmarkEnd w:id="237"/>
          </w:p>
        </w:tc>
        <w:tc>
          <w:tcPr>
            <w:tcW w:w="1150" w:type="dxa"/>
          </w:tcPr>
          <w:p w14:paraId="7FDBBA95" w14:textId="49D47CA9" w:rsidR="00294D39" w:rsidRDefault="00294D39">
            <w:pPr>
              <w:rPr>
                <w:rFonts w:hAnsi="ＭＳ 明朝"/>
                <w:szCs w:val="18"/>
              </w:rPr>
              <w:pPrChange w:id="238" w:author="上田　智之(アプリケーション開発２課)" w:date="2025-08-18T16:43:00Z" w16du:dateUtc="2025-08-18T07:43:00Z">
                <w:pPr>
                  <w:jc w:val="center"/>
                  <w:outlineLvl w:val="0"/>
                </w:pPr>
              </w:pPrChange>
            </w:pPr>
          </w:p>
        </w:tc>
        <w:tc>
          <w:tcPr>
            <w:tcW w:w="5720" w:type="dxa"/>
          </w:tcPr>
          <w:p w14:paraId="2B91E2F6" w14:textId="3B352D61" w:rsidR="00294D39" w:rsidRDefault="00294D39">
            <w:pPr>
              <w:rPr>
                <w:rFonts w:hAnsi="ＭＳ 明朝"/>
                <w:szCs w:val="18"/>
              </w:rPr>
              <w:pPrChange w:id="239" w:author="上田　智之(アプリケーション開発２課)" w:date="2025-08-18T16:43:00Z" w16du:dateUtc="2025-08-18T07:43:00Z">
                <w:pPr>
                  <w:outlineLvl w:val="0"/>
                </w:pPr>
              </w:pPrChange>
            </w:pPr>
          </w:p>
        </w:tc>
        <w:tc>
          <w:tcPr>
            <w:tcW w:w="770" w:type="dxa"/>
          </w:tcPr>
          <w:p w14:paraId="16BCC286" w14:textId="665882E0" w:rsidR="00294D39" w:rsidRPr="00A667FD" w:rsidRDefault="00294D39">
            <w:pPr>
              <w:rPr>
                <w:rFonts w:hAnsi="ＭＳ 明朝"/>
                <w:szCs w:val="18"/>
              </w:rPr>
              <w:pPrChange w:id="240" w:author="上田　智之(アプリケーション開発２課)" w:date="2025-08-18T16:43:00Z" w16du:dateUtc="2025-08-18T07:43:00Z">
                <w:pPr>
                  <w:jc w:val="center"/>
                  <w:outlineLvl w:val="0"/>
                </w:pPr>
              </w:pPrChange>
            </w:pPr>
          </w:p>
        </w:tc>
        <w:tc>
          <w:tcPr>
            <w:tcW w:w="770" w:type="dxa"/>
          </w:tcPr>
          <w:p w14:paraId="627F4946" w14:textId="77777777" w:rsidR="00294D39" w:rsidRPr="007E36D7" w:rsidRDefault="00294D39">
            <w:pPr>
              <w:rPr>
                <w:rFonts w:hAnsi="ＭＳ 明朝"/>
                <w:szCs w:val="18"/>
              </w:rPr>
              <w:pPrChange w:id="241" w:author="上田　智之(アプリケーション開発２課)" w:date="2025-08-18T16:43:00Z" w16du:dateUtc="2025-08-18T07:43:00Z">
                <w:pPr>
                  <w:jc w:val="center"/>
                  <w:outlineLvl w:val="0"/>
                </w:pPr>
              </w:pPrChange>
            </w:pPr>
          </w:p>
        </w:tc>
        <w:tc>
          <w:tcPr>
            <w:tcW w:w="770" w:type="dxa"/>
          </w:tcPr>
          <w:p w14:paraId="482ADDEB" w14:textId="77777777" w:rsidR="00294D39" w:rsidRPr="007E36D7" w:rsidRDefault="00294D39">
            <w:pPr>
              <w:rPr>
                <w:rFonts w:hAnsi="ＭＳ 明朝"/>
                <w:szCs w:val="18"/>
              </w:rPr>
              <w:pPrChange w:id="242" w:author="上田　智之(アプリケーション開発２課)" w:date="2025-08-18T16:43:00Z" w16du:dateUtc="2025-08-18T07:43:00Z">
                <w:pPr>
                  <w:jc w:val="center"/>
                  <w:outlineLvl w:val="0"/>
                </w:pPr>
              </w:pPrChange>
            </w:pPr>
          </w:p>
        </w:tc>
      </w:tr>
      <w:tr w:rsidR="00294D39" w:rsidRPr="007E36D7" w14:paraId="252273A9" w14:textId="77777777" w:rsidTr="446636CA">
        <w:tc>
          <w:tcPr>
            <w:tcW w:w="440" w:type="dxa"/>
          </w:tcPr>
          <w:p w14:paraId="60DDB34D" w14:textId="4B005533" w:rsidR="00294D39" w:rsidRDefault="00294D39">
            <w:pPr>
              <w:jc w:val="center"/>
              <w:rPr>
                <w:rFonts w:hAnsi="ＭＳ 明朝"/>
                <w:szCs w:val="18"/>
              </w:rPr>
              <w:pPrChange w:id="243" w:author="上田　智之(アプリケーション開発２課)" w:date="2025-08-18T16:43:00Z" w16du:dateUtc="2025-08-18T07:43:00Z">
                <w:pPr>
                  <w:jc w:val="center"/>
                  <w:outlineLvl w:val="0"/>
                </w:pPr>
              </w:pPrChange>
            </w:pPr>
            <w:bookmarkStart w:id="244" w:name="_Toc204845589"/>
            <w:r>
              <w:rPr>
                <w:rFonts w:hAnsi="ＭＳ 明朝" w:hint="eastAsia"/>
                <w:szCs w:val="18"/>
              </w:rPr>
              <w:t>20</w:t>
            </w:r>
            <w:bookmarkEnd w:id="244"/>
          </w:p>
        </w:tc>
        <w:tc>
          <w:tcPr>
            <w:tcW w:w="1150" w:type="dxa"/>
          </w:tcPr>
          <w:p w14:paraId="34348377" w14:textId="6E8857B3" w:rsidR="00294D39" w:rsidRDefault="00294D39">
            <w:pPr>
              <w:rPr>
                <w:rFonts w:hAnsi="ＭＳ 明朝"/>
                <w:szCs w:val="18"/>
              </w:rPr>
              <w:pPrChange w:id="245" w:author="上田　智之(アプリケーション開発２課)" w:date="2025-08-18T16:43:00Z" w16du:dateUtc="2025-08-18T07:43:00Z">
                <w:pPr>
                  <w:jc w:val="center"/>
                  <w:outlineLvl w:val="0"/>
                </w:pPr>
              </w:pPrChange>
            </w:pPr>
          </w:p>
        </w:tc>
        <w:tc>
          <w:tcPr>
            <w:tcW w:w="5720" w:type="dxa"/>
          </w:tcPr>
          <w:p w14:paraId="5DA434AF" w14:textId="17E9E5FA" w:rsidR="0036048B" w:rsidRDefault="0036048B">
            <w:pPr>
              <w:rPr>
                <w:rFonts w:hAnsi="ＭＳ 明朝"/>
                <w:szCs w:val="18"/>
              </w:rPr>
              <w:pPrChange w:id="246" w:author="上田　智之(アプリケーション開発２課)" w:date="2025-08-18T16:43:00Z" w16du:dateUtc="2025-08-18T07:43:00Z">
                <w:pPr>
                  <w:outlineLvl w:val="0"/>
                </w:pPr>
              </w:pPrChange>
            </w:pPr>
          </w:p>
        </w:tc>
        <w:tc>
          <w:tcPr>
            <w:tcW w:w="770" w:type="dxa"/>
          </w:tcPr>
          <w:p w14:paraId="7F861036" w14:textId="032855E8" w:rsidR="00294D39" w:rsidRDefault="00294D39">
            <w:pPr>
              <w:rPr>
                <w:rFonts w:hAnsi="ＭＳ 明朝"/>
                <w:szCs w:val="18"/>
              </w:rPr>
              <w:pPrChange w:id="247" w:author="上田　智之(アプリケーション開発２課)" w:date="2025-08-18T16:43:00Z" w16du:dateUtc="2025-08-18T07:43:00Z">
                <w:pPr>
                  <w:jc w:val="center"/>
                  <w:outlineLvl w:val="0"/>
                </w:pPr>
              </w:pPrChange>
            </w:pPr>
          </w:p>
        </w:tc>
        <w:tc>
          <w:tcPr>
            <w:tcW w:w="770" w:type="dxa"/>
          </w:tcPr>
          <w:p w14:paraId="5528E45F" w14:textId="77777777" w:rsidR="00294D39" w:rsidRPr="007E36D7" w:rsidRDefault="00294D39">
            <w:pPr>
              <w:rPr>
                <w:rFonts w:hAnsi="ＭＳ 明朝"/>
                <w:szCs w:val="18"/>
              </w:rPr>
              <w:pPrChange w:id="248" w:author="上田　智之(アプリケーション開発２課)" w:date="2025-08-18T16:43:00Z" w16du:dateUtc="2025-08-18T07:43:00Z">
                <w:pPr>
                  <w:jc w:val="center"/>
                  <w:outlineLvl w:val="0"/>
                </w:pPr>
              </w:pPrChange>
            </w:pPr>
          </w:p>
        </w:tc>
        <w:tc>
          <w:tcPr>
            <w:tcW w:w="770" w:type="dxa"/>
          </w:tcPr>
          <w:p w14:paraId="1CCDFAFD" w14:textId="77777777" w:rsidR="00294D39" w:rsidRPr="007E36D7" w:rsidRDefault="00294D39">
            <w:pPr>
              <w:rPr>
                <w:rFonts w:hAnsi="ＭＳ 明朝"/>
                <w:szCs w:val="18"/>
              </w:rPr>
              <w:pPrChange w:id="249" w:author="上田　智之(アプリケーション開発２課)" w:date="2025-08-18T16:43:00Z" w16du:dateUtc="2025-08-18T07:43:00Z">
                <w:pPr>
                  <w:jc w:val="center"/>
                  <w:outlineLvl w:val="0"/>
                </w:pPr>
              </w:pPrChange>
            </w:pPr>
          </w:p>
        </w:tc>
      </w:tr>
      <w:tr w:rsidR="00294D39" w:rsidRPr="007E36D7" w14:paraId="1236361C" w14:textId="77777777" w:rsidTr="446636CA">
        <w:tc>
          <w:tcPr>
            <w:tcW w:w="440" w:type="dxa"/>
          </w:tcPr>
          <w:p w14:paraId="178EBE67" w14:textId="0F0A8333" w:rsidR="00294D39" w:rsidRPr="007E36D7" w:rsidRDefault="00182B56">
            <w:pPr>
              <w:jc w:val="center"/>
              <w:rPr>
                <w:rFonts w:hAnsi="ＭＳ 明朝"/>
                <w:szCs w:val="18"/>
              </w:rPr>
              <w:pPrChange w:id="250" w:author="上田　智之(アプリケーション開発２課)" w:date="2025-08-18T16:43:00Z" w16du:dateUtc="2025-08-18T07:43:00Z">
                <w:pPr>
                  <w:jc w:val="center"/>
                  <w:outlineLvl w:val="0"/>
                </w:pPr>
              </w:pPrChange>
            </w:pPr>
            <w:bookmarkStart w:id="251" w:name="_Toc204845590"/>
            <w:r>
              <w:rPr>
                <w:rFonts w:hAnsi="ＭＳ 明朝" w:hint="eastAsia"/>
                <w:szCs w:val="18"/>
              </w:rPr>
              <w:t>21</w:t>
            </w:r>
            <w:bookmarkEnd w:id="251"/>
          </w:p>
        </w:tc>
        <w:tc>
          <w:tcPr>
            <w:tcW w:w="1150" w:type="dxa"/>
          </w:tcPr>
          <w:p w14:paraId="5A2B43F1" w14:textId="3D744D98" w:rsidR="00294D39" w:rsidRPr="007E36D7" w:rsidRDefault="00294D39">
            <w:pPr>
              <w:rPr>
                <w:rFonts w:hAnsi="ＭＳ 明朝"/>
                <w:szCs w:val="18"/>
              </w:rPr>
              <w:pPrChange w:id="252" w:author="上田　智之(アプリケーション開発２課)" w:date="2025-08-18T16:43:00Z" w16du:dateUtc="2025-08-18T07:43:00Z">
                <w:pPr>
                  <w:jc w:val="center"/>
                  <w:outlineLvl w:val="0"/>
                </w:pPr>
              </w:pPrChange>
            </w:pPr>
          </w:p>
        </w:tc>
        <w:tc>
          <w:tcPr>
            <w:tcW w:w="5720" w:type="dxa"/>
          </w:tcPr>
          <w:p w14:paraId="48DA5C2D" w14:textId="120899A1" w:rsidR="004106E5" w:rsidRPr="007E36D7" w:rsidRDefault="004106E5">
            <w:pPr>
              <w:rPr>
                <w:rFonts w:hAnsi="ＭＳ 明朝"/>
                <w:szCs w:val="18"/>
              </w:rPr>
              <w:pPrChange w:id="253" w:author="上田　智之(アプリケーション開発２課)" w:date="2025-08-18T16:43:00Z" w16du:dateUtc="2025-08-18T07:43:00Z">
                <w:pPr>
                  <w:outlineLvl w:val="0"/>
                </w:pPr>
              </w:pPrChange>
            </w:pPr>
          </w:p>
        </w:tc>
        <w:tc>
          <w:tcPr>
            <w:tcW w:w="770" w:type="dxa"/>
          </w:tcPr>
          <w:p w14:paraId="7C0F0C33" w14:textId="6EFA7327" w:rsidR="00294D39" w:rsidRPr="007E36D7" w:rsidRDefault="00294D39">
            <w:pPr>
              <w:rPr>
                <w:rFonts w:hAnsi="ＭＳ 明朝"/>
                <w:szCs w:val="18"/>
              </w:rPr>
              <w:pPrChange w:id="254" w:author="上田　智之(アプリケーション開発２課)" w:date="2025-08-18T16:43:00Z" w16du:dateUtc="2025-08-18T07:43:00Z">
                <w:pPr>
                  <w:jc w:val="center"/>
                  <w:outlineLvl w:val="0"/>
                </w:pPr>
              </w:pPrChange>
            </w:pPr>
          </w:p>
        </w:tc>
        <w:tc>
          <w:tcPr>
            <w:tcW w:w="770" w:type="dxa"/>
          </w:tcPr>
          <w:p w14:paraId="68540945" w14:textId="77777777" w:rsidR="00294D39" w:rsidRPr="007E36D7" w:rsidRDefault="00294D39">
            <w:pPr>
              <w:rPr>
                <w:rFonts w:hAnsi="ＭＳ 明朝"/>
                <w:szCs w:val="18"/>
              </w:rPr>
              <w:pPrChange w:id="255" w:author="上田　智之(アプリケーション開発２課)" w:date="2025-08-18T16:43:00Z" w16du:dateUtc="2025-08-18T07:43:00Z">
                <w:pPr>
                  <w:jc w:val="center"/>
                  <w:outlineLvl w:val="0"/>
                </w:pPr>
              </w:pPrChange>
            </w:pPr>
          </w:p>
        </w:tc>
        <w:tc>
          <w:tcPr>
            <w:tcW w:w="770" w:type="dxa"/>
          </w:tcPr>
          <w:p w14:paraId="7AF488EF" w14:textId="77777777" w:rsidR="00294D39" w:rsidRPr="007E36D7" w:rsidRDefault="00294D39">
            <w:pPr>
              <w:rPr>
                <w:rFonts w:hAnsi="ＭＳ 明朝"/>
                <w:szCs w:val="18"/>
              </w:rPr>
              <w:pPrChange w:id="256" w:author="上田　智之(アプリケーション開発２課)" w:date="2025-08-18T16:43:00Z" w16du:dateUtc="2025-08-18T07:43:00Z">
                <w:pPr>
                  <w:jc w:val="center"/>
                  <w:outlineLvl w:val="0"/>
                </w:pPr>
              </w:pPrChange>
            </w:pPr>
          </w:p>
        </w:tc>
      </w:tr>
      <w:tr w:rsidR="00552153" w:rsidRPr="007E36D7" w14:paraId="04D99463" w14:textId="77777777" w:rsidTr="446636CA">
        <w:tc>
          <w:tcPr>
            <w:tcW w:w="440" w:type="dxa"/>
          </w:tcPr>
          <w:p w14:paraId="50DDACEE" w14:textId="05BA5F29" w:rsidR="00552153" w:rsidRDefault="00552153">
            <w:pPr>
              <w:jc w:val="center"/>
              <w:rPr>
                <w:rFonts w:hAnsi="ＭＳ 明朝"/>
                <w:szCs w:val="18"/>
              </w:rPr>
              <w:pPrChange w:id="257" w:author="上田　智之(アプリケーション開発２課)" w:date="2025-08-18T16:43:00Z" w16du:dateUtc="2025-08-18T07:43:00Z">
                <w:pPr>
                  <w:jc w:val="center"/>
                  <w:outlineLvl w:val="0"/>
                </w:pPr>
              </w:pPrChange>
            </w:pPr>
            <w:bookmarkStart w:id="258" w:name="_Toc204845591"/>
            <w:r>
              <w:rPr>
                <w:rFonts w:hAnsi="ＭＳ 明朝" w:hint="eastAsia"/>
                <w:szCs w:val="18"/>
              </w:rPr>
              <w:t>22</w:t>
            </w:r>
            <w:bookmarkEnd w:id="258"/>
          </w:p>
        </w:tc>
        <w:tc>
          <w:tcPr>
            <w:tcW w:w="1150" w:type="dxa"/>
          </w:tcPr>
          <w:p w14:paraId="63400073" w14:textId="19208BD1" w:rsidR="00552153" w:rsidRDefault="00552153">
            <w:pPr>
              <w:rPr>
                <w:rFonts w:hAnsi="ＭＳ 明朝"/>
                <w:szCs w:val="18"/>
              </w:rPr>
              <w:pPrChange w:id="259" w:author="上田　智之(アプリケーション開発２課)" w:date="2025-08-18T16:43:00Z" w16du:dateUtc="2025-08-18T07:43:00Z">
                <w:pPr>
                  <w:jc w:val="center"/>
                  <w:outlineLvl w:val="0"/>
                </w:pPr>
              </w:pPrChange>
            </w:pPr>
          </w:p>
        </w:tc>
        <w:tc>
          <w:tcPr>
            <w:tcW w:w="5720" w:type="dxa"/>
          </w:tcPr>
          <w:p w14:paraId="295E3264" w14:textId="53C614C8" w:rsidR="00552153" w:rsidRPr="00921CD9" w:rsidRDefault="00552153">
            <w:pPr>
              <w:rPr>
                <w:rFonts w:hAnsi="ＭＳ 明朝"/>
                <w:szCs w:val="18"/>
              </w:rPr>
              <w:pPrChange w:id="260" w:author="上田　智之(アプリケーション開発２課)" w:date="2025-08-18T16:43:00Z" w16du:dateUtc="2025-08-18T07:43:00Z">
                <w:pPr>
                  <w:outlineLvl w:val="0"/>
                </w:pPr>
              </w:pPrChange>
            </w:pPr>
          </w:p>
        </w:tc>
        <w:tc>
          <w:tcPr>
            <w:tcW w:w="770" w:type="dxa"/>
          </w:tcPr>
          <w:p w14:paraId="1DBFEE69" w14:textId="71180F26" w:rsidR="00552153" w:rsidRDefault="00552153">
            <w:pPr>
              <w:rPr>
                <w:rFonts w:hAnsi="ＭＳ 明朝"/>
                <w:szCs w:val="18"/>
              </w:rPr>
              <w:pPrChange w:id="261" w:author="上田　智之(アプリケーション開発２課)" w:date="2025-08-18T16:43:00Z" w16du:dateUtc="2025-08-18T07:43:00Z">
                <w:pPr>
                  <w:jc w:val="center"/>
                  <w:outlineLvl w:val="0"/>
                </w:pPr>
              </w:pPrChange>
            </w:pPr>
          </w:p>
        </w:tc>
        <w:tc>
          <w:tcPr>
            <w:tcW w:w="770" w:type="dxa"/>
          </w:tcPr>
          <w:p w14:paraId="672A01F1" w14:textId="77777777" w:rsidR="00552153" w:rsidRPr="007E36D7" w:rsidRDefault="00552153">
            <w:pPr>
              <w:rPr>
                <w:rFonts w:hAnsi="ＭＳ 明朝"/>
                <w:szCs w:val="18"/>
              </w:rPr>
              <w:pPrChange w:id="262" w:author="上田　智之(アプリケーション開発２課)" w:date="2025-08-18T16:43:00Z" w16du:dateUtc="2025-08-18T07:43:00Z">
                <w:pPr>
                  <w:jc w:val="center"/>
                  <w:outlineLvl w:val="0"/>
                </w:pPr>
              </w:pPrChange>
            </w:pPr>
          </w:p>
        </w:tc>
        <w:tc>
          <w:tcPr>
            <w:tcW w:w="770" w:type="dxa"/>
          </w:tcPr>
          <w:p w14:paraId="5199658C" w14:textId="77777777" w:rsidR="00552153" w:rsidRPr="007E36D7" w:rsidRDefault="00552153">
            <w:pPr>
              <w:rPr>
                <w:rFonts w:hAnsi="ＭＳ 明朝"/>
                <w:szCs w:val="18"/>
              </w:rPr>
              <w:pPrChange w:id="263" w:author="上田　智之(アプリケーション開発２課)" w:date="2025-08-18T16:43:00Z" w16du:dateUtc="2025-08-18T07:43:00Z">
                <w:pPr>
                  <w:jc w:val="center"/>
                  <w:outlineLvl w:val="0"/>
                </w:pPr>
              </w:pPrChange>
            </w:pPr>
          </w:p>
        </w:tc>
      </w:tr>
      <w:tr w:rsidR="005B6D5F" w:rsidRPr="007E36D7" w14:paraId="0BBD0C33" w14:textId="77777777" w:rsidTr="446636CA">
        <w:tc>
          <w:tcPr>
            <w:tcW w:w="440" w:type="dxa"/>
          </w:tcPr>
          <w:p w14:paraId="47A13988" w14:textId="7402C4F5" w:rsidR="005B6D5F" w:rsidRDefault="005B6D5F">
            <w:pPr>
              <w:jc w:val="center"/>
              <w:rPr>
                <w:rFonts w:hAnsi="ＭＳ 明朝"/>
                <w:szCs w:val="18"/>
              </w:rPr>
              <w:pPrChange w:id="264" w:author="上田　智之(アプリケーション開発２課)" w:date="2025-08-18T16:43:00Z" w16du:dateUtc="2025-08-18T07:43:00Z">
                <w:pPr>
                  <w:jc w:val="center"/>
                  <w:outlineLvl w:val="0"/>
                </w:pPr>
              </w:pPrChange>
            </w:pPr>
            <w:bookmarkStart w:id="265" w:name="_Toc204845592"/>
            <w:r>
              <w:rPr>
                <w:rFonts w:hAnsi="ＭＳ 明朝" w:hint="eastAsia"/>
                <w:szCs w:val="18"/>
              </w:rPr>
              <w:t>23</w:t>
            </w:r>
            <w:bookmarkEnd w:id="265"/>
          </w:p>
        </w:tc>
        <w:tc>
          <w:tcPr>
            <w:tcW w:w="1150" w:type="dxa"/>
          </w:tcPr>
          <w:p w14:paraId="0F28EC5A" w14:textId="430A247C" w:rsidR="005B6D5F" w:rsidRDefault="005B6D5F">
            <w:pPr>
              <w:rPr>
                <w:rFonts w:hAnsi="ＭＳ 明朝"/>
                <w:szCs w:val="18"/>
              </w:rPr>
              <w:pPrChange w:id="266" w:author="上田　智之(アプリケーション開発２課)" w:date="2025-08-18T16:43:00Z" w16du:dateUtc="2025-08-18T07:43:00Z">
                <w:pPr>
                  <w:jc w:val="center"/>
                  <w:outlineLvl w:val="0"/>
                </w:pPr>
              </w:pPrChange>
            </w:pPr>
          </w:p>
        </w:tc>
        <w:tc>
          <w:tcPr>
            <w:tcW w:w="5720" w:type="dxa"/>
          </w:tcPr>
          <w:p w14:paraId="2FFFF949" w14:textId="70F3A4C3" w:rsidR="005B6D5F" w:rsidRPr="005B6D5F" w:rsidRDefault="005B6D5F">
            <w:pPr>
              <w:rPr>
                <w:rFonts w:hAnsi="ＭＳ 明朝"/>
                <w:szCs w:val="18"/>
              </w:rPr>
              <w:pPrChange w:id="267" w:author="上田　智之(アプリケーション開発２課)" w:date="2025-08-18T16:43:00Z" w16du:dateUtc="2025-08-18T07:43:00Z">
                <w:pPr>
                  <w:outlineLvl w:val="0"/>
                </w:pPr>
              </w:pPrChange>
            </w:pPr>
          </w:p>
        </w:tc>
        <w:tc>
          <w:tcPr>
            <w:tcW w:w="770" w:type="dxa"/>
          </w:tcPr>
          <w:p w14:paraId="0A0B2F07" w14:textId="4E04C8D8" w:rsidR="005B6D5F" w:rsidRDefault="005B6D5F">
            <w:pPr>
              <w:rPr>
                <w:rFonts w:hAnsi="ＭＳ 明朝"/>
                <w:szCs w:val="18"/>
              </w:rPr>
              <w:pPrChange w:id="268" w:author="上田　智之(アプリケーション開発２課)" w:date="2025-08-18T16:43:00Z" w16du:dateUtc="2025-08-18T07:43:00Z">
                <w:pPr>
                  <w:jc w:val="center"/>
                  <w:outlineLvl w:val="0"/>
                </w:pPr>
              </w:pPrChange>
            </w:pPr>
          </w:p>
        </w:tc>
        <w:tc>
          <w:tcPr>
            <w:tcW w:w="770" w:type="dxa"/>
          </w:tcPr>
          <w:p w14:paraId="6A17DA49" w14:textId="77777777" w:rsidR="005B6D5F" w:rsidRPr="007E36D7" w:rsidRDefault="005B6D5F">
            <w:pPr>
              <w:rPr>
                <w:rFonts w:hAnsi="ＭＳ 明朝"/>
                <w:szCs w:val="18"/>
              </w:rPr>
              <w:pPrChange w:id="269" w:author="上田　智之(アプリケーション開発２課)" w:date="2025-08-18T16:43:00Z" w16du:dateUtc="2025-08-18T07:43:00Z">
                <w:pPr>
                  <w:jc w:val="center"/>
                  <w:outlineLvl w:val="0"/>
                </w:pPr>
              </w:pPrChange>
            </w:pPr>
          </w:p>
        </w:tc>
        <w:tc>
          <w:tcPr>
            <w:tcW w:w="770" w:type="dxa"/>
          </w:tcPr>
          <w:p w14:paraId="301E0BF2" w14:textId="77777777" w:rsidR="005B6D5F" w:rsidRPr="007E36D7" w:rsidRDefault="005B6D5F">
            <w:pPr>
              <w:rPr>
                <w:rFonts w:hAnsi="ＭＳ 明朝"/>
                <w:szCs w:val="18"/>
              </w:rPr>
              <w:pPrChange w:id="270" w:author="上田　智之(アプリケーション開発２課)" w:date="2025-08-18T16:43:00Z" w16du:dateUtc="2025-08-18T07:43:00Z">
                <w:pPr>
                  <w:jc w:val="center"/>
                  <w:outlineLvl w:val="0"/>
                </w:pPr>
              </w:pPrChange>
            </w:pPr>
          </w:p>
        </w:tc>
      </w:tr>
      <w:tr w:rsidR="00182B56" w:rsidRPr="007E36D7" w14:paraId="18E3567A" w14:textId="77777777" w:rsidTr="446636CA">
        <w:tc>
          <w:tcPr>
            <w:tcW w:w="440" w:type="dxa"/>
          </w:tcPr>
          <w:p w14:paraId="24B47927" w14:textId="73F6D367" w:rsidR="00182B56" w:rsidRPr="007E36D7" w:rsidRDefault="00E77376">
            <w:pPr>
              <w:jc w:val="center"/>
              <w:rPr>
                <w:rFonts w:hAnsi="ＭＳ 明朝"/>
                <w:szCs w:val="18"/>
              </w:rPr>
              <w:pPrChange w:id="271" w:author="上田　智之(アプリケーション開発２課)" w:date="2025-08-18T16:43:00Z" w16du:dateUtc="2025-08-18T07:43:00Z">
                <w:pPr>
                  <w:jc w:val="center"/>
                  <w:outlineLvl w:val="0"/>
                </w:pPr>
              </w:pPrChange>
            </w:pPr>
            <w:bookmarkStart w:id="272" w:name="_Toc204845593"/>
            <w:r>
              <w:rPr>
                <w:rFonts w:hAnsi="ＭＳ 明朝" w:hint="eastAsia"/>
                <w:szCs w:val="18"/>
              </w:rPr>
              <w:t>24</w:t>
            </w:r>
            <w:bookmarkEnd w:id="272"/>
          </w:p>
        </w:tc>
        <w:tc>
          <w:tcPr>
            <w:tcW w:w="1150" w:type="dxa"/>
          </w:tcPr>
          <w:p w14:paraId="3A988B49" w14:textId="2899F7FD" w:rsidR="00182B56" w:rsidRPr="007E36D7" w:rsidRDefault="00182B56">
            <w:pPr>
              <w:rPr>
                <w:rFonts w:hAnsi="ＭＳ 明朝"/>
                <w:szCs w:val="18"/>
              </w:rPr>
              <w:pPrChange w:id="273" w:author="上田　智之(アプリケーション開発２課)" w:date="2025-08-18T16:43:00Z" w16du:dateUtc="2025-08-18T07:43:00Z">
                <w:pPr>
                  <w:jc w:val="center"/>
                  <w:outlineLvl w:val="0"/>
                </w:pPr>
              </w:pPrChange>
            </w:pPr>
          </w:p>
        </w:tc>
        <w:tc>
          <w:tcPr>
            <w:tcW w:w="5720" w:type="dxa"/>
          </w:tcPr>
          <w:p w14:paraId="09243941" w14:textId="0AF94528" w:rsidR="006836B8" w:rsidRPr="007E36D7" w:rsidRDefault="006836B8">
            <w:pPr>
              <w:rPr>
                <w:rFonts w:hAnsi="ＭＳ 明朝"/>
                <w:szCs w:val="18"/>
              </w:rPr>
              <w:pPrChange w:id="274" w:author="上田　智之(アプリケーション開発２課)" w:date="2025-08-18T16:43:00Z" w16du:dateUtc="2025-08-18T07:43:00Z">
                <w:pPr>
                  <w:outlineLvl w:val="0"/>
                </w:pPr>
              </w:pPrChange>
            </w:pPr>
          </w:p>
        </w:tc>
        <w:tc>
          <w:tcPr>
            <w:tcW w:w="770" w:type="dxa"/>
          </w:tcPr>
          <w:p w14:paraId="4DB51BE6" w14:textId="17DEC243" w:rsidR="00182B56" w:rsidRPr="007E36D7" w:rsidRDefault="00182B56">
            <w:pPr>
              <w:rPr>
                <w:rFonts w:hAnsi="ＭＳ 明朝"/>
                <w:szCs w:val="18"/>
              </w:rPr>
              <w:pPrChange w:id="275" w:author="上田　智之(アプリケーション開発２課)" w:date="2025-08-18T16:43:00Z" w16du:dateUtc="2025-08-18T07:43:00Z">
                <w:pPr>
                  <w:jc w:val="center"/>
                  <w:outlineLvl w:val="0"/>
                </w:pPr>
              </w:pPrChange>
            </w:pPr>
          </w:p>
        </w:tc>
        <w:tc>
          <w:tcPr>
            <w:tcW w:w="770" w:type="dxa"/>
          </w:tcPr>
          <w:p w14:paraId="37FC239E" w14:textId="77777777" w:rsidR="00182B56" w:rsidRPr="007E36D7" w:rsidRDefault="00182B56">
            <w:pPr>
              <w:rPr>
                <w:rFonts w:hAnsi="ＭＳ 明朝"/>
                <w:szCs w:val="18"/>
              </w:rPr>
              <w:pPrChange w:id="276" w:author="上田　智之(アプリケーション開発２課)" w:date="2025-08-18T16:43:00Z" w16du:dateUtc="2025-08-18T07:43:00Z">
                <w:pPr>
                  <w:jc w:val="center"/>
                  <w:outlineLvl w:val="0"/>
                </w:pPr>
              </w:pPrChange>
            </w:pPr>
          </w:p>
        </w:tc>
        <w:tc>
          <w:tcPr>
            <w:tcW w:w="770" w:type="dxa"/>
          </w:tcPr>
          <w:p w14:paraId="5EEF2ECD" w14:textId="77777777" w:rsidR="00182B56" w:rsidRPr="007E36D7" w:rsidRDefault="00182B56">
            <w:pPr>
              <w:rPr>
                <w:rFonts w:hAnsi="ＭＳ 明朝"/>
                <w:szCs w:val="18"/>
              </w:rPr>
              <w:pPrChange w:id="277" w:author="上田　智之(アプリケーション開発２課)" w:date="2025-08-18T16:43:00Z" w16du:dateUtc="2025-08-18T07:43:00Z">
                <w:pPr>
                  <w:jc w:val="center"/>
                  <w:outlineLvl w:val="0"/>
                </w:pPr>
              </w:pPrChange>
            </w:pPr>
          </w:p>
        </w:tc>
      </w:tr>
      <w:tr w:rsidR="008E3C7C" w:rsidRPr="007E36D7" w14:paraId="1961B868" w14:textId="77777777" w:rsidTr="446636CA">
        <w:tc>
          <w:tcPr>
            <w:tcW w:w="440" w:type="dxa"/>
          </w:tcPr>
          <w:p w14:paraId="0943F15C" w14:textId="13EDBB9C" w:rsidR="008E3C7C" w:rsidRDefault="008E3C7C">
            <w:pPr>
              <w:jc w:val="center"/>
              <w:rPr>
                <w:rFonts w:hAnsi="ＭＳ 明朝"/>
                <w:szCs w:val="18"/>
              </w:rPr>
              <w:pPrChange w:id="278" w:author="上田　智之(アプリケーション開発２課)" w:date="2025-08-18T16:43:00Z" w16du:dateUtc="2025-08-18T07:43:00Z">
                <w:pPr>
                  <w:jc w:val="center"/>
                  <w:outlineLvl w:val="0"/>
                </w:pPr>
              </w:pPrChange>
            </w:pPr>
            <w:bookmarkStart w:id="279" w:name="_Toc204845594"/>
            <w:r>
              <w:rPr>
                <w:rFonts w:hAnsi="ＭＳ 明朝" w:hint="eastAsia"/>
                <w:szCs w:val="18"/>
              </w:rPr>
              <w:t>25</w:t>
            </w:r>
            <w:bookmarkEnd w:id="279"/>
          </w:p>
        </w:tc>
        <w:tc>
          <w:tcPr>
            <w:tcW w:w="1150" w:type="dxa"/>
          </w:tcPr>
          <w:p w14:paraId="0E8F0987" w14:textId="57CF36B1" w:rsidR="008E3C7C" w:rsidRDefault="008E3C7C">
            <w:pPr>
              <w:rPr>
                <w:rFonts w:hAnsi="ＭＳ 明朝"/>
                <w:szCs w:val="18"/>
              </w:rPr>
              <w:pPrChange w:id="280" w:author="上田　智之(アプリケーション開発２課)" w:date="2025-08-18T16:43:00Z" w16du:dateUtc="2025-08-18T07:43:00Z">
                <w:pPr>
                  <w:jc w:val="center"/>
                  <w:outlineLvl w:val="0"/>
                </w:pPr>
              </w:pPrChange>
            </w:pPr>
          </w:p>
        </w:tc>
        <w:tc>
          <w:tcPr>
            <w:tcW w:w="5720" w:type="dxa"/>
          </w:tcPr>
          <w:p w14:paraId="206D2EE0" w14:textId="0C9EE7A5" w:rsidR="008E3C7C" w:rsidRPr="00E053D3" w:rsidRDefault="008E3C7C">
            <w:pPr>
              <w:rPr>
                <w:rFonts w:hAnsi="ＭＳ 明朝"/>
                <w:szCs w:val="18"/>
              </w:rPr>
              <w:pPrChange w:id="281" w:author="上田　智之(アプリケーション開発２課)" w:date="2025-08-18T16:43:00Z" w16du:dateUtc="2025-08-18T07:43:00Z">
                <w:pPr>
                  <w:outlineLvl w:val="0"/>
                </w:pPr>
              </w:pPrChange>
            </w:pPr>
          </w:p>
        </w:tc>
        <w:tc>
          <w:tcPr>
            <w:tcW w:w="770" w:type="dxa"/>
          </w:tcPr>
          <w:p w14:paraId="17AC0F02" w14:textId="472958CB" w:rsidR="008E3C7C" w:rsidRDefault="008E3C7C">
            <w:pPr>
              <w:rPr>
                <w:rFonts w:hAnsi="ＭＳ 明朝"/>
                <w:szCs w:val="18"/>
              </w:rPr>
              <w:pPrChange w:id="282" w:author="上田　智之(アプリケーション開発２課)" w:date="2025-08-18T16:43:00Z" w16du:dateUtc="2025-08-18T07:43:00Z">
                <w:pPr>
                  <w:jc w:val="center"/>
                  <w:outlineLvl w:val="0"/>
                </w:pPr>
              </w:pPrChange>
            </w:pPr>
          </w:p>
        </w:tc>
        <w:tc>
          <w:tcPr>
            <w:tcW w:w="770" w:type="dxa"/>
          </w:tcPr>
          <w:p w14:paraId="3EC88C14" w14:textId="77777777" w:rsidR="008E3C7C" w:rsidRPr="007E36D7" w:rsidRDefault="008E3C7C">
            <w:pPr>
              <w:rPr>
                <w:rFonts w:hAnsi="ＭＳ 明朝"/>
                <w:szCs w:val="18"/>
              </w:rPr>
              <w:pPrChange w:id="283" w:author="上田　智之(アプリケーション開発２課)" w:date="2025-08-18T16:43:00Z" w16du:dateUtc="2025-08-18T07:43:00Z">
                <w:pPr>
                  <w:jc w:val="center"/>
                  <w:outlineLvl w:val="0"/>
                </w:pPr>
              </w:pPrChange>
            </w:pPr>
          </w:p>
        </w:tc>
        <w:tc>
          <w:tcPr>
            <w:tcW w:w="770" w:type="dxa"/>
          </w:tcPr>
          <w:p w14:paraId="2EB2B8A1" w14:textId="77777777" w:rsidR="008E3C7C" w:rsidRPr="007E36D7" w:rsidRDefault="008E3C7C">
            <w:pPr>
              <w:rPr>
                <w:rFonts w:hAnsi="ＭＳ 明朝"/>
                <w:szCs w:val="18"/>
              </w:rPr>
              <w:pPrChange w:id="284" w:author="上田　智之(アプリケーション開発２課)" w:date="2025-08-18T16:43:00Z" w16du:dateUtc="2025-08-18T07:43:00Z">
                <w:pPr>
                  <w:jc w:val="center"/>
                  <w:outlineLvl w:val="0"/>
                </w:pPr>
              </w:pPrChange>
            </w:pPr>
          </w:p>
        </w:tc>
      </w:tr>
      <w:tr w:rsidR="0097400B" w:rsidRPr="007E36D7" w14:paraId="199D406E" w14:textId="77777777" w:rsidTr="446636CA">
        <w:tc>
          <w:tcPr>
            <w:tcW w:w="440" w:type="dxa"/>
          </w:tcPr>
          <w:p w14:paraId="7F04F1E5" w14:textId="6CE4D8EB" w:rsidR="0097400B" w:rsidRDefault="0097400B">
            <w:pPr>
              <w:jc w:val="center"/>
              <w:rPr>
                <w:rFonts w:hAnsi="ＭＳ 明朝"/>
                <w:szCs w:val="18"/>
              </w:rPr>
              <w:pPrChange w:id="285" w:author="上田　智之(アプリケーション開発２課)" w:date="2025-08-18T16:43:00Z" w16du:dateUtc="2025-08-18T07:43:00Z">
                <w:pPr>
                  <w:jc w:val="center"/>
                  <w:outlineLvl w:val="0"/>
                </w:pPr>
              </w:pPrChange>
            </w:pPr>
            <w:bookmarkStart w:id="286" w:name="_Toc204845595"/>
            <w:r>
              <w:rPr>
                <w:rFonts w:hAnsi="ＭＳ 明朝" w:hint="eastAsia"/>
                <w:szCs w:val="18"/>
              </w:rPr>
              <w:t>26</w:t>
            </w:r>
            <w:bookmarkEnd w:id="286"/>
          </w:p>
        </w:tc>
        <w:tc>
          <w:tcPr>
            <w:tcW w:w="1150" w:type="dxa"/>
          </w:tcPr>
          <w:p w14:paraId="7BC0E19D" w14:textId="184031E6" w:rsidR="0097400B" w:rsidRDefault="0097400B">
            <w:pPr>
              <w:rPr>
                <w:rFonts w:hAnsi="ＭＳ 明朝"/>
                <w:szCs w:val="18"/>
              </w:rPr>
              <w:pPrChange w:id="287" w:author="上田　智之(アプリケーション開発２課)" w:date="2025-08-18T16:43:00Z" w16du:dateUtc="2025-08-18T07:43:00Z">
                <w:pPr>
                  <w:jc w:val="center"/>
                  <w:outlineLvl w:val="0"/>
                </w:pPr>
              </w:pPrChange>
            </w:pPr>
          </w:p>
        </w:tc>
        <w:tc>
          <w:tcPr>
            <w:tcW w:w="5720" w:type="dxa"/>
          </w:tcPr>
          <w:p w14:paraId="319C34F4" w14:textId="58488D5E" w:rsidR="0097400B" w:rsidRDefault="0097400B">
            <w:pPr>
              <w:pPrChange w:id="288" w:author="上田　智之(アプリケーション開発２課)" w:date="2025-08-18T16:43:00Z" w16du:dateUtc="2025-08-18T07:43:00Z">
                <w:pPr>
                  <w:outlineLvl w:val="0"/>
                </w:pPr>
              </w:pPrChange>
            </w:pPr>
          </w:p>
        </w:tc>
        <w:tc>
          <w:tcPr>
            <w:tcW w:w="770" w:type="dxa"/>
          </w:tcPr>
          <w:p w14:paraId="50A8444A" w14:textId="72643FB0" w:rsidR="0097400B" w:rsidRDefault="0097400B">
            <w:pPr>
              <w:rPr>
                <w:rFonts w:hAnsi="ＭＳ 明朝"/>
                <w:szCs w:val="18"/>
              </w:rPr>
              <w:pPrChange w:id="289" w:author="上田　智之(アプリケーション開発２課)" w:date="2025-08-18T16:43:00Z" w16du:dateUtc="2025-08-18T07:43:00Z">
                <w:pPr>
                  <w:jc w:val="center"/>
                  <w:outlineLvl w:val="0"/>
                </w:pPr>
              </w:pPrChange>
            </w:pPr>
          </w:p>
        </w:tc>
        <w:tc>
          <w:tcPr>
            <w:tcW w:w="770" w:type="dxa"/>
          </w:tcPr>
          <w:p w14:paraId="6250A7F1" w14:textId="77777777" w:rsidR="0097400B" w:rsidRPr="007E36D7" w:rsidRDefault="0097400B">
            <w:pPr>
              <w:rPr>
                <w:rFonts w:hAnsi="ＭＳ 明朝"/>
                <w:szCs w:val="18"/>
              </w:rPr>
              <w:pPrChange w:id="290" w:author="上田　智之(アプリケーション開発２課)" w:date="2025-08-18T16:43:00Z" w16du:dateUtc="2025-08-18T07:43:00Z">
                <w:pPr>
                  <w:jc w:val="center"/>
                  <w:outlineLvl w:val="0"/>
                </w:pPr>
              </w:pPrChange>
            </w:pPr>
          </w:p>
        </w:tc>
        <w:tc>
          <w:tcPr>
            <w:tcW w:w="770" w:type="dxa"/>
          </w:tcPr>
          <w:p w14:paraId="4B47B951" w14:textId="77777777" w:rsidR="0097400B" w:rsidRPr="007E36D7" w:rsidRDefault="0097400B">
            <w:pPr>
              <w:rPr>
                <w:rFonts w:hAnsi="ＭＳ 明朝"/>
                <w:szCs w:val="18"/>
              </w:rPr>
              <w:pPrChange w:id="291" w:author="上田　智之(アプリケーション開発２課)" w:date="2025-08-18T16:43:00Z" w16du:dateUtc="2025-08-18T07:43:00Z">
                <w:pPr>
                  <w:jc w:val="center"/>
                  <w:outlineLvl w:val="0"/>
                </w:pPr>
              </w:pPrChange>
            </w:pPr>
          </w:p>
        </w:tc>
      </w:tr>
      <w:tr w:rsidR="00331005" w:rsidRPr="007E36D7" w14:paraId="33379E7D" w14:textId="77777777" w:rsidTr="446636CA">
        <w:tc>
          <w:tcPr>
            <w:tcW w:w="440" w:type="dxa"/>
          </w:tcPr>
          <w:p w14:paraId="66C094B8" w14:textId="3493F957" w:rsidR="00331005" w:rsidRDefault="00331005">
            <w:pPr>
              <w:jc w:val="center"/>
              <w:rPr>
                <w:rFonts w:hAnsi="ＭＳ 明朝"/>
                <w:szCs w:val="18"/>
              </w:rPr>
              <w:pPrChange w:id="292" w:author="上田　智之(アプリケーション開発２課)" w:date="2025-08-18T16:43:00Z" w16du:dateUtc="2025-08-18T07:43:00Z">
                <w:pPr>
                  <w:jc w:val="center"/>
                  <w:outlineLvl w:val="0"/>
                </w:pPr>
              </w:pPrChange>
            </w:pPr>
            <w:bookmarkStart w:id="293" w:name="_Toc204845596"/>
            <w:r>
              <w:rPr>
                <w:rFonts w:hAnsi="ＭＳ 明朝" w:hint="eastAsia"/>
                <w:szCs w:val="18"/>
              </w:rPr>
              <w:t>29</w:t>
            </w:r>
            <w:bookmarkEnd w:id="293"/>
          </w:p>
        </w:tc>
        <w:tc>
          <w:tcPr>
            <w:tcW w:w="1150" w:type="dxa"/>
          </w:tcPr>
          <w:p w14:paraId="051649F0" w14:textId="0AEC3C66" w:rsidR="00331005" w:rsidRDefault="00331005">
            <w:pPr>
              <w:rPr>
                <w:rFonts w:hAnsi="ＭＳ 明朝"/>
                <w:szCs w:val="18"/>
              </w:rPr>
              <w:pPrChange w:id="294" w:author="上田　智之(アプリケーション開発２課)" w:date="2025-08-18T16:43:00Z" w16du:dateUtc="2025-08-18T07:43:00Z">
                <w:pPr>
                  <w:jc w:val="center"/>
                  <w:outlineLvl w:val="0"/>
                </w:pPr>
              </w:pPrChange>
            </w:pPr>
          </w:p>
        </w:tc>
        <w:tc>
          <w:tcPr>
            <w:tcW w:w="5720" w:type="dxa"/>
          </w:tcPr>
          <w:p w14:paraId="431F2FAA" w14:textId="19CAE197" w:rsidR="00331005" w:rsidRDefault="00331005">
            <w:pPr>
              <w:rPr>
                <w:rFonts w:hAnsi="ＭＳ 明朝"/>
                <w:szCs w:val="18"/>
              </w:rPr>
              <w:pPrChange w:id="295" w:author="上田　智之(アプリケーション開発２課)" w:date="2025-08-18T16:43:00Z" w16du:dateUtc="2025-08-18T07:43:00Z">
                <w:pPr>
                  <w:outlineLvl w:val="0"/>
                </w:pPr>
              </w:pPrChange>
            </w:pPr>
          </w:p>
        </w:tc>
        <w:tc>
          <w:tcPr>
            <w:tcW w:w="770" w:type="dxa"/>
          </w:tcPr>
          <w:p w14:paraId="1E745E6F" w14:textId="173D2F01" w:rsidR="00331005" w:rsidRDefault="00331005">
            <w:pPr>
              <w:rPr>
                <w:rFonts w:hAnsi="ＭＳ 明朝"/>
                <w:szCs w:val="18"/>
              </w:rPr>
              <w:pPrChange w:id="296" w:author="上田　智之(アプリケーション開発２課)" w:date="2025-08-18T16:43:00Z" w16du:dateUtc="2025-08-18T07:43:00Z">
                <w:pPr>
                  <w:jc w:val="center"/>
                  <w:outlineLvl w:val="0"/>
                </w:pPr>
              </w:pPrChange>
            </w:pPr>
          </w:p>
        </w:tc>
        <w:tc>
          <w:tcPr>
            <w:tcW w:w="770" w:type="dxa"/>
          </w:tcPr>
          <w:p w14:paraId="71577B59" w14:textId="77777777" w:rsidR="00331005" w:rsidRPr="007E36D7" w:rsidRDefault="00331005">
            <w:pPr>
              <w:rPr>
                <w:rFonts w:hAnsi="ＭＳ 明朝"/>
                <w:szCs w:val="18"/>
              </w:rPr>
              <w:pPrChange w:id="297" w:author="上田　智之(アプリケーション開発２課)" w:date="2025-08-18T16:43:00Z" w16du:dateUtc="2025-08-18T07:43:00Z">
                <w:pPr>
                  <w:jc w:val="center"/>
                  <w:outlineLvl w:val="0"/>
                </w:pPr>
              </w:pPrChange>
            </w:pPr>
          </w:p>
        </w:tc>
        <w:tc>
          <w:tcPr>
            <w:tcW w:w="770" w:type="dxa"/>
          </w:tcPr>
          <w:p w14:paraId="4423F9EC" w14:textId="77777777" w:rsidR="00331005" w:rsidRPr="007E36D7" w:rsidRDefault="00331005">
            <w:pPr>
              <w:rPr>
                <w:rFonts w:hAnsi="ＭＳ 明朝"/>
                <w:szCs w:val="18"/>
              </w:rPr>
              <w:pPrChange w:id="298" w:author="上田　智之(アプリケーション開発２課)" w:date="2025-08-18T16:43:00Z" w16du:dateUtc="2025-08-18T07:43:00Z">
                <w:pPr>
                  <w:jc w:val="center"/>
                  <w:outlineLvl w:val="0"/>
                </w:pPr>
              </w:pPrChange>
            </w:pPr>
          </w:p>
        </w:tc>
      </w:tr>
      <w:tr w:rsidR="00331005" w:rsidRPr="007E36D7" w14:paraId="478DF9C9" w14:textId="77777777" w:rsidTr="446636CA">
        <w:tc>
          <w:tcPr>
            <w:tcW w:w="440" w:type="dxa"/>
          </w:tcPr>
          <w:p w14:paraId="07211049" w14:textId="46C99155" w:rsidR="00331005" w:rsidRDefault="00A01AAD">
            <w:pPr>
              <w:jc w:val="center"/>
              <w:rPr>
                <w:rFonts w:hAnsi="ＭＳ 明朝"/>
                <w:szCs w:val="18"/>
              </w:rPr>
              <w:pPrChange w:id="299" w:author="上田　智之(アプリケーション開発２課)" w:date="2025-08-18T16:43:00Z" w16du:dateUtc="2025-08-18T07:43:00Z">
                <w:pPr>
                  <w:jc w:val="center"/>
                  <w:outlineLvl w:val="0"/>
                </w:pPr>
              </w:pPrChange>
            </w:pPr>
            <w:bookmarkStart w:id="300" w:name="_Toc204845597"/>
            <w:r>
              <w:rPr>
                <w:rFonts w:hAnsi="ＭＳ 明朝" w:hint="eastAsia"/>
                <w:szCs w:val="18"/>
              </w:rPr>
              <w:t>30</w:t>
            </w:r>
            <w:bookmarkEnd w:id="300"/>
          </w:p>
        </w:tc>
        <w:tc>
          <w:tcPr>
            <w:tcW w:w="1150" w:type="dxa"/>
          </w:tcPr>
          <w:p w14:paraId="1A7A629D" w14:textId="21410857" w:rsidR="00331005" w:rsidRDefault="00331005">
            <w:pPr>
              <w:rPr>
                <w:rFonts w:hAnsi="ＭＳ 明朝"/>
                <w:szCs w:val="18"/>
              </w:rPr>
              <w:pPrChange w:id="301" w:author="上田　智之(アプリケーション開発２課)" w:date="2025-08-18T16:43:00Z" w16du:dateUtc="2025-08-18T07:43:00Z">
                <w:pPr>
                  <w:jc w:val="center"/>
                  <w:outlineLvl w:val="0"/>
                </w:pPr>
              </w:pPrChange>
            </w:pPr>
          </w:p>
        </w:tc>
        <w:tc>
          <w:tcPr>
            <w:tcW w:w="5720" w:type="dxa"/>
          </w:tcPr>
          <w:p w14:paraId="6425ED4F" w14:textId="73778D40" w:rsidR="005616E7" w:rsidRDefault="005616E7">
            <w:pPr>
              <w:rPr>
                <w:rFonts w:hAnsi="ＭＳ 明朝"/>
                <w:szCs w:val="18"/>
              </w:rPr>
              <w:pPrChange w:id="302" w:author="上田　智之(アプリケーション開発２課)" w:date="2025-08-18T16:43:00Z" w16du:dateUtc="2025-08-18T07:43:00Z">
                <w:pPr>
                  <w:outlineLvl w:val="0"/>
                </w:pPr>
              </w:pPrChange>
            </w:pPr>
          </w:p>
        </w:tc>
        <w:tc>
          <w:tcPr>
            <w:tcW w:w="770" w:type="dxa"/>
          </w:tcPr>
          <w:p w14:paraId="1E0DEC75" w14:textId="4C72D506" w:rsidR="00331005" w:rsidRDefault="00331005">
            <w:pPr>
              <w:rPr>
                <w:rFonts w:hAnsi="ＭＳ 明朝"/>
                <w:szCs w:val="18"/>
              </w:rPr>
              <w:pPrChange w:id="303" w:author="上田　智之(アプリケーション開発２課)" w:date="2025-08-18T16:43:00Z" w16du:dateUtc="2025-08-18T07:43:00Z">
                <w:pPr>
                  <w:jc w:val="center"/>
                  <w:outlineLvl w:val="0"/>
                </w:pPr>
              </w:pPrChange>
            </w:pPr>
          </w:p>
        </w:tc>
        <w:tc>
          <w:tcPr>
            <w:tcW w:w="770" w:type="dxa"/>
          </w:tcPr>
          <w:p w14:paraId="1735088B" w14:textId="77777777" w:rsidR="00331005" w:rsidRPr="007E36D7" w:rsidRDefault="00331005">
            <w:pPr>
              <w:rPr>
                <w:rFonts w:hAnsi="ＭＳ 明朝"/>
                <w:szCs w:val="18"/>
              </w:rPr>
              <w:pPrChange w:id="304" w:author="上田　智之(アプリケーション開発２課)" w:date="2025-08-18T16:43:00Z" w16du:dateUtc="2025-08-18T07:43:00Z">
                <w:pPr>
                  <w:jc w:val="center"/>
                  <w:outlineLvl w:val="0"/>
                </w:pPr>
              </w:pPrChange>
            </w:pPr>
          </w:p>
        </w:tc>
        <w:tc>
          <w:tcPr>
            <w:tcW w:w="770" w:type="dxa"/>
          </w:tcPr>
          <w:p w14:paraId="68956D46" w14:textId="77777777" w:rsidR="00331005" w:rsidRPr="007E36D7" w:rsidRDefault="00331005">
            <w:pPr>
              <w:rPr>
                <w:rFonts w:hAnsi="ＭＳ 明朝"/>
                <w:szCs w:val="18"/>
              </w:rPr>
              <w:pPrChange w:id="305" w:author="上田　智之(アプリケーション開発２課)" w:date="2025-08-18T16:43:00Z" w16du:dateUtc="2025-08-18T07:43:00Z">
                <w:pPr>
                  <w:jc w:val="center"/>
                  <w:outlineLvl w:val="0"/>
                </w:pPr>
              </w:pPrChange>
            </w:pPr>
          </w:p>
        </w:tc>
      </w:tr>
      <w:tr w:rsidR="000E573F" w:rsidRPr="007E36D7" w14:paraId="0DC547E6" w14:textId="77777777" w:rsidTr="446636CA">
        <w:trPr>
          <w:del w:id="306" w:author="上田　智之(アプリケーション開発２課)" w:date="2025-08-18T14:15:00Z"/>
        </w:trPr>
        <w:tc>
          <w:tcPr>
            <w:tcW w:w="440" w:type="dxa"/>
          </w:tcPr>
          <w:p w14:paraId="32922F27" w14:textId="76ABEF69" w:rsidR="000E573F" w:rsidRDefault="000E573F">
            <w:pPr>
              <w:jc w:val="center"/>
              <w:rPr>
                <w:del w:id="307" w:author="上田　智之(アプリケーション開発２課)" w:date="2025-08-18T14:15:00Z" w16du:dateUtc="2025-08-18T05:15:00Z"/>
                <w:rFonts w:hAnsi="ＭＳ 明朝"/>
                <w:szCs w:val="18"/>
              </w:rPr>
              <w:pPrChange w:id="308" w:author="上田　智之(アプリケーション開発２課)" w:date="2025-08-18T16:43:00Z" w16du:dateUtc="2025-08-18T07:43:00Z">
                <w:pPr>
                  <w:jc w:val="center"/>
                  <w:outlineLvl w:val="0"/>
                </w:pPr>
              </w:pPrChange>
            </w:pPr>
            <w:bookmarkStart w:id="309" w:name="_Toc204845598"/>
            <w:del w:id="310" w:author="上田　智之(アプリケーション開発２課)" w:date="2025-08-18T14:15:00Z" w16du:dateUtc="2025-08-18T05:15:00Z">
              <w:r>
                <w:rPr>
                  <w:rFonts w:hAnsi="ＭＳ 明朝" w:hint="eastAsia"/>
                  <w:szCs w:val="18"/>
                </w:rPr>
                <w:delText>31</w:delText>
              </w:r>
              <w:bookmarkEnd w:id="309"/>
            </w:del>
          </w:p>
        </w:tc>
        <w:tc>
          <w:tcPr>
            <w:tcW w:w="1150" w:type="dxa"/>
          </w:tcPr>
          <w:p w14:paraId="2D27AF5B" w14:textId="6C631BEC" w:rsidR="000E573F" w:rsidRDefault="000E573F">
            <w:pPr>
              <w:rPr>
                <w:del w:id="311" w:author="上田　智之(アプリケーション開発２課)" w:date="2025-08-18T14:15:00Z" w16du:dateUtc="2025-08-18T05:15:00Z"/>
                <w:rFonts w:hAnsi="ＭＳ 明朝"/>
                <w:szCs w:val="18"/>
              </w:rPr>
              <w:pPrChange w:id="312" w:author="上田　智之(アプリケーション開発２課)" w:date="2025-08-18T16:43:00Z" w16du:dateUtc="2025-08-18T07:43:00Z">
                <w:pPr>
                  <w:jc w:val="center"/>
                  <w:outlineLvl w:val="0"/>
                </w:pPr>
              </w:pPrChange>
            </w:pPr>
          </w:p>
        </w:tc>
        <w:tc>
          <w:tcPr>
            <w:tcW w:w="5720" w:type="dxa"/>
          </w:tcPr>
          <w:p w14:paraId="667EF4C6" w14:textId="52BDA7C5" w:rsidR="00FD3761" w:rsidRDefault="00FD3761">
            <w:pPr>
              <w:rPr>
                <w:del w:id="313" w:author="上田　智之(アプリケーション開発２課)" w:date="2025-08-18T14:15:00Z" w16du:dateUtc="2025-08-18T05:15:00Z"/>
                <w:rFonts w:hAnsi="ＭＳ 明朝"/>
                <w:szCs w:val="18"/>
              </w:rPr>
              <w:pPrChange w:id="314" w:author="上田　智之(アプリケーション開発２課)" w:date="2025-08-18T16:43:00Z" w16du:dateUtc="2025-08-18T07:43:00Z">
                <w:pPr>
                  <w:outlineLvl w:val="0"/>
                </w:pPr>
              </w:pPrChange>
            </w:pPr>
          </w:p>
        </w:tc>
        <w:tc>
          <w:tcPr>
            <w:tcW w:w="770" w:type="dxa"/>
          </w:tcPr>
          <w:p w14:paraId="2F812B0B" w14:textId="50DA120C" w:rsidR="000E573F" w:rsidRDefault="000E573F">
            <w:pPr>
              <w:rPr>
                <w:del w:id="315" w:author="上田　智之(アプリケーション開発２課)" w:date="2025-08-18T14:15:00Z" w16du:dateUtc="2025-08-18T05:15:00Z"/>
                <w:rFonts w:hAnsi="ＭＳ 明朝"/>
                <w:szCs w:val="18"/>
              </w:rPr>
              <w:pPrChange w:id="316" w:author="上田　智之(アプリケーション開発２課)" w:date="2025-08-18T16:43:00Z" w16du:dateUtc="2025-08-18T07:43:00Z">
                <w:pPr>
                  <w:jc w:val="center"/>
                  <w:outlineLvl w:val="0"/>
                </w:pPr>
              </w:pPrChange>
            </w:pPr>
          </w:p>
        </w:tc>
        <w:tc>
          <w:tcPr>
            <w:tcW w:w="770" w:type="dxa"/>
          </w:tcPr>
          <w:p w14:paraId="095D1A0B" w14:textId="77777777" w:rsidR="000E573F" w:rsidRPr="007E36D7" w:rsidRDefault="000E573F">
            <w:pPr>
              <w:rPr>
                <w:del w:id="317" w:author="上田　智之(アプリケーション開発２課)" w:date="2025-08-18T14:15:00Z" w16du:dateUtc="2025-08-18T05:15:00Z"/>
                <w:rFonts w:hAnsi="ＭＳ 明朝"/>
                <w:szCs w:val="18"/>
              </w:rPr>
              <w:pPrChange w:id="318" w:author="上田　智之(アプリケーション開発２課)" w:date="2025-08-18T16:43:00Z" w16du:dateUtc="2025-08-18T07:43:00Z">
                <w:pPr>
                  <w:jc w:val="center"/>
                  <w:outlineLvl w:val="0"/>
                </w:pPr>
              </w:pPrChange>
            </w:pPr>
          </w:p>
        </w:tc>
        <w:tc>
          <w:tcPr>
            <w:tcW w:w="770" w:type="dxa"/>
          </w:tcPr>
          <w:p w14:paraId="53BCD1B1" w14:textId="77777777" w:rsidR="000E573F" w:rsidRPr="007E36D7" w:rsidRDefault="000E573F">
            <w:pPr>
              <w:rPr>
                <w:del w:id="319" w:author="上田　智之(アプリケーション開発２課)" w:date="2025-08-18T14:15:00Z" w16du:dateUtc="2025-08-18T05:15:00Z"/>
                <w:rFonts w:hAnsi="ＭＳ 明朝"/>
                <w:szCs w:val="18"/>
              </w:rPr>
              <w:pPrChange w:id="320" w:author="上田　智之(アプリケーション開発２課)" w:date="2025-08-18T16:43:00Z" w16du:dateUtc="2025-08-18T07:43:00Z">
                <w:pPr>
                  <w:jc w:val="center"/>
                  <w:outlineLvl w:val="0"/>
                </w:pPr>
              </w:pPrChange>
            </w:pPr>
          </w:p>
        </w:tc>
      </w:tr>
      <w:tr w:rsidR="00E77376" w:rsidRPr="007E36D7" w14:paraId="69A36B82" w14:textId="77777777" w:rsidTr="446636CA">
        <w:trPr>
          <w:del w:id="321" w:author="上田　智之(アプリケーション開発２課)" w:date="2025-08-18T14:15:00Z"/>
        </w:trPr>
        <w:tc>
          <w:tcPr>
            <w:tcW w:w="440" w:type="dxa"/>
          </w:tcPr>
          <w:p w14:paraId="51CCB8DB" w14:textId="034B4DFE" w:rsidR="00E77376" w:rsidRPr="007E36D7" w:rsidRDefault="004B6103">
            <w:pPr>
              <w:jc w:val="center"/>
              <w:rPr>
                <w:del w:id="322" w:author="上田　智之(アプリケーション開発２課)" w:date="2025-08-18T14:15:00Z" w16du:dateUtc="2025-08-18T05:15:00Z"/>
                <w:rFonts w:hAnsi="ＭＳ 明朝"/>
                <w:szCs w:val="18"/>
              </w:rPr>
              <w:pPrChange w:id="323" w:author="上田　智之(アプリケーション開発２課)" w:date="2025-08-18T16:43:00Z" w16du:dateUtc="2025-08-18T07:43:00Z">
                <w:pPr>
                  <w:jc w:val="center"/>
                  <w:outlineLvl w:val="0"/>
                </w:pPr>
              </w:pPrChange>
            </w:pPr>
            <w:bookmarkStart w:id="324" w:name="_Toc204845599"/>
            <w:del w:id="325" w:author="上田　智之(アプリケーション開発２課)" w:date="2025-08-18T14:15:00Z" w16du:dateUtc="2025-08-18T05:15:00Z">
              <w:r>
                <w:rPr>
                  <w:rFonts w:hAnsi="ＭＳ 明朝" w:hint="eastAsia"/>
                  <w:szCs w:val="18"/>
                </w:rPr>
                <w:delText>32</w:delText>
              </w:r>
              <w:bookmarkEnd w:id="324"/>
            </w:del>
          </w:p>
        </w:tc>
        <w:tc>
          <w:tcPr>
            <w:tcW w:w="1150" w:type="dxa"/>
          </w:tcPr>
          <w:p w14:paraId="35DC9A7A" w14:textId="58F33C43" w:rsidR="00E77376" w:rsidRPr="007E36D7" w:rsidRDefault="00E77376">
            <w:pPr>
              <w:rPr>
                <w:del w:id="326" w:author="上田　智之(アプリケーション開発２課)" w:date="2025-08-18T14:15:00Z" w16du:dateUtc="2025-08-18T05:15:00Z"/>
                <w:rFonts w:hAnsi="ＭＳ 明朝"/>
                <w:szCs w:val="18"/>
              </w:rPr>
              <w:pPrChange w:id="327" w:author="上田　智之(アプリケーション開発２課)" w:date="2025-08-18T16:43:00Z" w16du:dateUtc="2025-08-18T07:43:00Z">
                <w:pPr>
                  <w:jc w:val="center"/>
                  <w:outlineLvl w:val="0"/>
                </w:pPr>
              </w:pPrChange>
            </w:pPr>
          </w:p>
        </w:tc>
        <w:tc>
          <w:tcPr>
            <w:tcW w:w="5720" w:type="dxa"/>
          </w:tcPr>
          <w:p w14:paraId="6B1F09E4" w14:textId="2A4A9FBF" w:rsidR="00CA7ABA" w:rsidRPr="00CA7ABA" w:rsidRDefault="00CA7ABA">
            <w:pPr>
              <w:rPr>
                <w:del w:id="328" w:author="上田　智之(アプリケーション開発２課)" w:date="2025-08-18T14:15:00Z" w16du:dateUtc="2025-08-18T05:15:00Z"/>
                <w:rFonts w:hAnsi="ＭＳ 明朝"/>
                <w:szCs w:val="18"/>
              </w:rPr>
              <w:pPrChange w:id="329" w:author="上田　智之(アプリケーション開発２課)" w:date="2025-08-18T16:43:00Z" w16du:dateUtc="2025-08-18T07:43:00Z">
                <w:pPr>
                  <w:outlineLvl w:val="0"/>
                </w:pPr>
              </w:pPrChange>
            </w:pPr>
          </w:p>
        </w:tc>
        <w:tc>
          <w:tcPr>
            <w:tcW w:w="770" w:type="dxa"/>
          </w:tcPr>
          <w:p w14:paraId="20CB6C49" w14:textId="0BDF1C29" w:rsidR="00E77376" w:rsidRPr="007E36D7" w:rsidRDefault="00E77376">
            <w:pPr>
              <w:rPr>
                <w:del w:id="330" w:author="上田　智之(アプリケーション開発２課)" w:date="2025-08-18T14:15:00Z" w16du:dateUtc="2025-08-18T05:15:00Z"/>
                <w:rFonts w:hAnsi="ＭＳ 明朝"/>
                <w:szCs w:val="18"/>
              </w:rPr>
              <w:pPrChange w:id="331" w:author="上田　智之(アプリケーション開発２課)" w:date="2025-08-18T16:43:00Z" w16du:dateUtc="2025-08-18T07:43:00Z">
                <w:pPr>
                  <w:jc w:val="center"/>
                  <w:outlineLvl w:val="0"/>
                </w:pPr>
              </w:pPrChange>
            </w:pPr>
          </w:p>
        </w:tc>
        <w:tc>
          <w:tcPr>
            <w:tcW w:w="770" w:type="dxa"/>
          </w:tcPr>
          <w:p w14:paraId="3705FB1F" w14:textId="77777777" w:rsidR="00E77376" w:rsidRPr="007E36D7" w:rsidRDefault="00E77376">
            <w:pPr>
              <w:rPr>
                <w:del w:id="332" w:author="上田　智之(アプリケーション開発２課)" w:date="2025-08-18T14:15:00Z" w16du:dateUtc="2025-08-18T05:15:00Z"/>
                <w:rFonts w:hAnsi="ＭＳ 明朝"/>
                <w:szCs w:val="18"/>
              </w:rPr>
              <w:pPrChange w:id="333" w:author="上田　智之(アプリケーション開発２課)" w:date="2025-08-18T16:43:00Z" w16du:dateUtc="2025-08-18T07:43:00Z">
                <w:pPr>
                  <w:jc w:val="center"/>
                  <w:outlineLvl w:val="0"/>
                </w:pPr>
              </w:pPrChange>
            </w:pPr>
          </w:p>
        </w:tc>
        <w:tc>
          <w:tcPr>
            <w:tcW w:w="770" w:type="dxa"/>
          </w:tcPr>
          <w:p w14:paraId="7B7F9C7D" w14:textId="77777777" w:rsidR="00E77376" w:rsidRPr="007E36D7" w:rsidRDefault="00E77376">
            <w:pPr>
              <w:rPr>
                <w:del w:id="334" w:author="上田　智之(アプリケーション開発２課)" w:date="2025-08-18T14:15:00Z" w16du:dateUtc="2025-08-18T05:15:00Z"/>
                <w:rFonts w:hAnsi="ＭＳ 明朝"/>
                <w:szCs w:val="18"/>
              </w:rPr>
              <w:pPrChange w:id="335" w:author="上田　智之(アプリケーション開発２課)" w:date="2025-08-18T16:43:00Z" w16du:dateUtc="2025-08-18T07:43:00Z">
                <w:pPr>
                  <w:jc w:val="center"/>
                  <w:outlineLvl w:val="0"/>
                </w:pPr>
              </w:pPrChange>
            </w:pPr>
          </w:p>
        </w:tc>
      </w:tr>
      <w:tr w:rsidR="004B6103" w:rsidRPr="007E36D7" w14:paraId="4F77D33F" w14:textId="77777777" w:rsidTr="446636CA">
        <w:trPr>
          <w:del w:id="336" w:author="上田　智之(アプリケーション開発２課)" w:date="2025-08-18T14:15:00Z"/>
        </w:trPr>
        <w:tc>
          <w:tcPr>
            <w:tcW w:w="440" w:type="dxa"/>
          </w:tcPr>
          <w:p w14:paraId="341DE95C" w14:textId="560E1274" w:rsidR="004B6103" w:rsidRPr="007E36D7" w:rsidRDefault="00AE643F">
            <w:pPr>
              <w:jc w:val="center"/>
              <w:rPr>
                <w:del w:id="337" w:author="上田　智之(アプリケーション開発２課)" w:date="2025-08-18T14:15:00Z" w16du:dateUtc="2025-08-18T05:15:00Z"/>
                <w:rFonts w:hAnsi="ＭＳ 明朝"/>
                <w:szCs w:val="18"/>
              </w:rPr>
              <w:pPrChange w:id="338" w:author="上田　智之(アプリケーション開発２課)" w:date="2025-08-18T16:43:00Z" w16du:dateUtc="2025-08-18T07:43:00Z">
                <w:pPr>
                  <w:jc w:val="center"/>
                  <w:outlineLvl w:val="0"/>
                </w:pPr>
              </w:pPrChange>
            </w:pPr>
            <w:bookmarkStart w:id="339" w:name="_Toc204845600"/>
            <w:del w:id="340" w:author="上田　智之(アプリケーション開発２課)" w:date="2025-08-18T14:15:00Z" w16du:dateUtc="2025-08-18T05:15:00Z">
              <w:r>
                <w:rPr>
                  <w:rFonts w:hAnsi="ＭＳ 明朝" w:hint="eastAsia"/>
                  <w:szCs w:val="18"/>
                </w:rPr>
                <w:delText>33</w:delText>
              </w:r>
              <w:bookmarkEnd w:id="339"/>
            </w:del>
          </w:p>
        </w:tc>
        <w:tc>
          <w:tcPr>
            <w:tcW w:w="1150" w:type="dxa"/>
          </w:tcPr>
          <w:p w14:paraId="7A8E2EC8" w14:textId="09480619" w:rsidR="004B6103" w:rsidRPr="007E36D7" w:rsidRDefault="004B6103">
            <w:pPr>
              <w:rPr>
                <w:del w:id="341" w:author="上田　智之(アプリケーション開発２課)" w:date="2025-08-18T14:15:00Z" w16du:dateUtc="2025-08-18T05:15:00Z"/>
                <w:rFonts w:hAnsi="ＭＳ 明朝"/>
                <w:szCs w:val="18"/>
              </w:rPr>
              <w:pPrChange w:id="342" w:author="上田　智之(アプリケーション開発２課)" w:date="2025-08-18T16:43:00Z" w16du:dateUtc="2025-08-18T07:43:00Z">
                <w:pPr>
                  <w:jc w:val="center"/>
                  <w:outlineLvl w:val="0"/>
                </w:pPr>
              </w:pPrChange>
            </w:pPr>
          </w:p>
        </w:tc>
        <w:tc>
          <w:tcPr>
            <w:tcW w:w="5720" w:type="dxa"/>
          </w:tcPr>
          <w:p w14:paraId="3BA5AFFC" w14:textId="7B1A636D" w:rsidR="004B6103" w:rsidRPr="007E36D7" w:rsidRDefault="004B6103">
            <w:pPr>
              <w:rPr>
                <w:del w:id="343" w:author="上田　智之(アプリケーション開発２課)" w:date="2025-08-18T14:15:00Z" w16du:dateUtc="2025-08-18T05:15:00Z"/>
                <w:rFonts w:hAnsi="ＭＳ 明朝"/>
                <w:szCs w:val="18"/>
              </w:rPr>
              <w:pPrChange w:id="344" w:author="上田　智之(アプリケーション開発２課)" w:date="2025-08-18T16:43:00Z" w16du:dateUtc="2025-08-18T07:43:00Z">
                <w:pPr>
                  <w:outlineLvl w:val="0"/>
                </w:pPr>
              </w:pPrChange>
            </w:pPr>
          </w:p>
        </w:tc>
        <w:tc>
          <w:tcPr>
            <w:tcW w:w="770" w:type="dxa"/>
          </w:tcPr>
          <w:p w14:paraId="5E5D1DCD" w14:textId="3E655185" w:rsidR="004B6103" w:rsidRPr="007E36D7" w:rsidRDefault="004B6103">
            <w:pPr>
              <w:rPr>
                <w:del w:id="345" w:author="上田　智之(アプリケーション開発２課)" w:date="2025-08-18T14:15:00Z" w16du:dateUtc="2025-08-18T05:15:00Z"/>
                <w:rFonts w:hAnsi="ＭＳ 明朝"/>
                <w:szCs w:val="18"/>
              </w:rPr>
              <w:pPrChange w:id="346" w:author="上田　智之(アプリケーション開発２課)" w:date="2025-08-18T16:43:00Z" w16du:dateUtc="2025-08-18T07:43:00Z">
                <w:pPr>
                  <w:jc w:val="center"/>
                  <w:outlineLvl w:val="0"/>
                </w:pPr>
              </w:pPrChange>
            </w:pPr>
          </w:p>
        </w:tc>
        <w:tc>
          <w:tcPr>
            <w:tcW w:w="770" w:type="dxa"/>
          </w:tcPr>
          <w:p w14:paraId="354D37B6" w14:textId="77777777" w:rsidR="004B6103" w:rsidRPr="007E36D7" w:rsidRDefault="004B6103">
            <w:pPr>
              <w:rPr>
                <w:del w:id="347" w:author="上田　智之(アプリケーション開発２課)" w:date="2025-08-18T14:15:00Z" w16du:dateUtc="2025-08-18T05:15:00Z"/>
                <w:rFonts w:hAnsi="ＭＳ 明朝"/>
                <w:szCs w:val="18"/>
              </w:rPr>
              <w:pPrChange w:id="348" w:author="上田　智之(アプリケーション開発２課)" w:date="2025-08-18T16:43:00Z" w16du:dateUtc="2025-08-18T07:43:00Z">
                <w:pPr>
                  <w:jc w:val="center"/>
                  <w:outlineLvl w:val="0"/>
                </w:pPr>
              </w:pPrChange>
            </w:pPr>
          </w:p>
        </w:tc>
        <w:tc>
          <w:tcPr>
            <w:tcW w:w="770" w:type="dxa"/>
          </w:tcPr>
          <w:p w14:paraId="6E5F0CB8" w14:textId="77777777" w:rsidR="004B6103" w:rsidRPr="007E36D7" w:rsidRDefault="004B6103">
            <w:pPr>
              <w:rPr>
                <w:del w:id="349" w:author="上田　智之(アプリケーション開発２課)" w:date="2025-08-18T14:15:00Z" w16du:dateUtc="2025-08-18T05:15:00Z"/>
                <w:rFonts w:hAnsi="ＭＳ 明朝"/>
                <w:szCs w:val="18"/>
              </w:rPr>
              <w:pPrChange w:id="350" w:author="上田　智之(アプリケーション開発２課)" w:date="2025-08-18T16:43:00Z" w16du:dateUtc="2025-08-18T07:43:00Z">
                <w:pPr>
                  <w:jc w:val="center"/>
                  <w:outlineLvl w:val="0"/>
                </w:pPr>
              </w:pPrChange>
            </w:pPr>
          </w:p>
        </w:tc>
      </w:tr>
      <w:tr w:rsidR="00E8172B" w:rsidRPr="007E36D7" w14:paraId="092D38C8" w14:textId="77777777" w:rsidTr="446636CA">
        <w:trPr>
          <w:del w:id="351" w:author="上田　智之(アプリケーション開発２課)" w:date="2025-08-18T14:15:00Z"/>
        </w:trPr>
        <w:tc>
          <w:tcPr>
            <w:tcW w:w="440" w:type="dxa"/>
          </w:tcPr>
          <w:p w14:paraId="4D33B3F3" w14:textId="480C79BD" w:rsidR="00E8172B" w:rsidRDefault="00D06049">
            <w:pPr>
              <w:jc w:val="center"/>
              <w:rPr>
                <w:del w:id="352" w:author="上田　智之(アプリケーション開発２課)" w:date="2025-08-18T14:15:00Z" w16du:dateUtc="2025-08-18T05:15:00Z"/>
                <w:rFonts w:hAnsi="ＭＳ 明朝"/>
                <w:szCs w:val="18"/>
              </w:rPr>
              <w:pPrChange w:id="353" w:author="上田　智之(アプリケーション開発２課)" w:date="2025-08-18T16:43:00Z" w16du:dateUtc="2025-08-18T07:43:00Z">
                <w:pPr>
                  <w:jc w:val="center"/>
                  <w:outlineLvl w:val="0"/>
                </w:pPr>
              </w:pPrChange>
            </w:pPr>
            <w:bookmarkStart w:id="354" w:name="_Toc204845601"/>
            <w:del w:id="355" w:author="上田　智之(アプリケーション開発２課)" w:date="2025-08-18T14:15:00Z" w16du:dateUtc="2025-08-18T05:15:00Z">
              <w:r>
                <w:rPr>
                  <w:rFonts w:hAnsi="ＭＳ 明朝" w:hint="eastAsia"/>
                  <w:szCs w:val="18"/>
                </w:rPr>
                <w:delText>34</w:delText>
              </w:r>
              <w:bookmarkEnd w:id="354"/>
            </w:del>
          </w:p>
        </w:tc>
        <w:tc>
          <w:tcPr>
            <w:tcW w:w="1150" w:type="dxa"/>
          </w:tcPr>
          <w:p w14:paraId="538B57EE" w14:textId="4FF53E25" w:rsidR="00E8172B" w:rsidRPr="00E8172B" w:rsidRDefault="00E8172B">
            <w:pPr>
              <w:rPr>
                <w:del w:id="356" w:author="上田　智之(アプリケーション開発２課)" w:date="2025-08-18T14:15:00Z" w16du:dateUtc="2025-08-18T05:15:00Z"/>
                <w:rFonts w:hAnsi="ＭＳ 明朝"/>
                <w:szCs w:val="18"/>
              </w:rPr>
              <w:pPrChange w:id="357" w:author="上田　智之(アプリケーション開発２課)" w:date="2025-08-18T16:43:00Z" w16du:dateUtc="2025-08-18T07:43:00Z">
                <w:pPr>
                  <w:jc w:val="center"/>
                  <w:outlineLvl w:val="0"/>
                </w:pPr>
              </w:pPrChange>
            </w:pPr>
          </w:p>
        </w:tc>
        <w:tc>
          <w:tcPr>
            <w:tcW w:w="5720" w:type="dxa"/>
          </w:tcPr>
          <w:p w14:paraId="23B91975" w14:textId="3675B289" w:rsidR="00DA0B9E" w:rsidRPr="007E36D7" w:rsidRDefault="00DA0B9E">
            <w:pPr>
              <w:rPr>
                <w:del w:id="358" w:author="上田　智之(アプリケーション開発２課)" w:date="2025-08-18T14:15:00Z" w16du:dateUtc="2025-08-18T05:15:00Z"/>
                <w:rFonts w:hAnsi="ＭＳ 明朝"/>
                <w:szCs w:val="18"/>
              </w:rPr>
              <w:pPrChange w:id="359" w:author="上田　智之(アプリケーション開発２課)" w:date="2025-08-18T16:43:00Z" w16du:dateUtc="2025-08-18T07:43:00Z">
                <w:pPr>
                  <w:outlineLvl w:val="0"/>
                </w:pPr>
              </w:pPrChange>
            </w:pPr>
          </w:p>
        </w:tc>
        <w:tc>
          <w:tcPr>
            <w:tcW w:w="770" w:type="dxa"/>
          </w:tcPr>
          <w:p w14:paraId="0F1268BC" w14:textId="5C4F046A" w:rsidR="00E8172B" w:rsidRPr="007E36D7" w:rsidRDefault="00E8172B">
            <w:pPr>
              <w:rPr>
                <w:del w:id="360" w:author="上田　智之(アプリケーション開発２課)" w:date="2025-08-18T14:15:00Z" w16du:dateUtc="2025-08-18T05:15:00Z"/>
                <w:rFonts w:hAnsi="ＭＳ 明朝"/>
                <w:szCs w:val="18"/>
              </w:rPr>
              <w:pPrChange w:id="361" w:author="上田　智之(アプリケーション開発２課)" w:date="2025-08-18T16:43:00Z" w16du:dateUtc="2025-08-18T07:43:00Z">
                <w:pPr>
                  <w:jc w:val="center"/>
                  <w:outlineLvl w:val="0"/>
                </w:pPr>
              </w:pPrChange>
            </w:pPr>
          </w:p>
        </w:tc>
        <w:tc>
          <w:tcPr>
            <w:tcW w:w="770" w:type="dxa"/>
          </w:tcPr>
          <w:p w14:paraId="5048B5DC" w14:textId="77777777" w:rsidR="00E8172B" w:rsidRPr="007E36D7" w:rsidRDefault="00E8172B">
            <w:pPr>
              <w:rPr>
                <w:del w:id="362" w:author="上田　智之(アプリケーション開発２課)" w:date="2025-08-18T14:15:00Z" w16du:dateUtc="2025-08-18T05:15:00Z"/>
                <w:rFonts w:hAnsi="ＭＳ 明朝"/>
                <w:szCs w:val="18"/>
              </w:rPr>
              <w:pPrChange w:id="363" w:author="上田　智之(アプリケーション開発２課)" w:date="2025-08-18T16:43:00Z" w16du:dateUtc="2025-08-18T07:43:00Z">
                <w:pPr>
                  <w:jc w:val="center"/>
                  <w:outlineLvl w:val="0"/>
                </w:pPr>
              </w:pPrChange>
            </w:pPr>
          </w:p>
        </w:tc>
        <w:tc>
          <w:tcPr>
            <w:tcW w:w="770" w:type="dxa"/>
          </w:tcPr>
          <w:p w14:paraId="1075904B" w14:textId="77777777" w:rsidR="00E8172B" w:rsidRPr="007E36D7" w:rsidRDefault="00E8172B">
            <w:pPr>
              <w:rPr>
                <w:del w:id="364" w:author="上田　智之(アプリケーション開発２課)" w:date="2025-08-18T14:15:00Z" w16du:dateUtc="2025-08-18T05:15:00Z"/>
                <w:rFonts w:hAnsi="ＭＳ 明朝"/>
                <w:szCs w:val="18"/>
              </w:rPr>
              <w:pPrChange w:id="365" w:author="上田　智之(アプリケーション開発２課)" w:date="2025-08-18T16:43:00Z" w16du:dateUtc="2025-08-18T07:43:00Z">
                <w:pPr>
                  <w:jc w:val="center"/>
                  <w:outlineLvl w:val="0"/>
                </w:pPr>
              </w:pPrChange>
            </w:pPr>
          </w:p>
        </w:tc>
      </w:tr>
      <w:tr w:rsidR="00D06049" w:rsidRPr="007E36D7" w14:paraId="39A06AF6" w14:textId="77777777" w:rsidTr="446636CA">
        <w:trPr>
          <w:del w:id="366" w:author="上田　智之(アプリケーション開発２課)" w:date="2025-08-18T14:15:00Z"/>
        </w:trPr>
        <w:tc>
          <w:tcPr>
            <w:tcW w:w="440" w:type="dxa"/>
          </w:tcPr>
          <w:p w14:paraId="2169E6CE" w14:textId="02CED4FD" w:rsidR="00D06049" w:rsidRDefault="000D5355">
            <w:pPr>
              <w:jc w:val="center"/>
              <w:rPr>
                <w:del w:id="367" w:author="上田　智之(アプリケーション開発２課)" w:date="2025-08-18T14:15:00Z" w16du:dateUtc="2025-08-18T05:15:00Z"/>
                <w:rFonts w:hAnsi="ＭＳ 明朝"/>
                <w:szCs w:val="18"/>
              </w:rPr>
              <w:pPrChange w:id="368" w:author="上田　智之(アプリケーション開発２課)" w:date="2025-08-18T16:43:00Z" w16du:dateUtc="2025-08-18T07:43:00Z">
                <w:pPr>
                  <w:jc w:val="center"/>
                  <w:outlineLvl w:val="0"/>
                </w:pPr>
              </w:pPrChange>
            </w:pPr>
            <w:bookmarkStart w:id="369" w:name="_Toc204845602"/>
            <w:del w:id="370" w:author="上田　智之(アプリケーション開発２課)" w:date="2025-08-18T14:15:00Z" w16du:dateUtc="2025-08-18T05:15:00Z">
              <w:r>
                <w:rPr>
                  <w:rFonts w:hAnsi="ＭＳ 明朝" w:hint="eastAsia"/>
                  <w:szCs w:val="18"/>
                </w:rPr>
                <w:delText>35</w:delText>
              </w:r>
              <w:bookmarkEnd w:id="369"/>
            </w:del>
          </w:p>
        </w:tc>
        <w:tc>
          <w:tcPr>
            <w:tcW w:w="1150" w:type="dxa"/>
          </w:tcPr>
          <w:p w14:paraId="76C839EF" w14:textId="067320DC" w:rsidR="00D06049" w:rsidRPr="00E8172B" w:rsidRDefault="00D06049">
            <w:pPr>
              <w:rPr>
                <w:del w:id="371" w:author="上田　智之(アプリケーション開発２課)" w:date="2025-08-18T14:15:00Z" w16du:dateUtc="2025-08-18T05:15:00Z"/>
                <w:rFonts w:hAnsi="ＭＳ 明朝"/>
                <w:szCs w:val="18"/>
              </w:rPr>
              <w:pPrChange w:id="372" w:author="上田　智之(アプリケーション開発２課)" w:date="2025-08-18T16:43:00Z" w16du:dateUtc="2025-08-18T07:43:00Z">
                <w:pPr>
                  <w:jc w:val="center"/>
                  <w:outlineLvl w:val="0"/>
                </w:pPr>
              </w:pPrChange>
            </w:pPr>
          </w:p>
        </w:tc>
        <w:tc>
          <w:tcPr>
            <w:tcW w:w="5720" w:type="dxa"/>
          </w:tcPr>
          <w:p w14:paraId="7A638280" w14:textId="68FDB623" w:rsidR="00D06049" w:rsidRPr="007E36D7" w:rsidRDefault="00D06049">
            <w:pPr>
              <w:rPr>
                <w:del w:id="373" w:author="上田　智之(アプリケーション開発２課)" w:date="2025-08-18T14:15:00Z" w16du:dateUtc="2025-08-18T05:15:00Z"/>
                <w:rFonts w:hAnsi="ＭＳ 明朝"/>
                <w:szCs w:val="18"/>
              </w:rPr>
              <w:pPrChange w:id="374" w:author="上田　智之(アプリケーション開発２課)" w:date="2025-08-18T16:43:00Z" w16du:dateUtc="2025-08-18T07:43:00Z">
                <w:pPr>
                  <w:outlineLvl w:val="0"/>
                </w:pPr>
              </w:pPrChange>
            </w:pPr>
          </w:p>
        </w:tc>
        <w:tc>
          <w:tcPr>
            <w:tcW w:w="770" w:type="dxa"/>
          </w:tcPr>
          <w:p w14:paraId="5692724B" w14:textId="68414CF5" w:rsidR="00D06049" w:rsidRPr="007E36D7" w:rsidRDefault="00D06049">
            <w:pPr>
              <w:rPr>
                <w:del w:id="375" w:author="上田　智之(アプリケーション開発２課)" w:date="2025-08-18T14:15:00Z" w16du:dateUtc="2025-08-18T05:15:00Z"/>
                <w:rFonts w:hAnsi="ＭＳ 明朝"/>
                <w:szCs w:val="18"/>
              </w:rPr>
              <w:pPrChange w:id="376" w:author="上田　智之(アプリケーション開発２課)" w:date="2025-08-18T16:43:00Z" w16du:dateUtc="2025-08-18T07:43:00Z">
                <w:pPr>
                  <w:jc w:val="center"/>
                  <w:outlineLvl w:val="0"/>
                </w:pPr>
              </w:pPrChange>
            </w:pPr>
          </w:p>
        </w:tc>
        <w:tc>
          <w:tcPr>
            <w:tcW w:w="770" w:type="dxa"/>
          </w:tcPr>
          <w:p w14:paraId="4B378295" w14:textId="77777777" w:rsidR="00D06049" w:rsidRPr="007E36D7" w:rsidRDefault="00D06049">
            <w:pPr>
              <w:rPr>
                <w:del w:id="377" w:author="上田　智之(アプリケーション開発２課)" w:date="2025-08-18T14:15:00Z" w16du:dateUtc="2025-08-18T05:15:00Z"/>
                <w:rFonts w:hAnsi="ＭＳ 明朝"/>
                <w:szCs w:val="18"/>
              </w:rPr>
              <w:pPrChange w:id="378" w:author="上田　智之(アプリケーション開発２課)" w:date="2025-08-18T16:43:00Z" w16du:dateUtc="2025-08-18T07:43:00Z">
                <w:pPr>
                  <w:jc w:val="center"/>
                  <w:outlineLvl w:val="0"/>
                </w:pPr>
              </w:pPrChange>
            </w:pPr>
          </w:p>
        </w:tc>
        <w:tc>
          <w:tcPr>
            <w:tcW w:w="770" w:type="dxa"/>
          </w:tcPr>
          <w:p w14:paraId="2B997814" w14:textId="77777777" w:rsidR="00D06049" w:rsidRPr="007E36D7" w:rsidRDefault="00D06049">
            <w:pPr>
              <w:rPr>
                <w:del w:id="379" w:author="上田　智之(アプリケーション開発２課)" w:date="2025-08-18T14:15:00Z" w16du:dateUtc="2025-08-18T05:15:00Z"/>
                <w:rFonts w:hAnsi="ＭＳ 明朝"/>
                <w:szCs w:val="18"/>
              </w:rPr>
              <w:pPrChange w:id="380" w:author="上田　智之(アプリケーション開発２課)" w:date="2025-08-18T16:43:00Z" w16du:dateUtc="2025-08-18T07:43:00Z">
                <w:pPr>
                  <w:jc w:val="center"/>
                  <w:outlineLvl w:val="0"/>
                </w:pPr>
              </w:pPrChange>
            </w:pPr>
          </w:p>
        </w:tc>
      </w:tr>
      <w:tr w:rsidR="00FA0B1A" w:rsidRPr="007E36D7" w14:paraId="7922F2E7" w14:textId="77777777" w:rsidTr="446636CA">
        <w:trPr>
          <w:del w:id="381" w:author="上田　智之(アプリケーション開発２課)" w:date="2025-08-18T14:15:00Z"/>
        </w:trPr>
        <w:tc>
          <w:tcPr>
            <w:tcW w:w="440" w:type="dxa"/>
          </w:tcPr>
          <w:p w14:paraId="219A98E9" w14:textId="18035D80" w:rsidR="00FA0B1A" w:rsidRDefault="00FA0B1A">
            <w:pPr>
              <w:jc w:val="center"/>
              <w:rPr>
                <w:del w:id="382" w:author="上田　智之(アプリケーション開発２課)" w:date="2025-08-18T14:15:00Z" w16du:dateUtc="2025-08-18T05:15:00Z"/>
                <w:rFonts w:hAnsi="ＭＳ 明朝"/>
                <w:szCs w:val="18"/>
              </w:rPr>
              <w:pPrChange w:id="383" w:author="上田　智之(アプリケーション開発２課)" w:date="2025-08-18T16:43:00Z" w16du:dateUtc="2025-08-18T07:43:00Z">
                <w:pPr>
                  <w:jc w:val="center"/>
                  <w:outlineLvl w:val="0"/>
                </w:pPr>
              </w:pPrChange>
            </w:pPr>
            <w:bookmarkStart w:id="384" w:name="_Toc204845603"/>
            <w:del w:id="385" w:author="上田　智之(アプリケーション開発２課)" w:date="2025-08-18T14:15:00Z" w16du:dateUtc="2025-08-18T05:15:00Z">
              <w:r>
                <w:rPr>
                  <w:rFonts w:hAnsi="ＭＳ 明朝" w:hint="eastAsia"/>
                  <w:szCs w:val="18"/>
                </w:rPr>
                <w:delText>36</w:delText>
              </w:r>
              <w:bookmarkEnd w:id="384"/>
            </w:del>
          </w:p>
        </w:tc>
        <w:tc>
          <w:tcPr>
            <w:tcW w:w="1150" w:type="dxa"/>
          </w:tcPr>
          <w:p w14:paraId="42E8DC31" w14:textId="2C323097" w:rsidR="00FA0B1A" w:rsidRDefault="00FA0B1A">
            <w:pPr>
              <w:rPr>
                <w:del w:id="386" w:author="上田　智之(アプリケーション開発２課)" w:date="2025-08-18T14:15:00Z" w16du:dateUtc="2025-08-18T05:15:00Z"/>
                <w:rFonts w:hAnsi="ＭＳ 明朝"/>
                <w:szCs w:val="18"/>
              </w:rPr>
              <w:pPrChange w:id="387" w:author="上田　智之(アプリケーション開発２課)" w:date="2025-08-18T16:43:00Z" w16du:dateUtc="2025-08-18T07:43:00Z">
                <w:pPr>
                  <w:jc w:val="center"/>
                  <w:outlineLvl w:val="0"/>
                </w:pPr>
              </w:pPrChange>
            </w:pPr>
          </w:p>
        </w:tc>
        <w:tc>
          <w:tcPr>
            <w:tcW w:w="5720" w:type="dxa"/>
          </w:tcPr>
          <w:p w14:paraId="7A540A74" w14:textId="357469EB" w:rsidR="00E97B16" w:rsidRDefault="00E97B16">
            <w:pPr>
              <w:rPr>
                <w:del w:id="388" w:author="上田　智之(アプリケーション開発２課)" w:date="2025-08-18T14:15:00Z" w16du:dateUtc="2025-08-18T05:15:00Z"/>
                <w:rFonts w:hAnsi="ＭＳ 明朝"/>
                <w:szCs w:val="18"/>
              </w:rPr>
              <w:pPrChange w:id="389" w:author="上田　智之(アプリケーション開発２課)" w:date="2025-08-18T16:43:00Z" w16du:dateUtc="2025-08-18T07:43:00Z">
                <w:pPr>
                  <w:outlineLvl w:val="0"/>
                </w:pPr>
              </w:pPrChange>
            </w:pPr>
          </w:p>
        </w:tc>
        <w:tc>
          <w:tcPr>
            <w:tcW w:w="770" w:type="dxa"/>
          </w:tcPr>
          <w:p w14:paraId="05220F5C" w14:textId="4E1019BD" w:rsidR="00FA0B1A" w:rsidRDefault="00FA0B1A">
            <w:pPr>
              <w:rPr>
                <w:del w:id="390" w:author="上田　智之(アプリケーション開発２課)" w:date="2025-08-18T14:15:00Z" w16du:dateUtc="2025-08-18T05:15:00Z"/>
                <w:rFonts w:hAnsi="ＭＳ 明朝"/>
                <w:szCs w:val="18"/>
              </w:rPr>
              <w:pPrChange w:id="391" w:author="上田　智之(アプリケーション開発２課)" w:date="2025-08-18T16:43:00Z" w16du:dateUtc="2025-08-18T07:43:00Z">
                <w:pPr>
                  <w:jc w:val="center"/>
                  <w:outlineLvl w:val="0"/>
                </w:pPr>
              </w:pPrChange>
            </w:pPr>
          </w:p>
        </w:tc>
        <w:tc>
          <w:tcPr>
            <w:tcW w:w="770" w:type="dxa"/>
          </w:tcPr>
          <w:p w14:paraId="06B402C9" w14:textId="77777777" w:rsidR="00FA0B1A" w:rsidRPr="007E36D7" w:rsidRDefault="00FA0B1A">
            <w:pPr>
              <w:rPr>
                <w:del w:id="392" w:author="上田　智之(アプリケーション開発２課)" w:date="2025-08-18T14:15:00Z" w16du:dateUtc="2025-08-18T05:15:00Z"/>
                <w:rFonts w:hAnsi="ＭＳ 明朝"/>
                <w:szCs w:val="18"/>
              </w:rPr>
              <w:pPrChange w:id="393" w:author="上田　智之(アプリケーション開発２課)" w:date="2025-08-18T16:43:00Z" w16du:dateUtc="2025-08-18T07:43:00Z">
                <w:pPr>
                  <w:jc w:val="center"/>
                  <w:outlineLvl w:val="0"/>
                </w:pPr>
              </w:pPrChange>
            </w:pPr>
          </w:p>
        </w:tc>
        <w:tc>
          <w:tcPr>
            <w:tcW w:w="770" w:type="dxa"/>
          </w:tcPr>
          <w:p w14:paraId="42DB7BA3" w14:textId="77777777" w:rsidR="00FA0B1A" w:rsidRPr="007E36D7" w:rsidRDefault="00FA0B1A">
            <w:pPr>
              <w:rPr>
                <w:del w:id="394" w:author="上田　智之(アプリケーション開発２課)" w:date="2025-08-18T14:15:00Z" w16du:dateUtc="2025-08-18T05:15:00Z"/>
                <w:rFonts w:hAnsi="ＭＳ 明朝"/>
                <w:szCs w:val="18"/>
              </w:rPr>
              <w:pPrChange w:id="395" w:author="上田　智之(アプリケーション開発２課)" w:date="2025-08-18T16:43:00Z" w16du:dateUtc="2025-08-18T07:43:00Z">
                <w:pPr>
                  <w:jc w:val="center"/>
                  <w:outlineLvl w:val="0"/>
                </w:pPr>
              </w:pPrChange>
            </w:pPr>
          </w:p>
        </w:tc>
      </w:tr>
      <w:tr w:rsidR="00D06049" w:rsidRPr="007E36D7" w14:paraId="67EE6361" w14:textId="77777777" w:rsidTr="446636CA">
        <w:trPr>
          <w:del w:id="396" w:author="上田　智之(アプリケーション開発２課)" w:date="2025-08-18T14:15:00Z"/>
        </w:trPr>
        <w:tc>
          <w:tcPr>
            <w:tcW w:w="440" w:type="dxa"/>
          </w:tcPr>
          <w:p w14:paraId="042117E5" w14:textId="7A662C8F" w:rsidR="00D06049" w:rsidRDefault="00EE4C1B">
            <w:pPr>
              <w:jc w:val="center"/>
              <w:rPr>
                <w:del w:id="397" w:author="上田　智之(アプリケーション開発２課)" w:date="2025-08-18T14:15:00Z" w16du:dateUtc="2025-08-18T05:15:00Z"/>
                <w:rFonts w:hAnsi="ＭＳ 明朝"/>
                <w:szCs w:val="18"/>
              </w:rPr>
              <w:pPrChange w:id="398" w:author="上田　智之(アプリケーション開発２課)" w:date="2025-08-18T16:43:00Z" w16du:dateUtc="2025-08-18T07:43:00Z">
                <w:pPr>
                  <w:jc w:val="center"/>
                  <w:outlineLvl w:val="0"/>
                </w:pPr>
              </w:pPrChange>
            </w:pPr>
            <w:bookmarkStart w:id="399" w:name="_Toc204845604"/>
            <w:del w:id="400" w:author="上田　智之(アプリケーション開発２課)" w:date="2025-08-18T14:15:00Z" w16du:dateUtc="2025-08-18T05:15:00Z">
              <w:r>
                <w:rPr>
                  <w:rFonts w:hAnsi="ＭＳ 明朝" w:hint="eastAsia"/>
                  <w:szCs w:val="18"/>
                </w:rPr>
                <w:delText>37</w:delText>
              </w:r>
              <w:bookmarkEnd w:id="399"/>
            </w:del>
          </w:p>
        </w:tc>
        <w:tc>
          <w:tcPr>
            <w:tcW w:w="1150" w:type="dxa"/>
          </w:tcPr>
          <w:p w14:paraId="049E5601" w14:textId="5AB8386E" w:rsidR="00D06049" w:rsidRPr="00E8172B" w:rsidRDefault="00D06049">
            <w:pPr>
              <w:rPr>
                <w:del w:id="401" w:author="上田　智之(アプリケーション開発２課)" w:date="2025-08-18T14:15:00Z" w16du:dateUtc="2025-08-18T05:15:00Z"/>
                <w:rFonts w:hAnsi="ＭＳ 明朝"/>
                <w:szCs w:val="18"/>
              </w:rPr>
              <w:pPrChange w:id="402" w:author="上田　智之(アプリケーション開発２課)" w:date="2025-08-18T16:43:00Z" w16du:dateUtc="2025-08-18T07:43:00Z">
                <w:pPr>
                  <w:jc w:val="center"/>
                  <w:outlineLvl w:val="0"/>
                </w:pPr>
              </w:pPrChange>
            </w:pPr>
          </w:p>
        </w:tc>
        <w:tc>
          <w:tcPr>
            <w:tcW w:w="5720" w:type="dxa"/>
          </w:tcPr>
          <w:p w14:paraId="4956257A" w14:textId="72962D23" w:rsidR="00D06049" w:rsidRPr="007E36D7" w:rsidRDefault="00D06049">
            <w:pPr>
              <w:rPr>
                <w:del w:id="403" w:author="上田　智之(アプリケーション開発２課)" w:date="2025-08-18T14:15:00Z" w16du:dateUtc="2025-08-18T05:15:00Z"/>
                <w:rFonts w:hAnsi="ＭＳ 明朝"/>
                <w:szCs w:val="18"/>
              </w:rPr>
              <w:pPrChange w:id="404" w:author="上田　智之(アプリケーション開発２課)" w:date="2025-08-18T16:43:00Z" w16du:dateUtc="2025-08-18T07:43:00Z">
                <w:pPr>
                  <w:outlineLvl w:val="0"/>
                </w:pPr>
              </w:pPrChange>
            </w:pPr>
          </w:p>
        </w:tc>
        <w:tc>
          <w:tcPr>
            <w:tcW w:w="770" w:type="dxa"/>
          </w:tcPr>
          <w:p w14:paraId="08E88D3E" w14:textId="064E9932" w:rsidR="00D06049" w:rsidRPr="007E36D7" w:rsidRDefault="00D06049">
            <w:pPr>
              <w:rPr>
                <w:del w:id="405" w:author="上田　智之(アプリケーション開発２課)" w:date="2025-08-18T14:15:00Z" w16du:dateUtc="2025-08-18T05:15:00Z"/>
                <w:rFonts w:hAnsi="ＭＳ 明朝"/>
                <w:szCs w:val="18"/>
              </w:rPr>
              <w:pPrChange w:id="406" w:author="上田　智之(アプリケーション開発２課)" w:date="2025-08-18T16:43:00Z" w16du:dateUtc="2025-08-18T07:43:00Z">
                <w:pPr>
                  <w:jc w:val="center"/>
                  <w:outlineLvl w:val="0"/>
                </w:pPr>
              </w:pPrChange>
            </w:pPr>
          </w:p>
        </w:tc>
        <w:tc>
          <w:tcPr>
            <w:tcW w:w="770" w:type="dxa"/>
          </w:tcPr>
          <w:p w14:paraId="5C7F47C8" w14:textId="77777777" w:rsidR="00D06049" w:rsidRPr="007E36D7" w:rsidRDefault="00D06049">
            <w:pPr>
              <w:rPr>
                <w:del w:id="407" w:author="上田　智之(アプリケーション開発２課)" w:date="2025-08-18T14:15:00Z" w16du:dateUtc="2025-08-18T05:15:00Z"/>
                <w:rFonts w:hAnsi="ＭＳ 明朝"/>
                <w:szCs w:val="18"/>
              </w:rPr>
              <w:pPrChange w:id="408" w:author="上田　智之(アプリケーション開発２課)" w:date="2025-08-18T16:43:00Z" w16du:dateUtc="2025-08-18T07:43:00Z">
                <w:pPr>
                  <w:jc w:val="center"/>
                  <w:outlineLvl w:val="0"/>
                </w:pPr>
              </w:pPrChange>
            </w:pPr>
          </w:p>
        </w:tc>
        <w:tc>
          <w:tcPr>
            <w:tcW w:w="770" w:type="dxa"/>
          </w:tcPr>
          <w:p w14:paraId="19F1AFB5" w14:textId="77777777" w:rsidR="00D06049" w:rsidRPr="007E36D7" w:rsidRDefault="00D06049">
            <w:pPr>
              <w:rPr>
                <w:del w:id="409" w:author="上田　智之(アプリケーション開発２課)" w:date="2025-08-18T14:15:00Z" w16du:dateUtc="2025-08-18T05:15:00Z"/>
                <w:rFonts w:hAnsi="ＭＳ 明朝"/>
                <w:szCs w:val="18"/>
              </w:rPr>
              <w:pPrChange w:id="410" w:author="上田　智之(アプリケーション開発２課)" w:date="2025-08-18T16:43:00Z" w16du:dateUtc="2025-08-18T07:43:00Z">
                <w:pPr>
                  <w:jc w:val="center"/>
                  <w:outlineLvl w:val="0"/>
                </w:pPr>
              </w:pPrChange>
            </w:pPr>
          </w:p>
        </w:tc>
      </w:tr>
      <w:tr w:rsidR="00945B4C" w:rsidRPr="007E36D7" w14:paraId="321958EF" w14:textId="77777777" w:rsidTr="446636CA">
        <w:trPr>
          <w:del w:id="411" w:author="上田　智之(アプリケーション開発２課)" w:date="2025-08-18T14:15:00Z"/>
        </w:trPr>
        <w:tc>
          <w:tcPr>
            <w:tcW w:w="440" w:type="dxa"/>
          </w:tcPr>
          <w:p w14:paraId="49415E32" w14:textId="1ED30957" w:rsidR="00945B4C" w:rsidRDefault="00233AEC">
            <w:pPr>
              <w:jc w:val="center"/>
              <w:rPr>
                <w:del w:id="412" w:author="上田　智之(アプリケーション開発２課)" w:date="2025-08-18T14:15:00Z" w16du:dateUtc="2025-08-18T05:15:00Z"/>
                <w:rFonts w:hAnsi="ＭＳ 明朝"/>
                <w:szCs w:val="18"/>
              </w:rPr>
              <w:pPrChange w:id="413" w:author="上田　智之(アプリケーション開発２課)" w:date="2025-08-18T16:43:00Z" w16du:dateUtc="2025-08-18T07:43:00Z">
                <w:pPr>
                  <w:jc w:val="center"/>
                  <w:outlineLvl w:val="0"/>
                </w:pPr>
              </w:pPrChange>
            </w:pPr>
            <w:bookmarkStart w:id="414" w:name="_Toc204845605"/>
            <w:del w:id="415" w:author="上田　智之(アプリケーション開発２課)" w:date="2025-08-18T14:15:00Z" w16du:dateUtc="2025-08-18T05:15:00Z">
              <w:r>
                <w:rPr>
                  <w:rFonts w:hAnsi="ＭＳ 明朝" w:hint="eastAsia"/>
                  <w:szCs w:val="18"/>
                </w:rPr>
                <w:delText>38</w:delText>
              </w:r>
              <w:bookmarkEnd w:id="414"/>
            </w:del>
          </w:p>
        </w:tc>
        <w:tc>
          <w:tcPr>
            <w:tcW w:w="1150" w:type="dxa"/>
          </w:tcPr>
          <w:p w14:paraId="6BC7892A" w14:textId="1057C1D9" w:rsidR="00945B4C" w:rsidRDefault="00945B4C">
            <w:pPr>
              <w:rPr>
                <w:del w:id="416" w:author="上田　智之(アプリケーション開発２課)" w:date="2025-08-18T14:15:00Z" w16du:dateUtc="2025-08-18T05:15:00Z"/>
                <w:rFonts w:hAnsi="ＭＳ 明朝"/>
                <w:szCs w:val="18"/>
              </w:rPr>
              <w:pPrChange w:id="417" w:author="上田　智之(アプリケーション開発２課)" w:date="2025-08-18T16:43:00Z" w16du:dateUtc="2025-08-18T07:43:00Z">
                <w:pPr>
                  <w:jc w:val="center"/>
                  <w:outlineLvl w:val="0"/>
                </w:pPr>
              </w:pPrChange>
            </w:pPr>
          </w:p>
        </w:tc>
        <w:tc>
          <w:tcPr>
            <w:tcW w:w="5720" w:type="dxa"/>
          </w:tcPr>
          <w:p w14:paraId="60E60AC4" w14:textId="5B770CA0" w:rsidR="00D020B4" w:rsidRPr="00E053D3" w:rsidRDefault="00D020B4">
            <w:pPr>
              <w:rPr>
                <w:del w:id="418" w:author="上田　智之(アプリケーション開発２課)" w:date="2025-08-18T14:15:00Z" w16du:dateUtc="2025-08-18T05:15:00Z"/>
                <w:rFonts w:hAnsi="ＭＳ 明朝"/>
                <w:szCs w:val="18"/>
              </w:rPr>
              <w:pPrChange w:id="419" w:author="上田　智之(アプリケーション開発２課)" w:date="2025-08-18T16:43:00Z" w16du:dateUtc="2025-08-18T07:43:00Z">
                <w:pPr>
                  <w:outlineLvl w:val="0"/>
                </w:pPr>
              </w:pPrChange>
            </w:pPr>
          </w:p>
        </w:tc>
        <w:tc>
          <w:tcPr>
            <w:tcW w:w="770" w:type="dxa"/>
          </w:tcPr>
          <w:p w14:paraId="7437DA71" w14:textId="012C2C26" w:rsidR="00945B4C" w:rsidRDefault="00945B4C">
            <w:pPr>
              <w:rPr>
                <w:del w:id="420" w:author="上田　智之(アプリケーション開発２課)" w:date="2025-08-18T14:15:00Z" w16du:dateUtc="2025-08-18T05:15:00Z"/>
                <w:rFonts w:hAnsi="ＭＳ 明朝"/>
                <w:szCs w:val="18"/>
              </w:rPr>
              <w:pPrChange w:id="421" w:author="上田　智之(アプリケーション開発２課)" w:date="2025-08-18T16:43:00Z" w16du:dateUtc="2025-08-18T07:43:00Z">
                <w:pPr>
                  <w:jc w:val="center"/>
                  <w:outlineLvl w:val="0"/>
                </w:pPr>
              </w:pPrChange>
            </w:pPr>
          </w:p>
        </w:tc>
        <w:tc>
          <w:tcPr>
            <w:tcW w:w="770" w:type="dxa"/>
          </w:tcPr>
          <w:p w14:paraId="1DC407B4" w14:textId="77777777" w:rsidR="00945B4C" w:rsidRPr="007E36D7" w:rsidRDefault="00945B4C">
            <w:pPr>
              <w:rPr>
                <w:del w:id="422" w:author="上田　智之(アプリケーション開発２課)" w:date="2025-08-18T14:15:00Z" w16du:dateUtc="2025-08-18T05:15:00Z"/>
                <w:rFonts w:hAnsi="ＭＳ 明朝"/>
                <w:szCs w:val="18"/>
              </w:rPr>
              <w:pPrChange w:id="423" w:author="上田　智之(アプリケーション開発２課)" w:date="2025-08-18T16:43:00Z" w16du:dateUtc="2025-08-18T07:43:00Z">
                <w:pPr>
                  <w:jc w:val="center"/>
                  <w:outlineLvl w:val="0"/>
                </w:pPr>
              </w:pPrChange>
            </w:pPr>
          </w:p>
        </w:tc>
        <w:tc>
          <w:tcPr>
            <w:tcW w:w="770" w:type="dxa"/>
          </w:tcPr>
          <w:p w14:paraId="0468588A" w14:textId="77777777" w:rsidR="00945B4C" w:rsidRPr="007E36D7" w:rsidRDefault="00945B4C">
            <w:pPr>
              <w:rPr>
                <w:del w:id="424" w:author="上田　智之(アプリケーション開発２課)" w:date="2025-08-18T14:15:00Z" w16du:dateUtc="2025-08-18T05:15:00Z"/>
                <w:rFonts w:hAnsi="ＭＳ 明朝"/>
                <w:szCs w:val="18"/>
              </w:rPr>
              <w:pPrChange w:id="425" w:author="上田　智之(アプリケーション開発２課)" w:date="2025-08-18T16:43:00Z" w16du:dateUtc="2025-08-18T07:43:00Z">
                <w:pPr>
                  <w:jc w:val="center"/>
                  <w:outlineLvl w:val="0"/>
                </w:pPr>
              </w:pPrChange>
            </w:pPr>
          </w:p>
        </w:tc>
      </w:tr>
      <w:tr w:rsidR="00632B8A" w:rsidRPr="007E36D7" w14:paraId="67E352FE" w14:textId="77777777" w:rsidTr="446636CA">
        <w:trPr>
          <w:del w:id="426" w:author="上田　智之(アプリケーション開発２課)" w:date="2025-08-18T14:15:00Z"/>
        </w:trPr>
        <w:tc>
          <w:tcPr>
            <w:tcW w:w="440" w:type="dxa"/>
          </w:tcPr>
          <w:p w14:paraId="49809FC4" w14:textId="5D9AF358" w:rsidR="00632B8A" w:rsidRDefault="00632B8A">
            <w:pPr>
              <w:jc w:val="center"/>
              <w:rPr>
                <w:del w:id="427" w:author="上田　智之(アプリケーション開発２課)" w:date="2025-08-18T14:15:00Z" w16du:dateUtc="2025-08-18T05:15:00Z"/>
                <w:rFonts w:hAnsi="ＭＳ 明朝"/>
                <w:szCs w:val="18"/>
              </w:rPr>
              <w:pPrChange w:id="428" w:author="上田　智之(アプリケーション開発２課)" w:date="2025-08-18T16:43:00Z" w16du:dateUtc="2025-08-18T07:43:00Z">
                <w:pPr>
                  <w:jc w:val="center"/>
                  <w:outlineLvl w:val="0"/>
                </w:pPr>
              </w:pPrChange>
            </w:pPr>
            <w:bookmarkStart w:id="429" w:name="_Toc204845606"/>
            <w:del w:id="430" w:author="上田　智之(アプリケーション開発２課)" w:date="2025-08-18T14:15:00Z" w16du:dateUtc="2025-08-18T05:15:00Z">
              <w:r>
                <w:rPr>
                  <w:rFonts w:hAnsi="ＭＳ 明朝" w:hint="eastAsia"/>
                  <w:szCs w:val="18"/>
                </w:rPr>
                <w:delText>39</w:delText>
              </w:r>
              <w:bookmarkEnd w:id="429"/>
            </w:del>
          </w:p>
        </w:tc>
        <w:tc>
          <w:tcPr>
            <w:tcW w:w="1150" w:type="dxa"/>
          </w:tcPr>
          <w:p w14:paraId="667E081B" w14:textId="16A64F00" w:rsidR="00632B8A" w:rsidRDefault="00632B8A">
            <w:pPr>
              <w:rPr>
                <w:del w:id="431" w:author="上田　智之(アプリケーション開発２課)" w:date="2025-08-18T14:15:00Z" w16du:dateUtc="2025-08-18T05:15:00Z"/>
                <w:rFonts w:hAnsi="ＭＳ 明朝"/>
                <w:szCs w:val="18"/>
              </w:rPr>
              <w:pPrChange w:id="432" w:author="上田　智之(アプリケーション開発２課)" w:date="2025-08-18T16:43:00Z" w16du:dateUtc="2025-08-18T07:43:00Z">
                <w:pPr>
                  <w:jc w:val="center"/>
                  <w:outlineLvl w:val="0"/>
                </w:pPr>
              </w:pPrChange>
            </w:pPr>
          </w:p>
        </w:tc>
        <w:tc>
          <w:tcPr>
            <w:tcW w:w="5720" w:type="dxa"/>
          </w:tcPr>
          <w:p w14:paraId="0C09CEDA" w14:textId="679BCE0F" w:rsidR="00632B8A" w:rsidRPr="00EC7FC4" w:rsidRDefault="00632B8A">
            <w:pPr>
              <w:rPr>
                <w:del w:id="433" w:author="上田　智之(アプリケーション開発２課)" w:date="2025-08-18T14:15:00Z" w16du:dateUtc="2025-08-18T05:15:00Z"/>
                <w:rFonts w:hAnsi="ＭＳ 明朝"/>
                <w:szCs w:val="18"/>
              </w:rPr>
              <w:pPrChange w:id="434" w:author="上田　智之(アプリケーション開発２課)" w:date="2025-08-18T16:43:00Z" w16du:dateUtc="2025-08-18T07:43:00Z">
                <w:pPr>
                  <w:outlineLvl w:val="0"/>
                </w:pPr>
              </w:pPrChange>
            </w:pPr>
          </w:p>
        </w:tc>
        <w:tc>
          <w:tcPr>
            <w:tcW w:w="770" w:type="dxa"/>
          </w:tcPr>
          <w:p w14:paraId="6F5128E8" w14:textId="5F3CFEB9" w:rsidR="00632B8A" w:rsidRDefault="00632B8A">
            <w:pPr>
              <w:rPr>
                <w:del w:id="435" w:author="上田　智之(アプリケーション開発２課)" w:date="2025-08-18T14:15:00Z" w16du:dateUtc="2025-08-18T05:15:00Z"/>
                <w:rFonts w:hAnsi="ＭＳ 明朝"/>
                <w:szCs w:val="18"/>
              </w:rPr>
              <w:pPrChange w:id="436" w:author="上田　智之(アプリケーション開発２課)" w:date="2025-08-18T16:43:00Z" w16du:dateUtc="2025-08-18T07:43:00Z">
                <w:pPr>
                  <w:jc w:val="center"/>
                  <w:outlineLvl w:val="0"/>
                </w:pPr>
              </w:pPrChange>
            </w:pPr>
          </w:p>
        </w:tc>
        <w:tc>
          <w:tcPr>
            <w:tcW w:w="770" w:type="dxa"/>
          </w:tcPr>
          <w:p w14:paraId="179B3077" w14:textId="77777777" w:rsidR="00632B8A" w:rsidRPr="007E36D7" w:rsidRDefault="00632B8A">
            <w:pPr>
              <w:rPr>
                <w:del w:id="437" w:author="上田　智之(アプリケーション開発２課)" w:date="2025-08-18T14:15:00Z" w16du:dateUtc="2025-08-18T05:15:00Z"/>
                <w:rFonts w:hAnsi="ＭＳ 明朝"/>
                <w:szCs w:val="18"/>
              </w:rPr>
              <w:pPrChange w:id="438" w:author="上田　智之(アプリケーション開発２課)" w:date="2025-08-18T16:43:00Z" w16du:dateUtc="2025-08-18T07:43:00Z">
                <w:pPr>
                  <w:jc w:val="center"/>
                  <w:outlineLvl w:val="0"/>
                </w:pPr>
              </w:pPrChange>
            </w:pPr>
          </w:p>
        </w:tc>
        <w:tc>
          <w:tcPr>
            <w:tcW w:w="770" w:type="dxa"/>
          </w:tcPr>
          <w:p w14:paraId="379EF32A" w14:textId="77777777" w:rsidR="00632B8A" w:rsidRPr="007E36D7" w:rsidRDefault="00632B8A">
            <w:pPr>
              <w:rPr>
                <w:del w:id="439" w:author="上田　智之(アプリケーション開発２課)" w:date="2025-08-18T14:15:00Z" w16du:dateUtc="2025-08-18T05:15:00Z"/>
                <w:rFonts w:hAnsi="ＭＳ 明朝"/>
                <w:szCs w:val="18"/>
              </w:rPr>
              <w:pPrChange w:id="440" w:author="上田　智之(アプリケーション開発２課)" w:date="2025-08-18T16:43:00Z" w16du:dateUtc="2025-08-18T07:43:00Z">
                <w:pPr>
                  <w:jc w:val="center"/>
                  <w:outlineLvl w:val="0"/>
                </w:pPr>
              </w:pPrChange>
            </w:pPr>
          </w:p>
        </w:tc>
      </w:tr>
      <w:tr w:rsidR="00EE4C1B" w:rsidRPr="007E36D7" w14:paraId="3B123586" w14:textId="77777777" w:rsidTr="446636CA">
        <w:trPr>
          <w:del w:id="441" w:author="上田　智之(アプリケーション開発２課)" w:date="2025-08-18T14:15:00Z"/>
        </w:trPr>
        <w:tc>
          <w:tcPr>
            <w:tcW w:w="440" w:type="dxa"/>
          </w:tcPr>
          <w:p w14:paraId="74925900" w14:textId="77777777" w:rsidR="00EE4C1B" w:rsidRDefault="00EE4C1B">
            <w:pPr>
              <w:rPr>
                <w:del w:id="442" w:author="上田　智之(アプリケーション開発２課)" w:date="2025-08-18T14:15:00Z" w16du:dateUtc="2025-08-18T05:15:00Z"/>
                <w:rFonts w:hAnsi="ＭＳ 明朝"/>
                <w:szCs w:val="18"/>
              </w:rPr>
              <w:pPrChange w:id="443" w:author="上田　智之(アプリケーション開発２課)" w:date="2025-08-18T16:43:00Z" w16du:dateUtc="2025-08-18T07:43:00Z">
                <w:pPr>
                  <w:jc w:val="center"/>
                  <w:outlineLvl w:val="0"/>
                </w:pPr>
              </w:pPrChange>
            </w:pPr>
          </w:p>
        </w:tc>
        <w:tc>
          <w:tcPr>
            <w:tcW w:w="1150" w:type="dxa"/>
          </w:tcPr>
          <w:p w14:paraId="2D6D4060" w14:textId="77777777" w:rsidR="00EE4C1B" w:rsidRPr="00E8172B" w:rsidRDefault="00EE4C1B">
            <w:pPr>
              <w:rPr>
                <w:del w:id="444" w:author="上田　智之(アプリケーション開発２課)" w:date="2025-08-18T14:15:00Z" w16du:dateUtc="2025-08-18T05:15:00Z"/>
                <w:rFonts w:hAnsi="ＭＳ 明朝"/>
                <w:szCs w:val="18"/>
              </w:rPr>
              <w:pPrChange w:id="445" w:author="上田　智之(アプリケーション開発２課)" w:date="2025-08-18T16:43:00Z" w16du:dateUtc="2025-08-18T07:43:00Z">
                <w:pPr>
                  <w:jc w:val="center"/>
                  <w:outlineLvl w:val="0"/>
                </w:pPr>
              </w:pPrChange>
            </w:pPr>
          </w:p>
        </w:tc>
        <w:tc>
          <w:tcPr>
            <w:tcW w:w="5720" w:type="dxa"/>
          </w:tcPr>
          <w:p w14:paraId="534B6197" w14:textId="77777777" w:rsidR="00EE4C1B" w:rsidRPr="007E36D7" w:rsidRDefault="00EE4C1B">
            <w:pPr>
              <w:rPr>
                <w:del w:id="446" w:author="上田　智之(アプリケーション開発２課)" w:date="2025-08-18T14:15:00Z" w16du:dateUtc="2025-08-18T05:15:00Z"/>
                <w:rFonts w:hAnsi="ＭＳ 明朝"/>
                <w:szCs w:val="18"/>
              </w:rPr>
              <w:pPrChange w:id="447" w:author="上田　智之(アプリケーション開発２課)" w:date="2025-08-18T16:43:00Z" w16du:dateUtc="2025-08-18T07:43:00Z">
                <w:pPr>
                  <w:outlineLvl w:val="0"/>
                </w:pPr>
              </w:pPrChange>
            </w:pPr>
          </w:p>
        </w:tc>
        <w:tc>
          <w:tcPr>
            <w:tcW w:w="770" w:type="dxa"/>
          </w:tcPr>
          <w:p w14:paraId="0DEBB8F9" w14:textId="77777777" w:rsidR="00EE4C1B" w:rsidRPr="007E36D7" w:rsidRDefault="00EE4C1B">
            <w:pPr>
              <w:rPr>
                <w:del w:id="448" w:author="上田　智之(アプリケーション開発２課)" w:date="2025-08-18T14:15:00Z" w16du:dateUtc="2025-08-18T05:15:00Z"/>
                <w:rFonts w:hAnsi="ＭＳ 明朝"/>
                <w:szCs w:val="18"/>
              </w:rPr>
              <w:pPrChange w:id="449" w:author="上田　智之(アプリケーション開発２課)" w:date="2025-08-18T16:43:00Z" w16du:dateUtc="2025-08-18T07:43:00Z">
                <w:pPr>
                  <w:jc w:val="center"/>
                  <w:outlineLvl w:val="0"/>
                </w:pPr>
              </w:pPrChange>
            </w:pPr>
          </w:p>
        </w:tc>
        <w:tc>
          <w:tcPr>
            <w:tcW w:w="770" w:type="dxa"/>
          </w:tcPr>
          <w:p w14:paraId="2723D724" w14:textId="77777777" w:rsidR="00EE4C1B" w:rsidRPr="007E36D7" w:rsidRDefault="00EE4C1B">
            <w:pPr>
              <w:rPr>
                <w:del w:id="450" w:author="上田　智之(アプリケーション開発２課)" w:date="2025-08-18T14:15:00Z" w16du:dateUtc="2025-08-18T05:15:00Z"/>
                <w:rFonts w:hAnsi="ＭＳ 明朝"/>
                <w:szCs w:val="18"/>
              </w:rPr>
              <w:pPrChange w:id="451" w:author="上田　智之(アプリケーション開発２課)" w:date="2025-08-18T16:43:00Z" w16du:dateUtc="2025-08-18T07:43:00Z">
                <w:pPr>
                  <w:jc w:val="center"/>
                  <w:outlineLvl w:val="0"/>
                </w:pPr>
              </w:pPrChange>
            </w:pPr>
          </w:p>
        </w:tc>
        <w:tc>
          <w:tcPr>
            <w:tcW w:w="770" w:type="dxa"/>
          </w:tcPr>
          <w:p w14:paraId="250139C6" w14:textId="77777777" w:rsidR="00EE4C1B" w:rsidRPr="007E36D7" w:rsidRDefault="00EE4C1B">
            <w:pPr>
              <w:rPr>
                <w:del w:id="452" w:author="上田　智之(アプリケーション開発２課)" w:date="2025-08-18T14:15:00Z" w16du:dateUtc="2025-08-18T05:15:00Z"/>
                <w:rFonts w:hAnsi="ＭＳ 明朝"/>
                <w:szCs w:val="18"/>
              </w:rPr>
              <w:pPrChange w:id="453" w:author="上田　智之(アプリケーション開発２課)" w:date="2025-08-18T16:43:00Z" w16du:dateUtc="2025-08-18T07:43:00Z">
                <w:pPr>
                  <w:jc w:val="center"/>
                  <w:outlineLvl w:val="0"/>
                </w:pPr>
              </w:pPrChange>
            </w:pPr>
          </w:p>
        </w:tc>
      </w:tr>
    </w:tbl>
    <w:p w14:paraId="44C67842" w14:textId="51B2B517" w:rsidR="004C2E44" w:rsidRDefault="004C2E44">
      <w:pPr>
        <w:rPr>
          <w:ins w:id="454" w:author="森川　裕太(アプリケーション開発２課)" w:date="2025-08-07T14:19:00Z" w16du:dateUtc="2025-08-07T05:19:00Z"/>
          <w:rFonts w:hAnsi="ＭＳ 明朝"/>
          <w:b/>
          <w:bCs/>
        </w:rPr>
      </w:pPr>
    </w:p>
    <w:p w14:paraId="4FDA069A" w14:textId="77777777" w:rsidR="004C2E44" w:rsidRDefault="004C2E44">
      <w:pPr>
        <w:adjustRightInd/>
        <w:textAlignment w:val="auto"/>
        <w:rPr>
          <w:ins w:id="455" w:author="森川　裕太(アプリケーション開発２課)" w:date="2025-08-07T14:19:00Z" w16du:dateUtc="2025-08-07T05:19:00Z"/>
          <w:rFonts w:hAnsi="ＭＳ 明朝"/>
          <w:b/>
          <w:bCs/>
        </w:rPr>
      </w:pPr>
      <w:ins w:id="456" w:author="森川　裕太(アプリケーション開発２課)" w:date="2025-08-07T14:19:00Z" w16du:dateUtc="2025-08-07T05:19:00Z">
        <w:r>
          <w:rPr>
            <w:rFonts w:hAnsi="ＭＳ 明朝"/>
            <w:b/>
            <w:bCs/>
          </w:rPr>
          <w:br w:type="page"/>
        </w:r>
      </w:ins>
    </w:p>
    <w:p w14:paraId="773B6B72" w14:textId="77777777" w:rsidR="004C2E44" w:rsidRDefault="004C2E44" w:rsidP="004C2E44">
      <w:pPr>
        <w:pStyle w:val="1"/>
        <w:rPr>
          <w:ins w:id="457" w:author="森川　裕太(アプリケーション開発２課)" w:date="2025-08-07T17:07:00Z" w16du:dateUtc="2025-08-07T08:07:00Z"/>
        </w:rPr>
      </w:pPr>
      <w:bookmarkStart w:id="458" w:name="_Toc140763330"/>
      <w:bookmarkStart w:id="459" w:name="_Toc206496049"/>
      <w:ins w:id="460" w:author="森川　裕太(アプリケーション開発２課)" w:date="2025-08-07T14:19:00Z" w16du:dateUtc="2025-08-07T05:19:00Z">
        <w:r>
          <w:rPr>
            <w:rFonts w:hint="eastAsia"/>
          </w:rPr>
          <w:lastRenderedPageBreak/>
          <w:t>概要</w:t>
        </w:r>
      </w:ins>
      <w:bookmarkEnd w:id="458"/>
      <w:bookmarkEnd w:id="459"/>
    </w:p>
    <w:p w14:paraId="17A6CC1E" w14:textId="77777777" w:rsidR="00594B20" w:rsidRDefault="00594B20">
      <w:pPr>
        <w:pStyle w:val="2"/>
        <w:ind w:left="426" w:hanging="369"/>
        <w:rPr>
          <w:ins w:id="461" w:author="上田　智之(アプリケーション開発２課)" w:date="2025-08-18T14:15:00Z" w16du:dateUtc="2025-08-18T05:15:00Z"/>
        </w:rPr>
        <w:pPrChange w:id="462" w:author="森川　裕太(アプリケーション開発２課)" w:date="2025-08-20T13:35:00Z" w16du:dateUtc="2025-08-20T04:35:00Z">
          <w:pPr>
            <w:pStyle w:val="2"/>
          </w:pPr>
        </w:pPrChange>
      </w:pPr>
      <w:bookmarkStart w:id="463" w:name="_Toc206496050"/>
      <w:ins w:id="464" w:author="上田　智之(アプリケーション開発２課)" w:date="2025-08-18T14:15:00Z" w16du:dateUtc="2025-08-18T05:15:00Z">
        <w:r>
          <w:rPr>
            <w:rFonts w:hint="eastAsia"/>
          </w:rPr>
          <w:t>目的</w:t>
        </w:r>
        <w:bookmarkEnd w:id="463"/>
      </w:ins>
    </w:p>
    <w:p w14:paraId="1FF8BFD4" w14:textId="29255410" w:rsidR="00594B20" w:rsidRDefault="00594B20">
      <w:pPr>
        <w:pStyle w:val="a0"/>
        <w:ind w:left="426" w:firstLineChars="100" w:firstLine="180"/>
        <w:rPr>
          <w:ins w:id="465" w:author="上田　智之(アプリケーション開発２課)" w:date="2025-08-18T14:15:00Z" w16du:dateUtc="2025-08-18T05:15:00Z"/>
        </w:rPr>
        <w:pPrChange w:id="466" w:author="森川　裕太(アプリケーション開発２課)" w:date="2025-08-20T13:36:00Z" w16du:dateUtc="2025-08-20T04:36:00Z">
          <w:pPr>
            <w:pStyle w:val="a0"/>
            <w:ind w:left="0" w:firstLineChars="100" w:firstLine="180"/>
          </w:pPr>
        </w:pPrChange>
      </w:pPr>
      <w:ins w:id="467" w:author="上田　智之(アプリケーション開発２課)" w:date="2025-08-18T14:16:00Z" w16du:dateUtc="2025-08-18T05:16:00Z">
        <w:r w:rsidRPr="00594B20">
          <w:rPr>
            <w:rFonts w:hint="eastAsia"/>
          </w:rPr>
          <w:t>給与計算に不可欠なツールである電卓の開発を通じて、開発業務プロセス（設計・製造・評価）を実践的に理解し、遂行できる力を身につけることを目的とする。 特に、TimePro-NX給与の開発に携わるうえで必要となる、業務理解と技術的な基礎力の習得を重視し、給与計算に活用可能な電卓の設計・実装を行う。なお、設計にあたっては、操作性や機能性の面で優れたWindows標準の電卓を参考にしながら、開発を行う</w:t>
        </w:r>
        <w:r>
          <w:rPr>
            <w:rFonts w:hint="eastAsia"/>
          </w:rPr>
          <w:t>。</w:t>
        </w:r>
      </w:ins>
    </w:p>
    <w:p w14:paraId="45DA91AA" w14:textId="77777777" w:rsidR="004305AA" w:rsidRDefault="004305AA" w:rsidP="00594B20">
      <w:pPr>
        <w:pStyle w:val="a0"/>
        <w:ind w:left="0" w:firstLineChars="100" w:firstLine="180"/>
        <w:rPr>
          <w:ins w:id="468" w:author="上田　智之(アプリケーション開発２課)" w:date="2025-08-18T14:15:00Z" w16du:dateUtc="2025-08-18T05:15:00Z"/>
        </w:rPr>
      </w:pPr>
    </w:p>
    <w:p w14:paraId="5DBC5F89" w14:textId="471193C0" w:rsidR="00440B47" w:rsidRPr="00440B47" w:rsidRDefault="004C2E44">
      <w:pPr>
        <w:pStyle w:val="2"/>
        <w:numPr>
          <w:ilvl w:val="1"/>
          <w:numId w:val="1"/>
        </w:numPr>
        <w:ind w:left="426" w:hanging="369"/>
        <w:rPr>
          <w:ins w:id="469" w:author="森川　裕太(アプリケーション開発２課)" w:date="2025-08-07T14:41:00Z" w16du:dateUtc="2025-08-07T05:41:00Z"/>
          <w:del w:id="470" w:author="上田　智之(アプリケーション開発２課)" w:date="2025-08-18T14:16:00Z" w16du:dateUtc="2025-08-18T05:16:00Z"/>
        </w:rPr>
        <w:pPrChange w:id="471" w:author="森川　裕太(アプリケーション開発２課)" w:date="2025-08-20T13:36:00Z" w16du:dateUtc="2025-08-20T04:36:00Z">
          <w:pPr>
            <w:pStyle w:val="2"/>
            <w:numPr>
              <w:ilvl w:val="0"/>
              <w:numId w:val="0"/>
            </w:numPr>
            <w:ind w:left="567" w:firstLine="0"/>
          </w:pPr>
        </w:pPrChange>
      </w:pPr>
      <w:ins w:id="472" w:author="森川　裕太(アプリケーション開発２課)" w:date="2025-08-07T14:19:00Z" w16du:dateUtc="2025-08-07T05:19:00Z">
        <w:del w:id="473" w:author="上田　智之(アプリケーション開発２課)" w:date="2025-08-18T14:16:00Z" w16du:dateUtc="2025-08-18T05:16:00Z">
          <w:r>
            <w:rPr>
              <w:rFonts w:hint="eastAsia"/>
            </w:rPr>
            <w:delText>目的</w:delText>
          </w:r>
        </w:del>
      </w:ins>
      <w:bookmarkStart w:id="474" w:name="_Toc206426585"/>
      <w:bookmarkStart w:id="475" w:name="_Toc206426725"/>
      <w:bookmarkStart w:id="476" w:name="_Toc206488873"/>
      <w:bookmarkStart w:id="477" w:name="_Toc206489094"/>
      <w:bookmarkStart w:id="478" w:name="_Toc206495712"/>
      <w:bookmarkStart w:id="479" w:name="_Toc206496051"/>
      <w:bookmarkEnd w:id="474"/>
      <w:bookmarkEnd w:id="475"/>
      <w:bookmarkEnd w:id="476"/>
      <w:bookmarkEnd w:id="477"/>
      <w:bookmarkEnd w:id="478"/>
      <w:bookmarkEnd w:id="479"/>
    </w:p>
    <w:p w14:paraId="50B1D7DA" w14:textId="5D27F5EF" w:rsidR="00082BDE" w:rsidDel="00461956" w:rsidRDefault="005C5E9D">
      <w:pPr>
        <w:pStyle w:val="a0"/>
        <w:ind w:left="426" w:hanging="369"/>
        <w:rPr>
          <w:del w:id="480" w:author="上田　智之(アプリケーション開発２課)" w:date="2025-08-18T14:16:00Z" w16du:dateUtc="2025-08-18T05:16:00Z"/>
        </w:rPr>
        <w:pPrChange w:id="481" w:author="森川　裕太(アプリケーション開発２課)" w:date="2025-08-20T13:36:00Z" w16du:dateUtc="2025-08-20T04:36:00Z">
          <w:pPr>
            <w:pStyle w:val="a0"/>
            <w:ind w:firstLineChars="100" w:firstLine="180"/>
          </w:pPr>
        </w:pPrChange>
      </w:pPr>
      <w:ins w:id="482" w:author="森川　裕太(アプリケーション開発２課)" w:date="2025-08-07T14:46:00Z" w16du:dateUtc="2025-08-07T05:46:00Z">
        <w:del w:id="483" w:author="上田　智之(アプリケーション開発２課)" w:date="2025-08-18T14:16:00Z" w16du:dateUtc="2025-08-18T05:16:00Z">
          <w:r w:rsidRPr="005C5E9D">
            <w:rPr>
              <w:rFonts w:hint="eastAsia"/>
            </w:rPr>
            <w:delText>給与計算に不可欠なツールである電卓の開発を通じて、開発業務プロセス（設計・製造・評価）を実践的に理解し、遂行できる力を身につけることを目的とする。 特に、TimePro-NX給与の開発に携わるうえで必要となる、業務理解と技術的な基礎力の習得を重視し、給与計算に活用可能な電卓の設計・実装を行う。</w:delText>
          </w:r>
        </w:del>
      </w:ins>
      <w:ins w:id="484" w:author="森川　裕太(アプリケーション開発２課)" w:date="2025-08-07T15:28:00Z" w16du:dateUtc="2025-08-07T06:28:00Z">
        <w:del w:id="485" w:author="上田　智之(アプリケーション開発２課)" w:date="2025-08-18T14:16:00Z" w16du:dateUtc="2025-08-18T05:16:00Z">
          <w:r w:rsidR="004541FE" w:rsidRPr="004541FE">
            <w:rPr>
              <w:rFonts w:hint="eastAsia"/>
            </w:rPr>
            <w:delText>なお、設計にあたっては、操作性や機能性の面で優れたWindows標準の電卓を参考にしながら、開発を行う。</w:delText>
          </w:r>
        </w:del>
      </w:ins>
      <w:bookmarkStart w:id="486" w:name="_Toc206426586"/>
      <w:bookmarkStart w:id="487" w:name="_Toc206426726"/>
      <w:bookmarkStart w:id="488" w:name="_Toc206488874"/>
      <w:bookmarkStart w:id="489" w:name="_Toc206489095"/>
      <w:bookmarkStart w:id="490" w:name="_Toc206495713"/>
      <w:bookmarkStart w:id="491" w:name="_Toc206496052"/>
      <w:bookmarkEnd w:id="486"/>
      <w:bookmarkEnd w:id="487"/>
      <w:bookmarkEnd w:id="488"/>
      <w:bookmarkEnd w:id="489"/>
      <w:bookmarkEnd w:id="490"/>
      <w:bookmarkEnd w:id="491"/>
    </w:p>
    <w:p w14:paraId="0959DA4C" w14:textId="6112A9CA" w:rsidR="00461956" w:rsidRDefault="00461956">
      <w:pPr>
        <w:pStyle w:val="a0"/>
        <w:ind w:left="426" w:hanging="369"/>
        <w:outlineLvl w:val="1"/>
        <w:rPr>
          <w:ins w:id="492" w:author="森川　裕太(アプリケーション開発２課)" w:date="2025-08-08T08:28:00Z" w16du:dateUtc="2025-08-07T23:28:00Z"/>
          <w:del w:id="493" w:author="上田　智之(アプリケーション開発２課)" w:date="2025-08-18T14:16:00Z" w16du:dateUtc="2025-08-18T05:16:00Z"/>
        </w:rPr>
        <w:pPrChange w:id="494" w:author="森川　裕太(アプリケーション開発２課)" w:date="2025-08-20T13:36:00Z" w16du:dateUtc="2025-08-20T04:36:00Z">
          <w:pPr>
            <w:pStyle w:val="a0"/>
            <w:ind w:left="845" w:firstLine="179"/>
          </w:pPr>
        </w:pPrChange>
      </w:pPr>
      <w:bookmarkStart w:id="495" w:name="_Toc206426587"/>
      <w:bookmarkStart w:id="496" w:name="_Toc206426727"/>
      <w:bookmarkStart w:id="497" w:name="_Toc206488875"/>
      <w:bookmarkStart w:id="498" w:name="_Toc206489096"/>
      <w:bookmarkStart w:id="499" w:name="_Toc206495714"/>
      <w:bookmarkStart w:id="500" w:name="_Toc206496053"/>
      <w:bookmarkEnd w:id="495"/>
      <w:bookmarkEnd w:id="496"/>
      <w:bookmarkEnd w:id="497"/>
      <w:bookmarkEnd w:id="498"/>
      <w:bookmarkEnd w:id="499"/>
      <w:bookmarkEnd w:id="500"/>
    </w:p>
    <w:p w14:paraId="448ED2D3" w14:textId="7AC33CF2" w:rsidR="005C5E9D" w:rsidRDefault="005C5E9D">
      <w:pPr>
        <w:pStyle w:val="a0"/>
        <w:ind w:left="426" w:hanging="369"/>
        <w:outlineLvl w:val="1"/>
        <w:rPr>
          <w:ins w:id="501" w:author="森川　裕太(アプリケーション開発２課)" w:date="2025-08-08T08:28:00Z" w16du:dateUtc="2025-08-07T23:28:00Z"/>
          <w:del w:id="502" w:author="上田　智之(アプリケーション開発２課)" w:date="2025-08-18T14:16:00Z" w16du:dateUtc="2025-08-18T05:16:00Z"/>
        </w:rPr>
        <w:pPrChange w:id="503" w:author="森川　裕太(アプリケーション開発２課)" w:date="2025-08-20T13:36:00Z" w16du:dateUtc="2025-08-20T04:36:00Z">
          <w:pPr>
            <w:pStyle w:val="a0"/>
            <w:ind w:left="0"/>
            <w:outlineLvl w:val="1"/>
          </w:pPr>
        </w:pPrChange>
      </w:pPr>
      <w:bookmarkStart w:id="504" w:name="_Toc206426588"/>
      <w:bookmarkStart w:id="505" w:name="_Toc206426728"/>
      <w:bookmarkStart w:id="506" w:name="_Toc206488876"/>
      <w:bookmarkStart w:id="507" w:name="_Toc206489097"/>
      <w:bookmarkStart w:id="508" w:name="_Toc206495715"/>
      <w:bookmarkStart w:id="509" w:name="_Toc206496054"/>
      <w:bookmarkEnd w:id="504"/>
      <w:bookmarkEnd w:id="505"/>
      <w:bookmarkEnd w:id="506"/>
      <w:bookmarkEnd w:id="507"/>
      <w:bookmarkEnd w:id="508"/>
      <w:bookmarkEnd w:id="509"/>
    </w:p>
    <w:p w14:paraId="1CCA73B0" w14:textId="10AC7256" w:rsidR="00440B47" w:rsidRPr="003B4C54" w:rsidRDefault="003B4C54">
      <w:pPr>
        <w:pStyle w:val="2"/>
        <w:ind w:left="426" w:hanging="369"/>
        <w:rPr>
          <w:ins w:id="510" w:author="森川　裕太(アプリケーション開発２課)" w:date="2025-08-07T14:48:00Z" w16du:dateUtc="2025-08-07T05:48:00Z"/>
        </w:rPr>
        <w:pPrChange w:id="511" w:author="森川　裕太(アプリケーション開発２課)" w:date="2025-08-20T13:36:00Z" w16du:dateUtc="2025-08-20T04:36:00Z">
          <w:pPr>
            <w:pStyle w:val="a0"/>
          </w:pPr>
        </w:pPrChange>
      </w:pPr>
      <w:bookmarkStart w:id="512" w:name="_Toc206496055"/>
      <w:ins w:id="513" w:author="森川　裕太(アプリケーション開発２課)" w:date="2025-08-08T08:29:00Z" w16du:dateUtc="2025-08-07T23:29:00Z">
        <w:r>
          <w:rPr>
            <w:rFonts w:hint="eastAsia"/>
          </w:rPr>
          <w:t>概要</w:t>
        </w:r>
      </w:ins>
      <w:bookmarkEnd w:id="512"/>
    </w:p>
    <w:p w14:paraId="12A1717B" w14:textId="0E1DF31A" w:rsidR="005C5E9D" w:rsidRDefault="00EC7129">
      <w:pPr>
        <w:pStyle w:val="a0"/>
        <w:ind w:leftChars="252" w:firstLineChars="100" w:firstLine="180"/>
        <w:rPr>
          <w:ins w:id="514" w:author="森川　裕太(アプリケーション開発２課)" w:date="2025-08-07T14:55:00Z" w16du:dateUtc="2025-08-07T05:55:00Z"/>
        </w:rPr>
        <w:pPrChange w:id="515" w:author="森川　裕太(アプリケーション開発２課)" w:date="2025-08-20T13:37:00Z" w16du:dateUtc="2025-08-20T04:37:00Z">
          <w:pPr>
            <w:pStyle w:val="a0"/>
          </w:pPr>
        </w:pPrChange>
      </w:pPr>
      <w:ins w:id="516" w:author="森川　裕太(アプリケーション開発２課)" w:date="2025-08-07T14:54:00Z" w16du:dateUtc="2025-08-07T05:54:00Z">
        <w:r>
          <w:t>W</w:t>
        </w:r>
        <w:r>
          <w:rPr>
            <w:rFonts w:hint="eastAsia"/>
          </w:rPr>
          <w:t>indows11標準</w:t>
        </w:r>
      </w:ins>
      <w:ins w:id="517" w:author="森川　裕太(アプリケーション開発２課)" w:date="2025-08-07T15:24:00Z" w16du:dateUtc="2025-08-07T06:24:00Z">
        <w:r w:rsidR="00FB09B8">
          <w:rPr>
            <w:rFonts w:hint="eastAsia"/>
          </w:rPr>
          <w:t>の</w:t>
        </w:r>
      </w:ins>
      <w:ins w:id="518" w:author="森川　裕太(アプリケーション開発２課)" w:date="2025-08-07T14:54:00Z" w16du:dateUtc="2025-08-07T05:54:00Z">
        <w:r>
          <w:rPr>
            <w:rFonts w:hint="eastAsia"/>
          </w:rPr>
          <w:t>電卓を参考に</w:t>
        </w:r>
      </w:ins>
      <w:ins w:id="519" w:author="森川　裕太(アプリケーション開発２課)" w:date="2025-08-07T14:55:00Z" w16du:dateUtc="2025-08-07T05:55:00Z">
        <w:r>
          <w:rPr>
            <w:rFonts w:hint="eastAsia"/>
          </w:rPr>
          <w:t>以下の機能を持つ</w:t>
        </w:r>
      </w:ins>
      <w:ins w:id="520" w:author="森川　裕太(アプリケーション開発２課)" w:date="2025-08-07T16:53:00Z" w16du:dateUtc="2025-08-07T07:53:00Z">
        <w:r w:rsidR="0086218D">
          <w:rPr>
            <w:rFonts w:hint="eastAsia"/>
          </w:rPr>
          <w:t>オリジナルの</w:t>
        </w:r>
      </w:ins>
      <w:ins w:id="521" w:author="森川　裕太(アプリケーション開発２課)" w:date="2025-08-07T14:55:00Z" w16du:dateUtc="2025-08-07T05:55:00Z">
        <w:r>
          <w:rPr>
            <w:rFonts w:hint="eastAsia"/>
          </w:rPr>
          <w:t>電卓を開発する</w:t>
        </w:r>
      </w:ins>
    </w:p>
    <w:p w14:paraId="5206A403" w14:textId="43F6446E" w:rsidR="00EC7129" w:rsidRDefault="00EC7129">
      <w:pPr>
        <w:pStyle w:val="afd"/>
        <w:numPr>
          <w:ilvl w:val="0"/>
          <w:numId w:val="124"/>
        </w:numPr>
        <w:ind w:leftChars="300" w:left="982" w:hanging="442"/>
        <w:rPr>
          <w:ins w:id="522" w:author="森川　裕太(アプリケーション開発２課)" w:date="2025-08-07T14:56:00Z" w16du:dateUtc="2025-08-07T05:56:00Z"/>
        </w:rPr>
        <w:pPrChange w:id="523" w:author="森川　裕太(アプリケーション開発２課)" w:date="2025-08-20T13:37:00Z" w16du:dateUtc="2025-08-20T04:37:00Z">
          <w:pPr>
            <w:ind w:leftChars="200" w:left="360"/>
          </w:pPr>
        </w:pPrChange>
      </w:pPr>
      <w:ins w:id="524" w:author="森川　裕太(アプリケーション開発２課)" w:date="2025-08-07T14:56:00Z" w16du:dateUtc="2025-08-07T05:56:00Z">
        <w:r>
          <w:rPr>
            <w:rFonts w:hint="eastAsia"/>
          </w:rPr>
          <w:t>四則演算を行える</w:t>
        </w:r>
      </w:ins>
    </w:p>
    <w:p w14:paraId="63CEE5F2" w14:textId="10FD50D5" w:rsidR="00EC7129" w:rsidRDefault="00EC7129">
      <w:pPr>
        <w:pStyle w:val="afd"/>
        <w:numPr>
          <w:ilvl w:val="0"/>
          <w:numId w:val="124"/>
        </w:numPr>
        <w:ind w:leftChars="300" w:left="982" w:hanging="442"/>
        <w:rPr>
          <w:ins w:id="525" w:author="森川　裕太(アプリケーション開発２課)" w:date="2025-08-07T14:56:00Z" w16du:dateUtc="2025-08-07T05:56:00Z"/>
        </w:rPr>
        <w:pPrChange w:id="526" w:author="森川　裕太(アプリケーション開発２課)" w:date="2025-08-20T13:37:00Z" w16du:dateUtc="2025-08-20T04:37:00Z">
          <w:pPr>
            <w:ind w:leftChars="200" w:left="360"/>
          </w:pPr>
        </w:pPrChange>
      </w:pPr>
      <w:ins w:id="527" w:author="森川　裕太(アプリケーション開発２課)" w:date="2025-08-07T14:56:00Z" w16du:dateUtc="2025-08-07T05:56:00Z">
        <w:r>
          <w:rPr>
            <w:rFonts w:hint="eastAsia"/>
          </w:rPr>
          <w:t>小数、％形式の計算が行える</w:t>
        </w:r>
      </w:ins>
    </w:p>
    <w:p w14:paraId="2A4FB351" w14:textId="0DAC6F77" w:rsidR="005C5E9D" w:rsidRDefault="00EC7129">
      <w:pPr>
        <w:pStyle w:val="afd"/>
        <w:numPr>
          <w:ilvl w:val="0"/>
          <w:numId w:val="124"/>
        </w:numPr>
        <w:ind w:leftChars="300" w:left="982" w:hanging="442"/>
        <w:rPr>
          <w:ins w:id="528" w:author="森川　裕太(アプリケーション開発２課)" w:date="2025-08-07T14:48:00Z" w16du:dateUtc="2025-08-07T05:48:00Z"/>
        </w:rPr>
        <w:pPrChange w:id="529" w:author="森川　裕太(アプリケーション開発２課)" w:date="2025-08-20T13:37:00Z" w16du:dateUtc="2025-08-20T04:37:00Z">
          <w:pPr>
            <w:pStyle w:val="2"/>
            <w:numPr>
              <w:ilvl w:val="0"/>
              <w:numId w:val="0"/>
            </w:numPr>
            <w:ind w:left="567" w:firstLine="0"/>
          </w:pPr>
        </w:pPrChange>
      </w:pPr>
      <w:ins w:id="530" w:author="森川　裕太(アプリケーション開発２課)" w:date="2025-08-07T14:56:00Z" w16du:dateUtc="2025-08-07T05:56:00Z">
        <w:r>
          <w:rPr>
            <w:rFonts w:hint="eastAsia"/>
          </w:rPr>
          <w:t>画面上のボタンをクリックする方法と、キーボードから直接入力する方法の両方が利用できる</w:t>
        </w:r>
      </w:ins>
    </w:p>
    <w:p w14:paraId="39A0982B" w14:textId="77777777" w:rsidR="005C5E9D" w:rsidRDefault="005C5E9D" w:rsidP="005C5E9D">
      <w:pPr>
        <w:pStyle w:val="a0"/>
        <w:rPr>
          <w:ins w:id="531" w:author="森川　裕太(アプリケーション開発２課)" w:date="2025-08-07T14:48:00Z" w16du:dateUtc="2025-08-07T05:48:00Z"/>
        </w:rPr>
      </w:pPr>
    </w:p>
    <w:p w14:paraId="238E5322" w14:textId="77777777" w:rsidR="005C5E9D" w:rsidRDefault="005C5E9D" w:rsidP="005C5E9D">
      <w:pPr>
        <w:pStyle w:val="a0"/>
        <w:rPr>
          <w:ins w:id="532" w:author="森川　裕太(アプリケーション開発２課)" w:date="2025-08-07T14:48:00Z" w16du:dateUtc="2025-08-07T05:48:00Z"/>
          <w:rFonts w:hAnsi="ＭＳ 明朝"/>
          <w:b/>
          <w:bCs/>
        </w:rPr>
      </w:pPr>
    </w:p>
    <w:p w14:paraId="000A7B9F" w14:textId="77777777" w:rsidR="00343BFE" w:rsidRDefault="00343BFE" w:rsidP="005C5E9D">
      <w:pPr>
        <w:pStyle w:val="a0"/>
        <w:rPr>
          <w:ins w:id="533" w:author="森川　裕太(アプリケーション開発２課)" w:date="2025-08-07T14:48:00Z" w16du:dateUtc="2025-08-07T05:48:00Z"/>
          <w:rFonts w:hAnsi="ＭＳ 明朝"/>
          <w:b/>
          <w:bCs/>
        </w:rPr>
      </w:pPr>
    </w:p>
    <w:p w14:paraId="0D005CA3" w14:textId="50354574" w:rsidR="00B57EA0" w:rsidRDefault="00082BDE">
      <w:r>
        <w:rPr>
          <w:rFonts w:hAnsi="ＭＳ 明朝"/>
          <w:b/>
          <w:bCs/>
        </w:rPr>
        <w:br w:type="page"/>
      </w:r>
      <w:bookmarkEnd w:id="21"/>
      <w:bookmarkEnd w:id="20"/>
      <w:bookmarkEnd w:id="19"/>
      <w:bookmarkEnd w:id="18"/>
      <w:bookmarkEnd w:id="17"/>
      <w:bookmarkEnd w:id="16"/>
      <w:bookmarkEnd w:id="15"/>
    </w:p>
    <w:p w14:paraId="6B1D5F5B" w14:textId="2D1E8AB1" w:rsidR="00B57EA0" w:rsidRDefault="00B57EA0">
      <w:pPr>
        <w:pStyle w:val="1"/>
      </w:pPr>
      <w:bookmarkStart w:id="534" w:name="_Toc204845258"/>
      <w:bookmarkStart w:id="535" w:name="_Toc206496056"/>
      <w:r>
        <w:rPr>
          <w:rFonts w:hint="eastAsia"/>
        </w:rPr>
        <w:lastRenderedPageBreak/>
        <w:t>修正対象一覧</w:t>
      </w:r>
      <w:bookmarkEnd w:id="534"/>
      <w:bookmarkEnd w:id="535"/>
    </w:p>
    <w:p w14:paraId="32005B24" w14:textId="67B81AA0" w:rsidR="009D4124" w:rsidRDefault="00A76FAB">
      <w:pPr>
        <w:pStyle w:val="2"/>
        <w:ind w:left="425"/>
        <w:pPrChange w:id="536" w:author="森川　裕太(アプリケーション開発２課)" w:date="2025-08-08T11:02:00Z" w16du:dateUtc="2025-08-08T02:02:00Z">
          <w:pPr>
            <w:pStyle w:val="2"/>
            <w:ind w:left="657"/>
          </w:pPr>
        </w:pPrChange>
      </w:pPr>
      <w:bookmarkStart w:id="537" w:name="_Ref120175008"/>
      <w:bookmarkStart w:id="538" w:name="_Toc204845259"/>
      <w:bookmarkStart w:id="539" w:name="_Toc206496057"/>
      <w:r>
        <w:rPr>
          <w:rFonts w:hint="eastAsia"/>
        </w:rPr>
        <w:t>対応</w:t>
      </w:r>
      <w:r w:rsidR="00105562">
        <w:rPr>
          <w:rFonts w:hint="eastAsia"/>
        </w:rPr>
        <w:t>AP</w:t>
      </w:r>
      <w:r w:rsidR="00B57EA0">
        <w:rPr>
          <w:rFonts w:hint="eastAsia"/>
        </w:rPr>
        <w:t>一覧</w:t>
      </w:r>
      <w:bookmarkEnd w:id="537"/>
      <w:bookmarkEnd w:id="538"/>
      <w:bookmarkEnd w:id="539"/>
    </w:p>
    <w:tbl>
      <w:tblPr>
        <w:tblW w:w="96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2409"/>
        <w:gridCol w:w="1134"/>
        <w:gridCol w:w="3432"/>
        <w:gridCol w:w="992"/>
        <w:gridCol w:w="963"/>
      </w:tblGrid>
      <w:tr w:rsidR="003508D4" w14:paraId="59EAF209" w14:textId="77777777" w:rsidTr="00273694">
        <w:tc>
          <w:tcPr>
            <w:tcW w:w="708" w:type="dxa"/>
            <w:shd w:val="clear" w:color="auto" w:fill="D9D9D9"/>
          </w:tcPr>
          <w:p w14:paraId="252601A3" w14:textId="509CCFC0" w:rsidR="003508D4" w:rsidRDefault="003508D4" w:rsidP="000E18AD">
            <w:pPr>
              <w:tabs>
                <w:tab w:val="left" w:pos="525"/>
              </w:tabs>
              <w:jc w:val="center"/>
              <w:rPr>
                <w:b/>
                <w:szCs w:val="18"/>
              </w:rPr>
            </w:pPr>
            <w:r>
              <w:rPr>
                <w:rFonts w:hint="eastAsia"/>
                <w:b/>
                <w:szCs w:val="18"/>
              </w:rPr>
              <w:t>分類</w:t>
            </w:r>
          </w:p>
        </w:tc>
        <w:tc>
          <w:tcPr>
            <w:tcW w:w="2409" w:type="dxa"/>
            <w:shd w:val="clear" w:color="auto" w:fill="D9D9D9"/>
          </w:tcPr>
          <w:p w14:paraId="56276E74" w14:textId="1DA6DAD6" w:rsidR="003508D4" w:rsidRDefault="003508D4" w:rsidP="000E18AD">
            <w:pPr>
              <w:tabs>
                <w:tab w:val="left" w:pos="525"/>
              </w:tabs>
              <w:jc w:val="center"/>
              <w:rPr>
                <w:b/>
                <w:szCs w:val="18"/>
              </w:rPr>
            </w:pPr>
            <w:r>
              <w:rPr>
                <w:rFonts w:hint="eastAsia"/>
                <w:b/>
                <w:szCs w:val="18"/>
              </w:rPr>
              <w:t>プログラム名</w:t>
            </w:r>
          </w:p>
        </w:tc>
        <w:tc>
          <w:tcPr>
            <w:tcW w:w="1134" w:type="dxa"/>
            <w:shd w:val="clear" w:color="auto" w:fill="D9D9D9"/>
          </w:tcPr>
          <w:p w14:paraId="41C54670" w14:textId="77777777" w:rsidR="003508D4" w:rsidRDefault="003508D4" w:rsidP="000E18AD">
            <w:pPr>
              <w:tabs>
                <w:tab w:val="left" w:pos="525"/>
              </w:tabs>
              <w:jc w:val="center"/>
              <w:rPr>
                <w:b/>
                <w:szCs w:val="18"/>
              </w:rPr>
            </w:pPr>
            <w:r>
              <w:rPr>
                <w:rFonts w:hint="eastAsia"/>
                <w:b/>
                <w:szCs w:val="18"/>
              </w:rPr>
              <w:t>プログラムID</w:t>
            </w:r>
          </w:p>
        </w:tc>
        <w:tc>
          <w:tcPr>
            <w:tcW w:w="3432" w:type="dxa"/>
            <w:shd w:val="clear" w:color="auto" w:fill="D9D9D9"/>
          </w:tcPr>
          <w:p w14:paraId="482C06EF" w14:textId="77777777" w:rsidR="003508D4" w:rsidRDefault="003508D4" w:rsidP="000E18AD">
            <w:pPr>
              <w:tabs>
                <w:tab w:val="left" w:pos="525"/>
              </w:tabs>
              <w:jc w:val="center"/>
              <w:rPr>
                <w:b/>
                <w:szCs w:val="18"/>
              </w:rPr>
            </w:pPr>
            <w:r>
              <w:rPr>
                <w:rFonts w:hint="eastAsia"/>
                <w:b/>
                <w:szCs w:val="18"/>
              </w:rPr>
              <w:t>対応内容</w:t>
            </w:r>
          </w:p>
        </w:tc>
        <w:tc>
          <w:tcPr>
            <w:tcW w:w="992" w:type="dxa"/>
            <w:shd w:val="clear" w:color="auto" w:fill="D9D9D9"/>
          </w:tcPr>
          <w:p w14:paraId="5C12ED44" w14:textId="77777777" w:rsidR="003508D4" w:rsidRDefault="003508D4" w:rsidP="000E18AD">
            <w:pPr>
              <w:ind w:rightChars="-51" w:right="-92"/>
              <w:jc w:val="center"/>
              <w:rPr>
                <w:b/>
                <w:szCs w:val="18"/>
              </w:rPr>
            </w:pPr>
            <w:r>
              <w:rPr>
                <w:rFonts w:hint="eastAsia"/>
                <w:b/>
                <w:szCs w:val="18"/>
              </w:rPr>
              <w:t>新規</w:t>
            </w:r>
          </w:p>
          <w:p w14:paraId="5D253FDD" w14:textId="77777777" w:rsidR="003508D4" w:rsidRDefault="003508D4" w:rsidP="000E18AD">
            <w:pPr>
              <w:tabs>
                <w:tab w:val="left" w:pos="601"/>
              </w:tabs>
              <w:ind w:rightChars="-51" w:right="-92"/>
              <w:jc w:val="center"/>
              <w:rPr>
                <w:b/>
                <w:szCs w:val="18"/>
              </w:rPr>
            </w:pPr>
            <w:r>
              <w:rPr>
                <w:rFonts w:hint="eastAsia"/>
                <w:b/>
                <w:szCs w:val="18"/>
              </w:rPr>
              <w:t>/修正</w:t>
            </w:r>
          </w:p>
        </w:tc>
        <w:tc>
          <w:tcPr>
            <w:tcW w:w="963" w:type="dxa"/>
            <w:shd w:val="clear" w:color="auto" w:fill="D9D9D9"/>
          </w:tcPr>
          <w:p w14:paraId="790FEC48" w14:textId="77777777" w:rsidR="003508D4" w:rsidRDefault="003508D4" w:rsidP="0061176F">
            <w:pPr>
              <w:tabs>
                <w:tab w:val="left" w:pos="525"/>
              </w:tabs>
              <w:jc w:val="center"/>
              <w:rPr>
                <w:b/>
                <w:szCs w:val="18"/>
              </w:rPr>
            </w:pPr>
            <w:r>
              <w:rPr>
                <w:rFonts w:hint="eastAsia"/>
                <w:b/>
                <w:szCs w:val="18"/>
              </w:rPr>
              <w:t>AP</w:t>
            </w:r>
          </w:p>
          <w:p w14:paraId="72E86EAE" w14:textId="77777777" w:rsidR="003508D4" w:rsidRDefault="003508D4" w:rsidP="0061176F">
            <w:pPr>
              <w:tabs>
                <w:tab w:val="left" w:pos="525"/>
              </w:tabs>
              <w:jc w:val="center"/>
              <w:rPr>
                <w:b/>
                <w:szCs w:val="18"/>
              </w:rPr>
            </w:pPr>
            <w:r>
              <w:rPr>
                <w:rFonts w:hint="eastAsia"/>
                <w:b/>
                <w:szCs w:val="18"/>
              </w:rPr>
              <w:t>種別</w:t>
            </w:r>
          </w:p>
        </w:tc>
      </w:tr>
      <w:tr w:rsidR="003508D4" w:rsidRPr="0040683F" w14:paraId="4072C4A8" w14:textId="77777777" w:rsidTr="00273694">
        <w:tc>
          <w:tcPr>
            <w:tcW w:w="708" w:type="dxa"/>
          </w:tcPr>
          <w:p w14:paraId="732B7EA4" w14:textId="1C8051B0" w:rsidR="003508D4" w:rsidRDefault="00273694" w:rsidP="00850E81">
            <w:pPr>
              <w:tabs>
                <w:tab w:val="left" w:pos="525"/>
              </w:tabs>
              <w:ind w:rightChars="-52" w:right="-94"/>
              <w:rPr>
                <w:szCs w:val="18"/>
              </w:rPr>
            </w:pPr>
            <w:r>
              <w:rPr>
                <w:rFonts w:hint="eastAsia"/>
                <w:szCs w:val="18"/>
              </w:rPr>
              <w:t>電卓</w:t>
            </w:r>
          </w:p>
        </w:tc>
        <w:tc>
          <w:tcPr>
            <w:tcW w:w="2409" w:type="dxa"/>
          </w:tcPr>
          <w:p w14:paraId="1AEBA020" w14:textId="37E814E1" w:rsidR="003508D4" w:rsidRDefault="00273694" w:rsidP="00850E81">
            <w:pPr>
              <w:tabs>
                <w:tab w:val="left" w:pos="525"/>
              </w:tabs>
              <w:ind w:rightChars="-52" w:right="-94"/>
              <w:rPr>
                <w:szCs w:val="18"/>
              </w:rPr>
            </w:pPr>
            <w:r>
              <w:rPr>
                <w:rFonts w:hint="eastAsia"/>
                <w:szCs w:val="18"/>
              </w:rPr>
              <w:t>電卓</w:t>
            </w:r>
          </w:p>
        </w:tc>
        <w:tc>
          <w:tcPr>
            <w:tcW w:w="1134" w:type="dxa"/>
          </w:tcPr>
          <w:p w14:paraId="5C6AABD6" w14:textId="4E202365" w:rsidR="003508D4" w:rsidRPr="0040683F" w:rsidRDefault="00273694" w:rsidP="00850E81">
            <w:pPr>
              <w:tabs>
                <w:tab w:val="left" w:pos="525"/>
              </w:tabs>
              <w:ind w:rightChars="-66" w:right="-119"/>
              <w:rPr>
                <w:szCs w:val="18"/>
              </w:rPr>
            </w:pPr>
            <w:r>
              <w:rPr>
                <w:rFonts w:hint="eastAsia"/>
                <w:szCs w:val="18"/>
              </w:rPr>
              <w:t>Calculator</w:t>
            </w:r>
          </w:p>
        </w:tc>
        <w:tc>
          <w:tcPr>
            <w:tcW w:w="3432" w:type="dxa"/>
          </w:tcPr>
          <w:p w14:paraId="034F2423" w14:textId="1B53C252" w:rsidR="007471DE" w:rsidRPr="0040683F" w:rsidRDefault="00273694" w:rsidP="007471DE">
            <w:pPr>
              <w:tabs>
                <w:tab w:val="left" w:pos="525"/>
              </w:tabs>
              <w:ind w:rightChars="-66" w:right="-119"/>
              <w:rPr>
                <w:szCs w:val="18"/>
              </w:rPr>
            </w:pPr>
            <w:r>
              <w:rPr>
                <w:rFonts w:hint="eastAsia"/>
                <w:szCs w:val="18"/>
              </w:rPr>
              <w:t>電卓作成</w:t>
            </w:r>
          </w:p>
        </w:tc>
        <w:tc>
          <w:tcPr>
            <w:tcW w:w="992" w:type="dxa"/>
          </w:tcPr>
          <w:p w14:paraId="0E29FBB4" w14:textId="121C96F5" w:rsidR="003508D4" w:rsidRPr="0040683F" w:rsidRDefault="00273694" w:rsidP="00850E81">
            <w:pPr>
              <w:tabs>
                <w:tab w:val="left" w:pos="525"/>
                <w:tab w:val="left" w:pos="2511"/>
              </w:tabs>
              <w:rPr>
                <w:szCs w:val="18"/>
              </w:rPr>
            </w:pPr>
            <w:r>
              <w:rPr>
                <w:rFonts w:hint="eastAsia"/>
                <w:szCs w:val="18"/>
              </w:rPr>
              <w:t>新規</w:t>
            </w:r>
          </w:p>
        </w:tc>
        <w:tc>
          <w:tcPr>
            <w:tcW w:w="963" w:type="dxa"/>
          </w:tcPr>
          <w:p w14:paraId="7BA9E994" w14:textId="25EEF78E" w:rsidR="003508D4" w:rsidRPr="0040683F" w:rsidRDefault="00273694" w:rsidP="00850E81">
            <w:pPr>
              <w:tabs>
                <w:tab w:val="left" w:pos="525"/>
                <w:tab w:val="left" w:pos="2511"/>
              </w:tabs>
              <w:rPr>
                <w:szCs w:val="18"/>
              </w:rPr>
            </w:pPr>
            <w:r>
              <w:rPr>
                <w:rFonts w:hint="eastAsia"/>
                <w:szCs w:val="18"/>
              </w:rPr>
              <w:t>ツール</w:t>
            </w:r>
          </w:p>
        </w:tc>
      </w:tr>
      <w:tr w:rsidR="003508D4" w:rsidRPr="0040683F" w14:paraId="4F5EC823" w14:textId="77777777" w:rsidTr="00273694">
        <w:tc>
          <w:tcPr>
            <w:tcW w:w="708" w:type="dxa"/>
          </w:tcPr>
          <w:p w14:paraId="171F9BC9" w14:textId="7A5951C8" w:rsidR="003508D4" w:rsidRDefault="003508D4" w:rsidP="00850E81">
            <w:pPr>
              <w:tabs>
                <w:tab w:val="left" w:pos="525"/>
              </w:tabs>
              <w:ind w:rightChars="-52" w:right="-94"/>
              <w:rPr>
                <w:szCs w:val="18"/>
              </w:rPr>
            </w:pPr>
          </w:p>
        </w:tc>
        <w:tc>
          <w:tcPr>
            <w:tcW w:w="2409" w:type="dxa"/>
          </w:tcPr>
          <w:p w14:paraId="1CE01EAD" w14:textId="4FA35513" w:rsidR="003508D4" w:rsidRPr="00EF4877" w:rsidRDefault="003508D4" w:rsidP="00850E81">
            <w:pPr>
              <w:tabs>
                <w:tab w:val="left" w:pos="525"/>
              </w:tabs>
              <w:ind w:rightChars="-52" w:right="-94"/>
              <w:rPr>
                <w:szCs w:val="18"/>
              </w:rPr>
            </w:pPr>
          </w:p>
        </w:tc>
        <w:tc>
          <w:tcPr>
            <w:tcW w:w="1134" w:type="dxa"/>
          </w:tcPr>
          <w:p w14:paraId="5D0599F4" w14:textId="480397A3" w:rsidR="003508D4" w:rsidRDefault="003508D4" w:rsidP="00850E81">
            <w:pPr>
              <w:tabs>
                <w:tab w:val="left" w:pos="525"/>
              </w:tabs>
              <w:ind w:rightChars="-66" w:right="-119"/>
              <w:rPr>
                <w:szCs w:val="18"/>
              </w:rPr>
            </w:pPr>
          </w:p>
        </w:tc>
        <w:tc>
          <w:tcPr>
            <w:tcW w:w="3432" w:type="dxa"/>
          </w:tcPr>
          <w:p w14:paraId="3AF00DF1" w14:textId="4623DDD5" w:rsidR="003508D4" w:rsidRPr="00551351" w:rsidRDefault="003508D4" w:rsidP="00850E81">
            <w:pPr>
              <w:tabs>
                <w:tab w:val="left" w:pos="525"/>
              </w:tabs>
              <w:ind w:rightChars="-66" w:right="-119"/>
              <w:rPr>
                <w:szCs w:val="18"/>
              </w:rPr>
            </w:pPr>
          </w:p>
        </w:tc>
        <w:tc>
          <w:tcPr>
            <w:tcW w:w="992" w:type="dxa"/>
          </w:tcPr>
          <w:p w14:paraId="2653AA66" w14:textId="69020DFE" w:rsidR="003508D4" w:rsidRDefault="003508D4" w:rsidP="00850E81">
            <w:pPr>
              <w:tabs>
                <w:tab w:val="left" w:pos="525"/>
                <w:tab w:val="left" w:pos="2511"/>
              </w:tabs>
              <w:rPr>
                <w:szCs w:val="18"/>
              </w:rPr>
            </w:pPr>
          </w:p>
        </w:tc>
        <w:tc>
          <w:tcPr>
            <w:tcW w:w="963" w:type="dxa"/>
          </w:tcPr>
          <w:p w14:paraId="72BCC858" w14:textId="0EDFAC68" w:rsidR="003508D4" w:rsidRDefault="003508D4" w:rsidP="00850E81">
            <w:pPr>
              <w:tabs>
                <w:tab w:val="left" w:pos="525"/>
                <w:tab w:val="left" w:pos="2511"/>
              </w:tabs>
              <w:rPr>
                <w:szCs w:val="18"/>
              </w:rPr>
            </w:pPr>
          </w:p>
        </w:tc>
      </w:tr>
      <w:tr w:rsidR="00273694" w:rsidRPr="0040683F" w14:paraId="42E98EF2" w14:textId="77777777" w:rsidTr="00273694">
        <w:tc>
          <w:tcPr>
            <w:tcW w:w="708" w:type="dxa"/>
          </w:tcPr>
          <w:p w14:paraId="53BFAB53" w14:textId="77777777" w:rsidR="00273694" w:rsidRDefault="00273694" w:rsidP="00850E81">
            <w:pPr>
              <w:tabs>
                <w:tab w:val="left" w:pos="525"/>
              </w:tabs>
              <w:ind w:rightChars="-52" w:right="-94"/>
              <w:rPr>
                <w:szCs w:val="18"/>
              </w:rPr>
            </w:pPr>
          </w:p>
        </w:tc>
        <w:tc>
          <w:tcPr>
            <w:tcW w:w="2409" w:type="dxa"/>
          </w:tcPr>
          <w:p w14:paraId="7B1C67B7" w14:textId="77777777" w:rsidR="00273694" w:rsidRPr="00EF4877" w:rsidRDefault="00273694" w:rsidP="00850E81">
            <w:pPr>
              <w:tabs>
                <w:tab w:val="left" w:pos="525"/>
              </w:tabs>
              <w:ind w:rightChars="-52" w:right="-94"/>
              <w:rPr>
                <w:szCs w:val="18"/>
              </w:rPr>
            </w:pPr>
          </w:p>
        </w:tc>
        <w:tc>
          <w:tcPr>
            <w:tcW w:w="1134" w:type="dxa"/>
          </w:tcPr>
          <w:p w14:paraId="0BC3CC26" w14:textId="77777777" w:rsidR="00273694" w:rsidRDefault="00273694" w:rsidP="00850E81">
            <w:pPr>
              <w:tabs>
                <w:tab w:val="left" w:pos="525"/>
              </w:tabs>
              <w:ind w:rightChars="-66" w:right="-119"/>
              <w:rPr>
                <w:szCs w:val="18"/>
              </w:rPr>
            </w:pPr>
          </w:p>
        </w:tc>
        <w:tc>
          <w:tcPr>
            <w:tcW w:w="3432" w:type="dxa"/>
          </w:tcPr>
          <w:p w14:paraId="717B7A3C" w14:textId="77777777" w:rsidR="00273694" w:rsidRPr="00551351" w:rsidRDefault="00273694" w:rsidP="00850E81">
            <w:pPr>
              <w:tabs>
                <w:tab w:val="left" w:pos="525"/>
              </w:tabs>
              <w:ind w:rightChars="-66" w:right="-119"/>
              <w:rPr>
                <w:szCs w:val="18"/>
              </w:rPr>
            </w:pPr>
          </w:p>
        </w:tc>
        <w:tc>
          <w:tcPr>
            <w:tcW w:w="992" w:type="dxa"/>
          </w:tcPr>
          <w:p w14:paraId="290D44FD" w14:textId="77777777" w:rsidR="00273694" w:rsidRDefault="00273694" w:rsidP="00850E81">
            <w:pPr>
              <w:tabs>
                <w:tab w:val="left" w:pos="525"/>
                <w:tab w:val="left" w:pos="2511"/>
              </w:tabs>
              <w:rPr>
                <w:szCs w:val="18"/>
              </w:rPr>
            </w:pPr>
          </w:p>
        </w:tc>
        <w:tc>
          <w:tcPr>
            <w:tcW w:w="963" w:type="dxa"/>
          </w:tcPr>
          <w:p w14:paraId="7D1C54AE" w14:textId="77777777" w:rsidR="00273694" w:rsidRDefault="00273694" w:rsidP="00850E81">
            <w:pPr>
              <w:tabs>
                <w:tab w:val="left" w:pos="525"/>
                <w:tab w:val="left" w:pos="2511"/>
              </w:tabs>
              <w:rPr>
                <w:szCs w:val="18"/>
              </w:rPr>
            </w:pPr>
          </w:p>
        </w:tc>
      </w:tr>
    </w:tbl>
    <w:p w14:paraId="7E432DEE" w14:textId="5DB87FD1" w:rsidR="00EA5B81" w:rsidRDefault="00EA5B81">
      <w:pPr>
        <w:adjustRightInd/>
        <w:textAlignment w:val="auto"/>
        <w:rPr>
          <w:b/>
          <w:kern w:val="24"/>
          <w:sz w:val="28"/>
        </w:rPr>
      </w:pPr>
      <w:bookmarkStart w:id="540" w:name="_Toc160212923"/>
      <w:bookmarkStart w:id="541" w:name="_Toc160212924"/>
      <w:bookmarkEnd w:id="540"/>
      <w:bookmarkEnd w:id="541"/>
      <w:r>
        <w:br w:type="page"/>
      </w:r>
    </w:p>
    <w:p w14:paraId="1CA82344" w14:textId="73FE4FAA" w:rsidR="00B57EA0" w:rsidRDefault="00B57EA0">
      <w:pPr>
        <w:pStyle w:val="1"/>
      </w:pPr>
      <w:bookmarkStart w:id="542" w:name="_Toc204845260"/>
      <w:bookmarkStart w:id="543" w:name="_Toc206496058"/>
      <w:r>
        <w:rPr>
          <w:rFonts w:hint="eastAsia"/>
        </w:rPr>
        <w:lastRenderedPageBreak/>
        <w:t>対応内容</w:t>
      </w:r>
      <w:r w:rsidR="002E2F2F">
        <w:rPr>
          <w:rFonts w:hint="eastAsia"/>
        </w:rPr>
        <w:t>概要</w:t>
      </w:r>
      <w:bookmarkEnd w:id="542"/>
      <w:bookmarkEnd w:id="543"/>
    </w:p>
    <w:p w14:paraId="1A5E5F9F" w14:textId="7440374A" w:rsidR="00B57EA0" w:rsidRDefault="007E19EC">
      <w:pPr>
        <w:pStyle w:val="2"/>
        <w:ind w:left="426" w:hanging="369"/>
        <w:pPrChange w:id="544" w:author="森川　裕太(アプリケーション開発２課)" w:date="2025-08-20T13:36:00Z" w16du:dateUtc="2025-08-20T04:36:00Z">
          <w:pPr>
            <w:pStyle w:val="2"/>
            <w:ind w:left="657"/>
          </w:pPr>
        </w:pPrChange>
      </w:pPr>
      <w:bookmarkStart w:id="545" w:name="_Ref120178718"/>
      <w:bookmarkStart w:id="546" w:name="_Toc204845261"/>
      <w:bookmarkStart w:id="547" w:name="_Toc206496059"/>
      <w:r>
        <w:rPr>
          <w:rFonts w:hint="eastAsia"/>
        </w:rPr>
        <w:t>対応内容概要</w:t>
      </w:r>
      <w:bookmarkEnd w:id="545"/>
      <w:bookmarkEnd w:id="546"/>
      <w:bookmarkEnd w:id="547"/>
    </w:p>
    <w:p w14:paraId="5E961947" w14:textId="0EDBDAE6" w:rsidR="007C3D88" w:rsidRDefault="00554164" w:rsidP="00082BDE">
      <w:pPr>
        <w:ind w:leftChars="200" w:left="360"/>
      </w:pPr>
      <w:r w:rsidDel="00554164">
        <w:rPr>
          <w:rFonts w:hint="eastAsia"/>
        </w:rPr>
        <w:t xml:space="preserve"> </w:t>
      </w:r>
      <w:r w:rsidR="00627AF6">
        <w:rPr>
          <w:rFonts w:hint="eastAsia"/>
        </w:rPr>
        <w:t>以下の機能を持つ電卓を開発する。</w:t>
      </w:r>
    </w:p>
    <w:p w14:paraId="6398B64A" w14:textId="147EBC54" w:rsidR="00627AF6" w:rsidRDefault="00627AF6">
      <w:pPr>
        <w:pStyle w:val="afd"/>
        <w:numPr>
          <w:ilvl w:val="0"/>
          <w:numId w:val="127"/>
        </w:numPr>
        <w:ind w:leftChars="0"/>
        <w:pPrChange w:id="548" w:author="森川　裕太(アプリケーション開発２課)" w:date="2025-08-08T11:02:00Z" w16du:dateUtc="2025-08-08T02:02:00Z">
          <w:pPr>
            <w:ind w:leftChars="200" w:left="360"/>
          </w:pPr>
        </w:pPrChange>
      </w:pPr>
      <w:del w:id="549" w:author="森川　裕太(アプリケーション開発２課)" w:date="2025-08-08T09:17:00Z" w16du:dateUtc="2025-08-08T00:17:00Z">
        <w:r>
          <w:tab/>
        </w:r>
      </w:del>
      <w:del w:id="550" w:author="森川　裕太(アプリケーション開発２課)" w:date="2025-08-08T09:16:00Z" w16du:dateUtc="2025-08-08T00:16:00Z">
        <w:r>
          <w:rPr>
            <w:rFonts w:hint="eastAsia"/>
          </w:rPr>
          <w:delText>１．</w:delText>
        </w:r>
      </w:del>
      <w:r>
        <w:rPr>
          <w:rFonts w:hint="eastAsia"/>
        </w:rPr>
        <w:t>四則演算を行える</w:t>
      </w:r>
    </w:p>
    <w:p w14:paraId="3D8A468A" w14:textId="335A79AB" w:rsidR="00627AF6" w:rsidRDefault="00627AF6" w:rsidP="003405A1">
      <w:pPr>
        <w:pStyle w:val="afd"/>
        <w:numPr>
          <w:ilvl w:val="0"/>
          <w:numId w:val="127"/>
        </w:numPr>
        <w:ind w:leftChars="0"/>
        <w:rPr>
          <w:ins w:id="551" w:author="森川　裕太(アプリケーション開発２課)" w:date="2025-08-08T09:18:00Z" w16du:dateUtc="2025-08-08T00:18:00Z"/>
        </w:rPr>
      </w:pPr>
      <w:del w:id="552" w:author="森川　裕太(アプリケーション開発２課)" w:date="2025-08-08T09:17:00Z" w16du:dateUtc="2025-08-08T00:17:00Z">
        <w:r>
          <w:tab/>
        </w:r>
        <w:r>
          <w:rPr>
            <w:rFonts w:hint="eastAsia"/>
          </w:rPr>
          <w:delText>２．</w:delText>
        </w:r>
      </w:del>
      <w:del w:id="553" w:author="森川　裕太(アプリケーション開発２課)" w:date="2025-08-07T11:41:00Z" w16du:dateUtc="2025-08-07T02:41:00Z">
        <w:r w:rsidDel="00E679E8">
          <w:rPr>
            <w:rFonts w:hint="eastAsia"/>
          </w:rPr>
          <w:delText>少</w:delText>
        </w:r>
      </w:del>
      <w:ins w:id="554" w:author="森川　裕太(アプリケーション開発２課)" w:date="2025-08-07T11:41:00Z" w16du:dateUtc="2025-08-07T02:41:00Z">
        <w:r w:rsidR="00E679E8">
          <w:rPr>
            <w:rFonts w:hint="eastAsia"/>
          </w:rPr>
          <w:t>小</w:t>
        </w:r>
      </w:ins>
      <w:r>
        <w:rPr>
          <w:rFonts w:hint="eastAsia"/>
        </w:rPr>
        <w:t>数、％</w:t>
      </w:r>
      <w:r w:rsidR="007F35AD">
        <w:rPr>
          <w:rFonts w:hint="eastAsia"/>
        </w:rPr>
        <w:t>形式</w:t>
      </w:r>
      <w:r>
        <w:rPr>
          <w:rFonts w:hint="eastAsia"/>
        </w:rPr>
        <w:t>の計算が行える</w:t>
      </w:r>
    </w:p>
    <w:p w14:paraId="49BD413E" w14:textId="751CDBA9" w:rsidR="003405A1" w:rsidRDefault="003405A1" w:rsidP="003405A1">
      <w:pPr>
        <w:pStyle w:val="afd"/>
        <w:numPr>
          <w:ilvl w:val="0"/>
          <w:numId w:val="127"/>
        </w:numPr>
        <w:ind w:leftChars="0"/>
        <w:rPr>
          <w:ins w:id="555" w:author="森川　裕太(アプリケーション開発２課)" w:date="2025-08-08T09:18:00Z" w16du:dateUtc="2025-08-08T00:18:00Z"/>
        </w:rPr>
      </w:pPr>
      <w:ins w:id="556" w:author="森川　裕太(アプリケーション開発２課)" w:date="2025-08-08T09:18:00Z" w16du:dateUtc="2025-08-08T00:18:00Z">
        <w:r>
          <w:rPr>
            <w:rFonts w:hint="eastAsia"/>
          </w:rPr>
          <w:t>画面上のボタンをクリックする方法と、キーボードから直接入力する方法の両方が利用できる</w:t>
        </w:r>
      </w:ins>
    </w:p>
    <w:p w14:paraId="08E31A8E" w14:textId="77777777" w:rsidR="003405A1" w:rsidRDefault="003405A1">
      <w:pPr>
        <w:ind w:left="567"/>
        <w:rPr>
          <w:ins w:id="557" w:author="森川　裕太(アプリケーション開発２課)" w:date="2025-08-18T10:32:00Z" w16du:dateUtc="2025-08-18T01:32:00Z"/>
        </w:rPr>
      </w:pPr>
    </w:p>
    <w:p w14:paraId="007B4BC8" w14:textId="77777777" w:rsidR="00862677" w:rsidRDefault="00862677">
      <w:pPr>
        <w:ind w:left="567"/>
        <w:rPr>
          <w:ins w:id="558" w:author="森川　裕太(アプリケーション開発２課)" w:date="2025-08-18T10:32:00Z" w16du:dateUtc="2025-08-18T01:32:00Z"/>
        </w:rPr>
      </w:pPr>
    </w:p>
    <w:p w14:paraId="758B68B3" w14:textId="6458DA9C" w:rsidR="00862677" w:rsidRDefault="00862677">
      <w:pPr>
        <w:pStyle w:val="2"/>
        <w:ind w:left="426" w:hanging="369"/>
        <w:rPr>
          <w:ins w:id="559" w:author="森川　裕太(アプリケーション開発２課)" w:date="2025-08-18T10:32:00Z" w16du:dateUtc="2025-08-18T01:32:00Z"/>
        </w:rPr>
        <w:pPrChange w:id="560" w:author="森川　裕太(アプリケーション開発２課)" w:date="2025-08-18T16:46:00Z" w16du:dateUtc="2025-08-18T07:46:00Z">
          <w:pPr>
            <w:pStyle w:val="2"/>
          </w:pPr>
        </w:pPrChange>
      </w:pPr>
      <w:bookmarkStart w:id="561" w:name="_Toc206496060"/>
      <w:ins w:id="562" w:author="森川　裕太(アプリケーション開発２課)" w:date="2025-08-18T10:32:00Z" w16du:dateUtc="2025-08-18T01:32:00Z">
        <w:r>
          <w:rPr>
            <w:rFonts w:hint="eastAsia"/>
          </w:rPr>
          <w:t>対応機能全体</w:t>
        </w:r>
        <w:bookmarkEnd w:id="561"/>
      </w:ins>
    </w:p>
    <w:p w14:paraId="57B40F7E" w14:textId="0231146E" w:rsidR="00862677" w:rsidRDefault="001D02AC" w:rsidP="00862677">
      <w:pPr>
        <w:pStyle w:val="a0"/>
        <w:rPr>
          <w:ins w:id="563" w:author="森川　裕太(アプリケーション開発２課)" w:date="2025-08-18T10:32:00Z" w16du:dateUtc="2025-08-18T01:32:00Z"/>
        </w:rPr>
      </w:pPr>
      <w:ins w:id="564" w:author="森川　裕太(アプリケーション開発２課)" w:date="2025-08-18T16:46:00Z" w16du:dateUtc="2025-08-18T07:46:00Z">
        <w:r>
          <w:rPr>
            <w:rFonts w:hint="eastAsia"/>
          </w:rPr>
          <w:t>同上</w:t>
        </w:r>
      </w:ins>
    </w:p>
    <w:p w14:paraId="6295AB04" w14:textId="77777777" w:rsidR="00862677" w:rsidRPr="00862677" w:rsidRDefault="00862677">
      <w:pPr>
        <w:pStyle w:val="a0"/>
        <w:pPrChange w:id="565" w:author="森川　裕太(アプリケーション開発２課)" w:date="2025-08-18T10:32:00Z" w16du:dateUtc="2025-08-18T01:32:00Z">
          <w:pPr>
            <w:ind w:leftChars="200" w:left="360"/>
          </w:pPr>
        </w:pPrChange>
      </w:pPr>
    </w:p>
    <w:p w14:paraId="12B9838B" w14:textId="62A930C4" w:rsidR="00627AF6" w:rsidRPr="00147CFD" w:rsidDel="00452BAD" w:rsidRDefault="00627AF6">
      <w:pPr>
        <w:numPr>
          <w:ilvl w:val="0"/>
          <w:numId w:val="127"/>
        </w:numPr>
        <w:ind w:left="0"/>
        <w:rPr>
          <w:del w:id="566" w:author="森川　裕太(アプリケーション開発２課)" w:date="2025-08-07T16:57:00Z" w16du:dateUtc="2025-08-07T07:57:00Z"/>
        </w:rPr>
        <w:pPrChange w:id="567" w:author="森川　裕太(アプリケーション開発２課)" w:date="2025-08-08T11:02:00Z" w16du:dateUtc="2025-08-08T02:02:00Z">
          <w:pPr>
            <w:ind w:leftChars="200" w:left="360"/>
          </w:pPr>
        </w:pPrChange>
      </w:pPr>
      <w:del w:id="568" w:author="森川　裕太(アプリケーション開発２課)" w:date="2025-08-08T09:17:00Z" w16du:dateUtc="2025-08-08T00:17:00Z">
        <w:r>
          <w:tab/>
        </w:r>
        <w:r>
          <w:rPr>
            <w:rFonts w:hint="eastAsia"/>
          </w:rPr>
          <w:delText>３．</w:delText>
        </w:r>
      </w:del>
      <w:del w:id="569" w:author="森川　裕太(アプリケーション開発２課)" w:date="2025-08-08T09:18:00Z" w16du:dateUtc="2025-08-08T00:18:00Z">
        <w:r>
          <w:rPr>
            <w:rFonts w:hint="eastAsia"/>
          </w:rPr>
          <w:delText>画面上のボタンをクリックする方法と、キーボードから直接入力する方法の両方が利用できる</w:delText>
        </w:r>
      </w:del>
      <w:bookmarkStart w:id="570" w:name="_Toc205543467"/>
      <w:bookmarkStart w:id="571" w:name="_Toc206426595"/>
      <w:bookmarkStart w:id="572" w:name="_Toc206426735"/>
      <w:bookmarkStart w:id="573" w:name="_Toc206488883"/>
      <w:bookmarkStart w:id="574" w:name="_Toc206489104"/>
      <w:bookmarkStart w:id="575" w:name="_Toc206495722"/>
      <w:bookmarkStart w:id="576" w:name="_Toc206496061"/>
      <w:bookmarkEnd w:id="570"/>
      <w:bookmarkEnd w:id="571"/>
      <w:bookmarkEnd w:id="572"/>
      <w:bookmarkEnd w:id="573"/>
      <w:bookmarkEnd w:id="574"/>
      <w:bookmarkEnd w:id="575"/>
      <w:bookmarkEnd w:id="576"/>
    </w:p>
    <w:p w14:paraId="0A86BE92" w14:textId="0FC0C1B2" w:rsidR="00230C35" w:rsidRDefault="00230C35">
      <w:pPr>
        <w:rPr>
          <w:del w:id="577" w:author="森川　裕太(アプリケーション開発２課)" w:date="2025-08-08T09:18:00Z" w16du:dateUtc="2025-08-08T00:18:00Z"/>
        </w:rPr>
        <w:pPrChange w:id="578" w:author="森川　裕太(アプリケーション開発２課)" w:date="2025-08-07T16:57:00Z" w16du:dateUtc="2025-08-07T07:57:00Z">
          <w:pPr>
            <w:pStyle w:val="a0"/>
          </w:pPr>
        </w:pPrChange>
      </w:pPr>
      <w:bookmarkStart w:id="579" w:name="_Toc205543468"/>
      <w:bookmarkStart w:id="580" w:name="_Toc206426596"/>
      <w:bookmarkStart w:id="581" w:name="_Toc206426736"/>
      <w:bookmarkStart w:id="582" w:name="_Toc206488884"/>
      <w:bookmarkStart w:id="583" w:name="_Toc206489105"/>
      <w:bookmarkStart w:id="584" w:name="_Toc206495723"/>
      <w:bookmarkStart w:id="585" w:name="_Toc206496062"/>
      <w:bookmarkEnd w:id="579"/>
      <w:bookmarkEnd w:id="580"/>
      <w:bookmarkEnd w:id="581"/>
      <w:bookmarkEnd w:id="582"/>
      <w:bookmarkEnd w:id="583"/>
      <w:bookmarkEnd w:id="584"/>
      <w:bookmarkEnd w:id="585"/>
    </w:p>
    <w:p w14:paraId="2B5D0827" w14:textId="0933ADC7" w:rsidR="007C3D88" w:rsidDel="00452BAD" w:rsidRDefault="007C3D88" w:rsidP="007C3D88">
      <w:pPr>
        <w:pStyle w:val="2"/>
        <w:ind w:left="657"/>
        <w:rPr>
          <w:del w:id="586" w:author="森川　裕太(アプリケーション開発２課)" w:date="2025-08-07T16:57:00Z" w16du:dateUtc="2025-08-07T07:57:00Z"/>
        </w:rPr>
      </w:pPr>
      <w:bookmarkStart w:id="587" w:name="_Toc132181985"/>
      <w:bookmarkStart w:id="588" w:name="_Toc146897761"/>
      <w:bookmarkStart w:id="589" w:name="_Toc204845262"/>
      <w:del w:id="590" w:author="森川　裕太(アプリケーション開発２課)" w:date="2025-08-07T16:57:00Z" w16du:dateUtc="2025-08-07T07:57:00Z">
        <w:r w:rsidDel="00452BAD">
          <w:rPr>
            <w:rFonts w:hint="eastAsia"/>
          </w:rPr>
          <w:delText>対応機能全体</w:delText>
        </w:r>
        <w:bookmarkStart w:id="591" w:name="_Toc205543469"/>
        <w:bookmarkStart w:id="592" w:name="_Toc206426597"/>
        <w:bookmarkStart w:id="593" w:name="_Toc206426737"/>
        <w:bookmarkStart w:id="594" w:name="_Toc206488885"/>
        <w:bookmarkStart w:id="595" w:name="_Toc206489106"/>
        <w:bookmarkStart w:id="596" w:name="_Toc206495724"/>
        <w:bookmarkStart w:id="597" w:name="_Toc206496063"/>
        <w:bookmarkEnd w:id="587"/>
        <w:bookmarkEnd w:id="588"/>
        <w:bookmarkEnd w:id="589"/>
        <w:bookmarkEnd w:id="591"/>
        <w:bookmarkEnd w:id="592"/>
        <w:bookmarkEnd w:id="593"/>
        <w:bookmarkEnd w:id="594"/>
        <w:bookmarkEnd w:id="595"/>
        <w:bookmarkEnd w:id="596"/>
        <w:bookmarkEnd w:id="597"/>
      </w:del>
    </w:p>
    <w:p w14:paraId="2B0E9357" w14:textId="1825E46F" w:rsidR="007C3D88" w:rsidDel="00452BAD" w:rsidRDefault="006943DE">
      <w:pPr>
        <w:pStyle w:val="a0"/>
        <w:ind w:left="0"/>
        <w:rPr>
          <w:del w:id="598" w:author="森川　裕太(アプリケーション開発２課)" w:date="2025-08-07T16:57:00Z" w16du:dateUtc="2025-08-07T07:57:00Z"/>
        </w:rPr>
        <w:pPrChange w:id="599" w:author="森川　裕太(アプリケーション開発２課)" w:date="2025-08-07T16:57:00Z" w16du:dateUtc="2025-08-07T07:57:00Z">
          <w:pPr>
            <w:pStyle w:val="a0"/>
          </w:pPr>
        </w:pPrChange>
      </w:pPr>
      <w:del w:id="600" w:author="森川　裕太(アプリケーション開発２課)" w:date="2025-08-07T16:57:00Z" w16du:dateUtc="2025-08-07T07:57:00Z">
        <w:r w:rsidDel="00452BAD">
          <w:rPr>
            <w:rFonts w:hint="eastAsia"/>
          </w:rPr>
          <w:delText>なし</w:delText>
        </w:r>
        <w:bookmarkStart w:id="601" w:name="_Toc205543470"/>
        <w:bookmarkStart w:id="602" w:name="_Toc206426598"/>
        <w:bookmarkStart w:id="603" w:name="_Toc206426738"/>
        <w:bookmarkStart w:id="604" w:name="_Toc206488886"/>
        <w:bookmarkStart w:id="605" w:name="_Toc206489107"/>
        <w:bookmarkStart w:id="606" w:name="_Toc206495725"/>
        <w:bookmarkStart w:id="607" w:name="_Toc206496064"/>
        <w:bookmarkEnd w:id="601"/>
        <w:bookmarkEnd w:id="602"/>
        <w:bookmarkEnd w:id="603"/>
        <w:bookmarkEnd w:id="604"/>
        <w:bookmarkEnd w:id="605"/>
        <w:bookmarkEnd w:id="606"/>
        <w:bookmarkEnd w:id="607"/>
      </w:del>
    </w:p>
    <w:p w14:paraId="333A48D6" w14:textId="657A0D02" w:rsidR="00230C35" w:rsidRDefault="00230C35">
      <w:pPr>
        <w:pStyle w:val="a0"/>
        <w:ind w:left="0"/>
        <w:rPr>
          <w:del w:id="608" w:author="森川　裕太(アプリケーション開発２課)" w:date="2025-08-08T09:18:00Z" w16du:dateUtc="2025-08-08T00:18:00Z"/>
        </w:rPr>
        <w:pPrChange w:id="609" w:author="森川　裕太(アプリケーション開発２課)" w:date="2025-08-07T16:57:00Z" w16du:dateUtc="2025-08-07T07:57:00Z">
          <w:pPr>
            <w:pStyle w:val="a0"/>
          </w:pPr>
        </w:pPrChange>
      </w:pPr>
      <w:bookmarkStart w:id="610" w:name="_Toc205543471"/>
      <w:bookmarkStart w:id="611" w:name="_Toc206426599"/>
      <w:bookmarkStart w:id="612" w:name="_Toc206426739"/>
      <w:bookmarkStart w:id="613" w:name="_Toc206488887"/>
      <w:bookmarkStart w:id="614" w:name="_Toc206489108"/>
      <w:bookmarkStart w:id="615" w:name="_Toc206495726"/>
      <w:bookmarkStart w:id="616" w:name="_Toc206496065"/>
      <w:bookmarkEnd w:id="610"/>
      <w:bookmarkEnd w:id="611"/>
      <w:bookmarkEnd w:id="612"/>
      <w:bookmarkEnd w:id="613"/>
      <w:bookmarkEnd w:id="614"/>
      <w:bookmarkEnd w:id="615"/>
      <w:bookmarkEnd w:id="616"/>
    </w:p>
    <w:p w14:paraId="69373BE8" w14:textId="77777777" w:rsidR="007C3D88" w:rsidRDefault="007C3D88">
      <w:pPr>
        <w:pStyle w:val="2"/>
        <w:ind w:left="425"/>
        <w:pPrChange w:id="617" w:author="森川　裕太(アプリケーション開発２課)" w:date="2025-08-08T11:02:00Z" w16du:dateUtc="2025-08-08T02:02:00Z">
          <w:pPr>
            <w:pStyle w:val="2"/>
            <w:ind w:left="657"/>
          </w:pPr>
        </w:pPrChange>
      </w:pPr>
      <w:bookmarkStart w:id="618" w:name="_Toc132181986"/>
      <w:bookmarkStart w:id="619" w:name="_Toc146897762"/>
      <w:bookmarkStart w:id="620" w:name="_Toc204845263"/>
      <w:bookmarkStart w:id="621" w:name="_Toc206496066"/>
      <w:r>
        <w:rPr>
          <w:rFonts w:hint="eastAsia"/>
        </w:rPr>
        <w:t>対応による懸念点</w:t>
      </w:r>
      <w:bookmarkEnd w:id="618"/>
      <w:bookmarkEnd w:id="619"/>
      <w:bookmarkEnd w:id="620"/>
      <w:bookmarkEnd w:id="621"/>
    </w:p>
    <w:p w14:paraId="310473EE" w14:textId="1F43301E" w:rsidR="00554164" w:rsidRDefault="006943DE" w:rsidP="00554164">
      <w:pPr>
        <w:pStyle w:val="a0"/>
      </w:pPr>
      <w:r>
        <w:rPr>
          <w:rFonts w:hint="eastAsia"/>
        </w:rPr>
        <w:t>なし</w:t>
      </w:r>
    </w:p>
    <w:p w14:paraId="47A33B21" w14:textId="77777777" w:rsidR="00230C35" w:rsidRPr="007C3D88" w:rsidRDefault="00230C35" w:rsidP="007C3D88">
      <w:pPr>
        <w:pStyle w:val="a0"/>
      </w:pPr>
    </w:p>
    <w:p w14:paraId="19D5B765" w14:textId="1534C3DF" w:rsidR="00E340B7" w:rsidRDefault="00E340B7" w:rsidP="00A05D17">
      <w:pPr>
        <w:pStyle w:val="a0"/>
        <w:rPr>
          <w:b/>
          <w:kern w:val="24"/>
          <w:sz w:val="28"/>
        </w:rPr>
      </w:pPr>
      <w:bookmarkStart w:id="622" w:name="_Toc128755286"/>
      <w:bookmarkStart w:id="623" w:name="_Toc128755287"/>
      <w:bookmarkEnd w:id="622"/>
      <w:bookmarkEnd w:id="623"/>
      <w:r>
        <w:br w:type="page"/>
      </w:r>
    </w:p>
    <w:p w14:paraId="020478F8" w14:textId="05827C70" w:rsidR="00420D46" w:rsidRPr="006A7B22" w:rsidRDefault="002E2F2F" w:rsidP="006A7B22">
      <w:pPr>
        <w:pStyle w:val="1"/>
        <w:rPr>
          <w:b w:val="0"/>
        </w:rPr>
      </w:pPr>
      <w:bookmarkStart w:id="624" w:name="_Toc204845264"/>
      <w:bookmarkStart w:id="625" w:name="_Toc206496067"/>
      <w:r>
        <w:rPr>
          <w:rFonts w:hint="eastAsia"/>
        </w:rPr>
        <w:lastRenderedPageBreak/>
        <w:t>対応内容</w:t>
      </w:r>
      <w:r w:rsidR="0096221F">
        <w:rPr>
          <w:rFonts w:hint="eastAsia"/>
        </w:rPr>
        <w:t>詳細</w:t>
      </w:r>
      <w:bookmarkStart w:id="626" w:name="_Toc157429619"/>
      <w:bookmarkStart w:id="627" w:name="_Toc157429620"/>
      <w:bookmarkStart w:id="628" w:name="_Toc157429621"/>
      <w:bookmarkStart w:id="629" w:name="_Toc157429622"/>
      <w:bookmarkStart w:id="630" w:name="_Toc157429623"/>
      <w:bookmarkStart w:id="631" w:name="_Toc157429624"/>
      <w:bookmarkStart w:id="632" w:name="_Toc157429625"/>
      <w:bookmarkStart w:id="633" w:name="_Toc157429626"/>
      <w:bookmarkStart w:id="634" w:name="_Toc157429627"/>
      <w:bookmarkStart w:id="635" w:name="_Toc157430159"/>
      <w:bookmarkStart w:id="636" w:name="_Toc157430160"/>
      <w:bookmarkStart w:id="637" w:name="_Toc157430161"/>
      <w:bookmarkStart w:id="638" w:name="_Toc157430162"/>
      <w:bookmarkStart w:id="639" w:name="_Toc157430205"/>
      <w:bookmarkStart w:id="640" w:name="_Toc157430206"/>
      <w:bookmarkStart w:id="641" w:name="_Toc157430207"/>
      <w:bookmarkStart w:id="642" w:name="_Toc157430384"/>
      <w:bookmarkStart w:id="643" w:name="_Toc157430385"/>
      <w:bookmarkStart w:id="644" w:name="_Toc157430386"/>
      <w:bookmarkStart w:id="645" w:name="_Toc157430557"/>
      <w:bookmarkStart w:id="646" w:name="_Toc157430558"/>
      <w:bookmarkStart w:id="647" w:name="_Toc157430559"/>
      <w:bookmarkStart w:id="648" w:name="_Toc157430560"/>
      <w:bookmarkStart w:id="649" w:name="_Toc157430737"/>
      <w:bookmarkStart w:id="650" w:name="_Toc157430738"/>
      <w:bookmarkStart w:id="651" w:name="_Toc157430915"/>
      <w:bookmarkStart w:id="652" w:name="_Toc157430916"/>
      <w:bookmarkStart w:id="653" w:name="_Toc157430917"/>
      <w:bookmarkStart w:id="654" w:name="_Toc157431094"/>
      <w:bookmarkStart w:id="655" w:name="_Toc157431095"/>
      <w:bookmarkStart w:id="656" w:name="_Toc157431096"/>
      <w:bookmarkStart w:id="657" w:name="_Toc157431097"/>
      <w:bookmarkStart w:id="658" w:name="_Toc157431098"/>
      <w:bookmarkStart w:id="659" w:name="_Toc157431320"/>
      <w:bookmarkStart w:id="660" w:name="_Toc157431321"/>
      <w:bookmarkStart w:id="661" w:name="_Toc157431613"/>
      <w:bookmarkStart w:id="662" w:name="_Toc157431614"/>
      <w:bookmarkStart w:id="663" w:name="_Toc157431671"/>
      <w:bookmarkStart w:id="664" w:name="_Toc157431672"/>
      <w:bookmarkStart w:id="665" w:name="_Toc157431673"/>
      <w:bookmarkStart w:id="666" w:name="_Toc157431674"/>
      <w:bookmarkStart w:id="667" w:name="_Toc157431675"/>
      <w:bookmarkStart w:id="668" w:name="_Toc157431676"/>
      <w:bookmarkStart w:id="669" w:name="_Toc157431677"/>
      <w:bookmarkStart w:id="670" w:name="_Toc157431678"/>
      <w:bookmarkStart w:id="671" w:name="_Toc157431679"/>
      <w:bookmarkStart w:id="672" w:name="_Toc157431680"/>
      <w:bookmarkStart w:id="673" w:name="_Toc157431681"/>
      <w:bookmarkStart w:id="674" w:name="_Toc157431682"/>
      <w:bookmarkStart w:id="675" w:name="_Toc15743168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14:paraId="3929EF44" w14:textId="39DFF5D2" w:rsidR="000F3D2C" w:rsidRPr="006623F6" w:rsidRDefault="003D09A9">
      <w:pPr>
        <w:pStyle w:val="2"/>
        <w:ind w:left="426" w:hanging="369"/>
        <w:pPrChange w:id="676" w:author="森川　裕太(アプリケーション開発２課)" w:date="2025-08-19T11:17:00Z" w16du:dateUtc="2025-08-19T02:17:00Z">
          <w:pPr>
            <w:pStyle w:val="2"/>
          </w:pPr>
        </w:pPrChange>
      </w:pPr>
      <w:bookmarkStart w:id="677" w:name="_Toc204845265"/>
      <w:bookmarkStart w:id="678" w:name="_Toc206496068"/>
      <w:r>
        <w:rPr>
          <w:rFonts w:hint="eastAsia"/>
        </w:rPr>
        <w:t>電卓画面</w:t>
      </w:r>
      <w:bookmarkEnd w:id="677"/>
      <w:bookmarkEnd w:id="678"/>
    </w:p>
    <w:p w14:paraId="72BF4CC6" w14:textId="05E333B5" w:rsidR="00EA4981" w:rsidRDefault="000F3D2C">
      <w:pPr>
        <w:pStyle w:val="3"/>
        <w:ind w:left="435" w:right="180"/>
        <w:pPrChange w:id="679" w:author="森川　裕太(アプリケーション開発２課)" w:date="2025-08-08T11:02:00Z" w16du:dateUtc="2025-08-08T02:02:00Z">
          <w:pPr>
            <w:pStyle w:val="a0"/>
            <w:ind w:left="709"/>
          </w:pPr>
        </w:pPrChange>
      </w:pPr>
      <w:bookmarkStart w:id="680" w:name="_Toc206496069"/>
      <w:r>
        <w:rPr>
          <w:rFonts w:hint="eastAsia"/>
        </w:rPr>
        <w:t>画面レイアウト</w:t>
      </w:r>
      <w:bookmarkEnd w:id="680"/>
    </w:p>
    <w:p w14:paraId="358CE5D3" w14:textId="39346142" w:rsidR="00085B43" w:rsidRDefault="00565B07" w:rsidP="00A76581">
      <w:pPr>
        <w:pStyle w:val="a0"/>
        <w:ind w:left="709"/>
        <w:rPr>
          <w:ins w:id="681" w:author="森川　裕太(アプリケーション開発２課)" w:date="2025-08-08T08:55:00Z" w16du:dateUtc="2025-08-07T23:55:00Z"/>
          <w:rFonts w:eastAsiaTheme="minorEastAsia"/>
        </w:rPr>
      </w:pPr>
      <w:r>
        <w:rPr>
          <w:rFonts w:eastAsiaTheme="minorEastAsia"/>
          <w:noProof/>
        </w:rPr>
        <mc:AlternateContent>
          <mc:Choice Requires="wpc">
            <w:drawing>
              <wp:inline distT="0" distB="0" distL="0" distR="0" wp14:anchorId="67386D2C" wp14:editId="59381DEE">
                <wp:extent cx="5486400" cy="3200400"/>
                <wp:effectExtent l="0" t="0" r="0" b="0"/>
                <wp:docPr id="238771828" name="キャンバス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91568561" name="図 1591568561" descr="テーブル&#10;&#10;AI 生成コンテンツは誤りを含む可能性があります。"/>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4749" y="81347"/>
                            <a:ext cx="4440326" cy="3062933"/>
                          </a:xfrm>
                          <a:prstGeom prst="rect">
                            <a:avLst/>
                          </a:prstGeom>
                        </pic:spPr>
                      </pic:pic>
                    </wpc:wpc>
                  </a:graphicData>
                </a:graphic>
              </wp:inline>
            </w:drawing>
          </mc:Choice>
          <mc:Fallback xmlns:arto="http://schemas.microsoft.com/office/word/2006/arto">
            <w:pict>
              <v:group w14:anchorId="58193BA1" id="キャンバス 36"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図 1591568561" o:spid="_x0000_s1028" type="#_x0000_t75" alt="テーブル&#10;&#10;AI 生成コンテンツは誤りを含む可能性があります。" style="position:absolute;left:5047;top:813;width:44403;height:30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">
                  <v:imagedata r:id="rId12" o:title="テーブル&#10;&#10;AI 生成コンテンツは誤りを含む可能性があります。"/>
                </v:shape>
                <w10:anchorlock/>
              </v:group>
            </w:pict>
          </mc:Fallback>
        </mc:AlternateContent>
      </w:r>
    </w:p>
    <w:p w14:paraId="294541F8" w14:textId="747CA5EA" w:rsidR="00BF389C" w:rsidRPr="006623F6" w:rsidRDefault="001955CE">
      <w:pPr>
        <w:pStyle w:val="3"/>
        <w:ind w:left="435" w:right="180"/>
        <w:rPr>
          <w:ins w:id="682" w:author="森川　裕太(アプリケーション開発２課)" w:date="2025-08-08T09:12:00Z" w16du:dateUtc="2025-08-08T00:12:00Z"/>
        </w:rPr>
        <w:pPrChange w:id="683" w:author="森川　裕太(アプリケーション開発２課)" w:date="2025-08-19T11:21:00Z" w16du:dateUtc="2025-08-19T02:21:00Z">
          <w:pPr>
            <w:pStyle w:val="2"/>
          </w:pPr>
        </w:pPrChange>
      </w:pPr>
      <w:bookmarkStart w:id="684" w:name="_Toc206496070"/>
      <w:ins w:id="685" w:author="森川　裕太(アプリケーション開発２課)" w:date="2025-08-08T09:12:00Z" w16du:dateUtc="2025-08-08T00:12:00Z">
        <w:r>
          <w:rPr>
            <w:rFonts w:hint="eastAsia"/>
          </w:rPr>
          <w:t>各</w:t>
        </w:r>
      </w:ins>
      <w:ins w:id="686" w:author="森川　裕太(アプリケーション開発２課)" w:date="2025-08-08T09:27:00Z" w16du:dateUtc="2025-08-08T00:27:00Z">
        <w:r w:rsidR="005B5C04">
          <w:rPr>
            <w:rFonts w:hint="eastAsia"/>
          </w:rPr>
          <w:t>項目</w:t>
        </w:r>
      </w:ins>
      <w:ins w:id="687" w:author="森川　裕太(アプリケーション開発２課)" w:date="2025-08-08T09:12:00Z" w16du:dateUtc="2025-08-08T00:12:00Z">
        <w:r>
          <w:rPr>
            <w:rFonts w:hint="eastAsia"/>
          </w:rPr>
          <w:t>の機能説明</w:t>
        </w:r>
        <w:bookmarkEnd w:id="684"/>
      </w:ins>
    </w:p>
    <w:tbl>
      <w:tblPr>
        <w:tblStyle w:val="afc"/>
        <w:tblW w:w="0" w:type="auto"/>
        <w:tblInd w:w="440" w:type="dxa"/>
        <w:tblLook w:val="04A0" w:firstRow="1" w:lastRow="0" w:firstColumn="1" w:lastColumn="0" w:noHBand="0" w:noVBand="1"/>
        <w:tblPrChange w:id="688" w:author="森川　裕太(アプリケーション開発２課)" w:date="2025-08-08T09:31:00Z" w16du:dateUtc="2025-08-08T00:31:00Z">
          <w:tblPr>
            <w:tblStyle w:val="afc"/>
            <w:tblW w:w="0" w:type="auto"/>
            <w:tblInd w:w="440" w:type="dxa"/>
            <w:tblLook w:val="04A0" w:firstRow="1" w:lastRow="0" w:firstColumn="1" w:lastColumn="0" w:noHBand="0" w:noVBand="1"/>
          </w:tblPr>
        </w:tblPrChange>
      </w:tblPr>
      <w:tblGrid>
        <w:gridCol w:w="689"/>
        <w:gridCol w:w="2127"/>
        <w:gridCol w:w="6543"/>
        <w:tblGridChange w:id="689">
          <w:tblGrid>
            <w:gridCol w:w="689"/>
            <w:gridCol w:w="1985"/>
            <w:gridCol w:w="142"/>
            <w:gridCol w:w="6543"/>
          </w:tblGrid>
        </w:tblGridChange>
      </w:tblGrid>
      <w:tr w:rsidR="003A4A3A" w14:paraId="02AEB933" w14:textId="77777777" w:rsidTr="00125423">
        <w:trPr>
          <w:ins w:id="690" w:author="森川　裕太(アプリケーション開発２課)" w:date="2025-08-08T09:19:00Z"/>
        </w:trPr>
        <w:tc>
          <w:tcPr>
            <w:tcW w:w="689" w:type="dxa"/>
            <w:tcPrChange w:id="691" w:author="森川　裕太(アプリケーション開発２課)" w:date="2025-08-08T09:31:00Z" w16du:dateUtc="2025-08-08T00:31:00Z">
              <w:tcPr>
                <w:tcW w:w="689" w:type="dxa"/>
              </w:tcPr>
            </w:tcPrChange>
          </w:tcPr>
          <w:p w14:paraId="17F6C990" w14:textId="5BA8E731" w:rsidR="001D12F9" w:rsidRDefault="005B5C04">
            <w:pPr>
              <w:pStyle w:val="a0"/>
              <w:ind w:left="0"/>
              <w:jc w:val="center"/>
              <w:rPr>
                <w:ins w:id="692" w:author="森川　裕太(アプリケーション開発２課)" w:date="2025-08-08T09:23:00Z" w16du:dateUtc="2025-08-08T00:23:00Z"/>
                <w:rFonts w:eastAsiaTheme="minorEastAsia"/>
              </w:rPr>
              <w:pPrChange w:id="693" w:author="森川　裕太(アプリケーション開発２課)" w:date="2025-08-08T09:28:00Z" w16du:dateUtc="2025-08-08T00:28:00Z">
                <w:pPr>
                  <w:pStyle w:val="a0"/>
                  <w:ind w:left="440"/>
                </w:pPr>
              </w:pPrChange>
            </w:pPr>
            <w:ins w:id="694" w:author="森川　裕太(アプリケーション開発２課)" w:date="2025-08-08T09:26:00Z" w16du:dateUtc="2025-08-08T00:26:00Z">
              <w:r>
                <w:rPr>
                  <w:rFonts w:eastAsiaTheme="minorEastAsia" w:hint="eastAsia"/>
                </w:rPr>
                <w:t>No</w:t>
              </w:r>
            </w:ins>
          </w:p>
        </w:tc>
        <w:tc>
          <w:tcPr>
            <w:tcW w:w="2127" w:type="dxa"/>
            <w:tcPrChange w:id="695" w:author="森川　裕太(アプリケーション開発２課)" w:date="2025-08-08T09:31:00Z" w16du:dateUtc="2025-08-08T00:31:00Z">
              <w:tcPr>
                <w:tcW w:w="1985" w:type="dxa"/>
              </w:tcPr>
            </w:tcPrChange>
          </w:tcPr>
          <w:p w14:paraId="38872252" w14:textId="467A144F" w:rsidR="001D12F9" w:rsidRDefault="0082077A">
            <w:pPr>
              <w:pStyle w:val="a0"/>
              <w:ind w:left="440"/>
              <w:rPr>
                <w:ins w:id="696" w:author="森川　裕太(アプリケーション開発２課)" w:date="2025-08-08T09:19:00Z" w16du:dateUtc="2025-08-08T00:19:00Z"/>
                <w:rFonts w:eastAsiaTheme="minorEastAsia"/>
              </w:rPr>
              <w:pPrChange w:id="697" w:author="森川　裕太(アプリケーション開発２課)" w:date="2025-08-08T09:22:00Z" w16du:dateUtc="2025-08-08T00:22:00Z">
                <w:pPr>
                  <w:pStyle w:val="a0"/>
                  <w:ind w:left="0"/>
                </w:pPr>
              </w:pPrChange>
            </w:pPr>
            <w:ins w:id="698" w:author="森川　裕太(アプリケーション開発２課)" w:date="2025-08-08T09:28:00Z" w16du:dateUtc="2025-08-08T00:28:00Z">
              <w:r>
                <w:rPr>
                  <w:rFonts w:eastAsiaTheme="minorEastAsia" w:hint="eastAsia"/>
                </w:rPr>
                <w:t>項目名</w:t>
              </w:r>
            </w:ins>
          </w:p>
        </w:tc>
        <w:tc>
          <w:tcPr>
            <w:tcW w:w="6543" w:type="dxa"/>
            <w:tcPrChange w:id="699" w:author="森川　裕太(アプリケーション開発２課)" w:date="2025-08-08T09:31:00Z" w16du:dateUtc="2025-08-08T00:31:00Z">
              <w:tcPr>
                <w:tcW w:w="6685" w:type="dxa"/>
                <w:gridSpan w:val="2"/>
              </w:tcPr>
            </w:tcPrChange>
          </w:tcPr>
          <w:p w14:paraId="333C7EFA" w14:textId="4D855A3B" w:rsidR="001D12F9" w:rsidRDefault="0082077A">
            <w:pPr>
              <w:pStyle w:val="a0"/>
              <w:ind w:left="0"/>
              <w:jc w:val="center"/>
              <w:rPr>
                <w:ins w:id="700" w:author="森川　裕太(アプリケーション開発２課)" w:date="2025-08-08T09:19:00Z" w16du:dateUtc="2025-08-08T00:19:00Z"/>
                <w:rFonts w:eastAsiaTheme="minorEastAsia"/>
              </w:rPr>
              <w:pPrChange w:id="701" w:author="森川　裕太(アプリケーション開発２課)" w:date="2025-08-08T09:28:00Z" w16du:dateUtc="2025-08-08T00:28:00Z">
                <w:pPr>
                  <w:pStyle w:val="a0"/>
                  <w:ind w:left="0"/>
                </w:pPr>
              </w:pPrChange>
            </w:pPr>
            <w:ins w:id="702" w:author="森川　裕太(アプリケーション開発２課)" w:date="2025-08-08T09:28:00Z" w16du:dateUtc="2025-08-08T00:28:00Z">
              <w:r>
                <w:rPr>
                  <w:rFonts w:eastAsiaTheme="minorEastAsia" w:hint="eastAsia"/>
                </w:rPr>
                <w:t>機能</w:t>
              </w:r>
              <w:r w:rsidR="00E25B70">
                <w:rPr>
                  <w:rFonts w:eastAsiaTheme="minorEastAsia" w:hint="eastAsia"/>
                </w:rPr>
                <w:t>説明</w:t>
              </w:r>
            </w:ins>
          </w:p>
        </w:tc>
      </w:tr>
      <w:tr w:rsidR="003A4A3A" w14:paraId="4247A5CA" w14:textId="77777777" w:rsidTr="00125423">
        <w:trPr>
          <w:ins w:id="703" w:author="森川　裕太(アプリケーション開発２課)" w:date="2025-08-08T09:22:00Z"/>
        </w:trPr>
        <w:tc>
          <w:tcPr>
            <w:tcW w:w="689" w:type="dxa"/>
            <w:tcPrChange w:id="704" w:author="森川　裕太(アプリケーション開発２課)" w:date="2025-08-08T09:31:00Z" w16du:dateUtc="2025-08-08T00:31:00Z">
              <w:tcPr>
                <w:tcW w:w="689" w:type="dxa"/>
              </w:tcPr>
            </w:tcPrChange>
          </w:tcPr>
          <w:p w14:paraId="11B8D73C" w14:textId="4A891B77" w:rsidR="0082077A" w:rsidRPr="00D23877" w:rsidRDefault="0082077A">
            <w:pPr>
              <w:pStyle w:val="a0"/>
              <w:numPr>
                <w:ilvl w:val="0"/>
                <w:numId w:val="162"/>
              </w:numPr>
              <w:rPr>
                <w:ins w:id="705" w:author="森川　裕太(アプリケーション開発２課)" w:date="2025-08-08T09:23:00Z" w16du:dateUtc="2025-08-08T00:23:00Z"/>
                <w:rFonts w:hAnsi="ＭＳ 明朝"/>
              </w:rPr>
              <w:pPrChange w:id="706" w:author="森川　裕太(アプリケーション開発２課)" w:date="2025-08-08T09:26:00Z" w16du:dateUtc="2025-08-08T00:26:00Z">
                <w:pPr>
                  <w:pStyle w:val="a0"/>
                  <w:numPr>
                    <w:numId w:val="129"/>
                  </w:numPr>
                  <w:ind w:left="440" w:hanging="440"/>
                </w:pPr>
              </w:pPrChange>
            </w:pPr>
          </w:p>
        </w:tc>
        <w:tc>
          <w:tcPr>
            <w:tcW w:w="2127" w:type="dxa"/>
            <w:tcPrChange w:id="707" w:author="森川　裕太(アプリケーション開発２課)" w:date="2025-08-08T09:31:00Z" w16du:dateUtc="2025-08-08T00:31:00Z">
              <w:tcPr>
                <w:tcW w:w="1985" w:type="dxa"/>
              </w:tcPr>
            </w:tcPrChange>
          </w:tcPr>
          <w:p w14:paraId="268D3BFD" w14:textId="7772FF4B" w:rsidR="001D12F9" w:rsidRPr="00D23877" w:rsidRDefault="001D12F9">
            <w:pPr>
              <w:pStyle w:val="a0"/>
              <w:ind w:left="0"/>
              <w:rPr>
                <w:ins w:id="708" w:author="森川　裕太(アプリケーション開発２課)" w:date="2025-08-08T09:22:00Z" w16du:dateUtc="2025-08-08T00:22:00Z"/>
                <w:rFonts w:hAnsi="ＭＳ 明朝"/>
              </w:rPr>
              <w:pPrChange w:id="709" w:author="森川　裕太(アプリケーション開発２課)" w:date="2025-08-08T09:24:00Z" w16du:dateUtc="2025-08-08T00:24:00Z">
                <w:pPr>
                  <w:pStyle w:val="a0"/>
                  <w:numPr>
                    <w:numId w:val="129"/>
                  </w:numPr>
                  <w:ind w:left="440" w:hanging="440"/>
                </w:pPr>
              </w:pPrChange>
            </w:pPr>
            <w:ins w:id="710" w:author="森川　裕太(アプリケーション開発２課)" w:date="2025-08-08T09:22:00Z" w16du:dateUtc="2025-08-08T00:22:00Z">
              <w:r w:rsidRPr="00D23877">
                <w:rPr>
                  <w:rFonts w:hAnsi="ＭＳ 明朝" w:hint="eastAsia"/>
                </w:rPr>
                <w:t>最前面表示キー</w:t>
              </w:r>
            </w:ins>
          </w:p>
        </w:tc>
        <w:tc>
          <w:tcPr>
            <w:tcW w:w="6543" w:type="dxa"/>
            <w:tcPrChange w:id="711" w:author="森川　裕太(アプリケーション開発２課)" w:date="2025-08-08T09:31:00Z" w16du:dateUtc="2025-08-08T00:31:00Z">
              <w:tcPr>
                <w:tcW w:w="6685" w:type="dxa"/>
                <w:gridSpan w:val="2"/>
              </w:tcPr>
            </w:tcPrChange>
          </w:tcPr>
          <w:p w14:paraId="3E2A7822" w14:textId="78C25C1F" w:rsidR="00E223B3" w:rsidRDefault="00E223B3">
            <w:pPr>
              <w:pStyle w:val="a0"/>
              <w:ind w:left="0"/>
              <w:rPr>
                <w:ins w:id="712" w:author="森川　裕太(アプリケーション開発２課)" w:date="2025-08-08T09:29:00Z" w16du:dateUtc="2025-08-08T00:29:00Z"/>
                <w:rFonts w:hAnsi="ＭＳ 明朝"/>
              </w:rPr>
              <w:pPrChange w:id="713" w:author="森川　裕太(アプリケーション開発２課)" w:date="2025-08-08T09:29:00Z" w16du:dateUtc="2025-08-08T00:29:00Z">
                <w:pPr>
                  <w:pStyle w:val="a0"/>
                  <w:ind w:leftChars="494" w:left="889"/>
                </w:pPr>
              </w:pPrChange>
            </w:pPr>
            <w:ins w:id="714" w:author="森川　裕太(アプリケーション開発２課)" w:date="2025-08-08T09:29:00Z" w16du:dateUtc="2025-08-08T00:29:00Z">
              <w:r>
                <w:rPr>
                  <w:rFonts w:hAnsi="ＭＳ 明朝" w:hint="eastAsia"/>
                </w:rPr>
                <w:t>・キーを入力すると常にディスプレイの最前面に表示させる</w:t>
              </w:r>
            </w:ins>
          </w:p>
          <w:p w14:paraId="134323D7" w14:textId="0FAEB7A7" w:rsidR="001D12F9" w:rsidRPr="00E223B3" w:rsidRDefault="00E223B3">
            <w:pPr>
              <w:pStyle w:val="a0"/>
              <w:ind w:left="0"/>
              <w:rPr>
                <w:ins w:id="715" w:author="森川　裕太(アプリケーション開発２課)" w:date="2025-08-08T09:22:00Z" w16du:dateUtc="2025-08-08T00:22:00Z"/>
                <w:rFonts w:hAnsi="ＭＳ 明朝"/>
                <w:rPrChange w:id="716" w:author="森川　裕太(アプリケーション開発２課)" w:date="2025-08-08T09:29:00Z" w16du:dateUtc="2025-08-08T00:29:00Z">
                  <w:rPr>
                    <w:ins w:id="717" w:author="森川　裕太(アプリケーション開発２課)" w:date="2025-08-08T09:22:00Z" w16du:dateUtc="2025-08-08T00:22:00Z"/>
                    <w:rFonts w:eastAsiaTheme="minorEastAsia"/>
                  </w:rPr>
                </w:rPrChange>
              </w:rPr>
            </w:pPr>
            <w:ins w:id="718" w:author="森川　裕太(アプリケーション開発２課)" w:date="2025-08-08T09:29:00Z" w16du:dateUtc="2025-08-08T00:29:00Z">
              <w:r>
                <w:rPr>
                  <w:rFonts w:hAnsi="ＭＳ 明朝" w:hint="eastAsia"/>
                </w:rPr>
                <w:t>・</w:t>
              </w:r>
            </w:ins>
            <w:ins w:id="719" w:author="森川　裕太(アプリケーション開発２課)" w:date="2025-08-19T08:44:00Z" w16du:dateUtc="2025-08-18T23:44:00Z">
              <w:r w:rsidR="003B1DA5">
                <w:rPr>
                  <w:rFonts w:hint="eastAsia"/>
                </w:rPr>
                <w:t>もう一度入力すると最前面表示が解除される</w:t>
              </w:r>
            </w:ins>
          </w:p>
        </w:tc>
      </w:tr>
      <w:tr w:rsidR="003A4A3A" w14:paraId="232640AF" w14:textId="77777777" w:rsidTr="00125423">
        <w:trPr>
          <w:ins w:id="720" w:author="森川　裕太(アプリケーション開発２課)" w:date="2025-08-08T09:19:00Z"/>
        </w:trPr>
        <w:tc>
          <w:tcPr>
            <w:tcW w:w="689" w:type="dxa"/>
            <w:tcPrChange w:id="721" w:author="森川　裕太(アプリケーション開発２課)" w:date="2025-08-08T09:31:00Z" w16du:dateUtc="2025-08-08T00:31:00Z">
              <w:tcPr>
                <w:tcW w:w="689" w:type="dxa"/>
              </w:tcPr>
            </w:tcPrChange>
          </w:tcPr>
          <w:p w14:paraId="5B301703" w14:textId="5D7B3CC1" w:rsidR="001D12F9" w:rsidRPr="00D23877" w:rsidRDefault="001D12F9">
            <w:pPr>
              <w:pStyle w:val="a0"/>
              <w:numPr>
                <w:ilvl w:val="0"/>
                <w:numId w:val="162"/>
              </w:numPr>
              <w:rPr>
                <w:ins w:id="722" w:author="森川　裕太(アプリケーション開発２課)" w:date="2025-08-08T09:23:00Z" w16du:dateUtc="2025-08-08T00:23:00Z"/>
                <w:rFonts w:hAnsi="ＭＳ 明朝"/>
              </w:rPr>
              <w:pPrChange w:id="723" w:author="森川　裕太(アプリケーション開発２課)" w:date="2025-08-08T09:26:00Z" w16du:dateUtc="2025-08-08T00:26:00Z">
                <w:pPr>
                  <w:pStyle w:val="a0"/>
                  <w:numPr>
                    <w:numId w:val="129"/>
                  </w:numPr>
                  <w:ind w:left="440" w:hanging="440"/>
                </w:pPr>
              </w:pPrChange>
            </w:pPr>
          </w:p>
        </w:tc>
        <w:tc>
          <w:tcPr>
            <w:tcW w:w="2127" w:type="dxa"/>
            <w:tcPrChange w:id="724" w:author="森川　裕太(アプリケーション開発２課)" w:date="2025-08-08T09:31:00Z" w16du:dateUtc="2025-08-08T00:31:00Z">
              <w:tcPr>
                <w:tcW w:w="1985" w:type="dxa"/>
              </w:tcPr>
            </w:tcPrChange>
          </w:tcPr>
          <w:p w14:paraId="5A257F51" w14:textId="6B41ED0E" w:rsidR="001D12F9" w:rsidRDefault="001D12F9" w:rsidP="001D12F9">
            <w:pPr>
              <w:pStyle w:val="a0"/>
              <w:ind w:left="0"/>
              <w:rPr>
                <w:ins w:id="725" w:author="森川　裕太(アプリケーション開発２課)" w:date="2025-08-08T09:19:00Z" w16du:dateUtc="2025-08-08T00:19:00Z"/>
                <w:rFonts w:eastAsiaTheme="minorEastAsia"/>
              </w:rPr>
            </w:pPr>
            <w:ins w:id="726" w:author="森川　裕太(アプリケーション開発２課)" w:date="2025-08-08T09:20:00Z" w16du:dateUtc="2025-08-08T00:20:00Z">
              <w:r w:rsidRPr="00D23877">
                <w:rPr>
                  <w:rFonts w:hAnsi="ＭＳ 明朝" w:hint="eastAsia"/>
                </w:rPr>
                <w:t>途中計算表示欄</w:t>
              </w:r>
            </w:ins>
          </w:p>
        </w:tc>
        <w:tc>
          <w:tcPr>
            <w:tcW w:w="6543" w:type="dxa"/>
            <w:tcPrChange w:id="727" w:author="森川　裕太(アプリケーション開発２課)" w:date="2025-08-08T09:31:00Z" w16du:dateUtc="2025-08-08T00:31:00Z">
              <w:tcPr>
                <w:tcW w:w="6685" w:type="dxa"/>
                <w:gridSpan w:val="2"/>
              </w:tcPr>
            </w:tcPrChange>
          </w:tcPr>
          <w:p w14:paraId="6B921B64" w14:textId="1466A31B" w:rsidR="001D12F9" w:rsidRPr="00E223B3" w:rsidRDefault="00E223B3">
            <w:pPr>
              <w:pStyle w:val="a0"/>
              <w:ind w:left="0"/>
              <w:rPr>
                <w:ins w:id="728" w:author="森川　裕太(アプリケーション開発２課)" w:date="2025-08-08T09:19:00Z" w16du:dateUtc="2025-08-08T00:19:00Z"/>
                <w:rFonts w:hAnsi="ＭＳ 明朝"/>
                <w:rPrChange w:id="729" w:author="森川　裕太(アプリケーション開発２課)" w:date="2025-08-08T09:29:00Z" w16du:dateUtc="2025-08-08T00:29:00Z">
                  <w:rPr>
                    <w:ins w:id="730" w:author="森川　裕太(アプリケーション開発２課)" w:date="2025-08-08T09:19:00Z" w16du:dateUtc="2025-08-08T00:19:00Z"/>
                    <w:rFonts w:eastAsiaTheme="minorEastAsia"/>
                  </w:rPr>
                </w:rPrChange>
              </w:rPr>
            </w:pPr>
            <w:ins w:id="731" w:author="森川　裕太(アプリケーション開発２課)" w:date="2025-08-08T09:29:00Z" w16du:dateUtc="2025-08-08T00:29:00Z">
              <w:r>
                <w:rPr>
                  <w:rFonts w:hAnsi="ＭＳ 明朝" w:hint="eastAsia"/>
                </w:rPr>
                <w:t>・計算命令キー</w:t>
              </w:r>
            </w:ins>
            <w:ins w:id="732" w:author="森川　裕太(アプリケーション開発２課)" w:date="2025-08-25T08:55:00Z" w16du:dateUtc="2025-08-24T23:55:00Z">
              <w:r w:rsidR="00476ECE">
                <w:rPr>
                  <w:rFonts w:hAnsi="ＭＳ 明朝" w:hint="eastAsia"/>
                </w:rPr>
                <w:t>、イコールキー</w:t>
              </w:r>
            </w:ins>
            <w:ins w:id="733" w:author="森川　裕太(アプリケーション開発２課)" w:date="2025-08-08T09:29:00Z" w16du:dateUtc="2025-08-08T00:29:00Z">
              <w:r w:rsidRPr="00733190">
                <w:rPr>
                  <w:rFonts w:hAnsi="ＭＳ 明朝" w:hint="eastAsia"/>
                </w:rPr>
                <w:t>が入力された時点</w:t>
              </w:r>
            </w:ins>
            <w:ins w:id="734" w:author="森川　裕太(アプリケーション開発２課)" w:date="2025-08-08T13:20:00Z" w16du:dateUtc="2025-08-08T04:20:00Z">
              <w:r w:rsidR="00CE09CF">
                <w:rPr>
                  <w:rFonts w:hAnsi="ＭＳ 明朝" w:hint="eastAsia"/>
                </w:rPr>
                <w:t>ま</w:t>
              </w:r>
            </w:ins>
            <w:ins w:id="735" w:author="森川　裕太(アプリケーション開発２課)" w:date="2025-08-08T09:29:00Z" w16du:dateUtc="2025-08-08T00:29:00Z">
              <w:r w:rsidRPr="00733190">
                <w:rPr>
                  <w:rFonts w:hAnsi="ＭＳ 明朝" w:hint="eastAsia"/>
                </w:rPr>
                <w:t>での計算</w:t>
              </w:r>
              <w:r>
                <w:rPr>
                  <w:rFonts w:hAnsi="ＭＳ 明朝" w:hint="eastAsia"/>
                </w:rPr>
                <w:t>式</w:t>
              </w:r>
              <w:r w:rsidRPr="00733190">
                <w:rPr>
                  <w:rFonts w:hAnsi="ＭＳ 明朝" w:hint="eastAsia"/>
                </w:rPr>
                <w:t>を表示</w:t>
              </w:r>
              <w:r>
                <w:rPr>
                  <w:rFonts w:hAnsi="ＭＳ 明朝" w:hint="eastAsia"/>
                </w:rPr>
                <w:t>させる</w:t>
              </w:r>
            </w:ins>
          </w:p>
        </w:tc>
      </w:tr>
      <w:tr w:rsidR="003A4A3A" w14:paraId="17461FA9" w14:textId="77777777" w:rsidTr="00125423">
        <w:trPr>
          <w:ins w:id="736" w:author="森川　裕太(アプリケーション開発２課)" w:date="2025-08-08T09:19:00Z"/>
        </w:trPr>
        <w:tc>
          <w:tcPr>
            <w:tcW w:w="689" w:type="dxa"/>
            <w:tcPrChange w:id="737" w:author="森川　裕太(アプリケーション開発２課)" w:date="2025-08-08T09:31:00Z" w16du:dateUtc="2025-08-08T00:31:00Z">
              <w:tcPr>
                <w:tcW w:w="689" w:type="dxa"/>
              </w:tcPr>
            </w:tcPrChange>
          </w:tcPr>
          <w:p w14:paraId="6BC338FF" w14:textId="5B599797" w:rsidR="001D12F9" w:rsidRPr="00D23877" w:rsidRDefault="001D12F9">
            <w:pPr>
              <w:pStyle w:val="a0"/>
              <w:numPr>
                <w:ilvl w:val="0"/>
                <w:numId w:val="162"/>
              </w:numPr>
              <w:rPr>
                <w:ins w:id="738" w:author="森川　裕太(アプリケーション開発２課)" w:date="2025-08-08T09:23:00Z" w16du:dateUtc="2025-08-08T00:23:00Z"/>
                <w:rFonts w:hAnsi="ＭＳ 明朝"/>
              </w:rPr>
              <w:pPrChange w:id="739" w:author="森川　裕太(アプリケーション開発２課)" w:date="2025-08-08T09:26:00Z" w16du:dateUtc="2025-08-08T00:26:00Z">
                <w:pPr>
                  <w:pStyle w:val="a0"/>
                  <w:numPr>
                    <w:numId w:val="129"/>
                  </w:numPr>
                  <w:ind w:left="440" w:hanging="440"/>
                </w:pPr>
              </w:pPrChange>
            </w:pPr>
          </w:p>
        </w:tc>
        <w:tc>
          <w:tcPr>
            <w:tcW w:w="2127" w:type="dxa"/>
            <w:tcPrChange w:id="740" w:author="森川　裕太(アプリケーション開発２課)" w:date="2025-08-08T09:31:00Z" w16du:dateUtc="2025-08-08T00:31:00Z">
              <w:tcPr>
                <w:tcW w:w="1985" w:type="dxa"/>
              </w:tcPr>
            </w:tcPrChange>
          </w:tcPr>
          <w:p w14:paraId="143D3373" w14:textId="6E2A6720" w:rsidR="001D12F9" w:rsidRDefault="001D12F9" w:rsidP="001D12F9">
            <w:pPr>
              <w:pStyle w:val="a0"/>
              <w:ind w:left="0"/>
              <w:rPr>
                <w:ins w:id="741" w:author="森川　裕太(アプリケーション開発２課)" w:date="2025-08-08T09:19:00Z" w16du:dateUtc="2025-08-08T00:19:00Z"/>
                <w:rFonts w:eastAsiaTheme="minorEastAsia"/>
              </w:rPr>
            </w:pPr>
            <w:ins w:id="742" w:author="森川　裕太(アプリケーション開発２課)" w:date="2025-08-08T09:20:00Z" w16du:dateUtc="2025-08-08T00:20:00Z">
              <w:r w:rsidRPr="00D23877">
                <w:rPr>
                  <w:rFonts w:hAnsi="ＭＳ 明朝" w:hint="eastAsia"/>
                </w:rPr>
                <w:t>計算結果表示欄</w:t>
              </w:r>
            </w:ins>
          </w:p>
        </w:tc>
        <w:tc>
          <w:tcPr>
            <w:tcW w:w="6543" w:type="dxa"/>
            <w:tcPrChange w:id="743" w:author="森川　裕太(アプリケーション開発２課)" w:date="2025-08-08T09:31:00Z" w16du:dateUtc="2025-08-08T00:31:00Z">
              <w:tcPr>
                <w:tcW w:w="6685" w:type="dxa"/>
                <w:gridSpan w:val="2"/>
              </w:tcPr>
            </w:tcPrChange>
          </w:tcPr>
          <w:p w14:paraId="0AEB7F9F" w14:textId="02102EE9" w:rsidR="001D12F9" w:rsidRDefault="00E223B3" w:rsidP="007014A1">
            <w:pPr>
              <w:pStyle w:val="a0"/>
              <w:ind w:left="0"/>
              <w:rPr>
                <w:ins w:id="744" w:author="森川　裕太(アプリケーション開発２課)" w:date="2025-08-08T09:19:00Z" w16du:dateUtc="2025-08-08T00:19:00Z"/>
                <w:rFonts w:eastAsiaTheme="minorEastAsia"/>
              </w:rPr>
            </w:pPr>
            <w:ins w:id="745" w:author="森川　裕太(アプリケーション開発２課)" w:date="2025-08-08T09:30:00Z" w16du:dateUtc="2025-08-08T00:30:00Z">
              <w:r>
                <w:rPr>
                  <w:rFonts w:hAnsi="ＭＳ 明朝" w:hint="eastAsia"/>
                </w:rPr>
                <w:t>・入力した数字や計算結果が表示される</w:t>
              </w:r>
            </w:ins>
            <w:ins w:id="746" w:author="森川　裕太(アプリケーション開発２課)" w:date="2025-08-08T11:24:00Z" w16du:dateUtc="2025-08-08T02:24:00Z">
              <w:r w:rsidR="00E70764">
                <w:rPr>
                  <w:rFonts w:hAnsi="ＭＳ 明朝" w:hint="eastAsia"/>
                </w:rPr>
                <w:t xml:space="preserve">　</w:t>
              </w:r>
            </w:ins>
          </w:p>
        </w:tc>
      </w:tr>
      <w:tr w:rsidR="003A4A3A" w14:paraId="5B98C62C" w14:textId="77777777" w:rsidTr="00125423">
        <w:trPr>
          <w:ins w:id="747" w:author="森川　裕太(アプリケーション開発２課)" w:date="2025-08-08T09:19:00Z"/>
        </w:trPr>
        <w:tc>
          <w:tcPr>
            <w:tcW w:w="689" w:type="dxa"/>
            <w:tcPrChange w:id="748" w:author="森川　裕太(アプリケーション開発２課)" w:date="2025-08-08T09:31:00Z" w16du:dateUtc="2025-08-08T00:31:00Z">
              <w:tcPr>
                <w:tcW w:w="689" w:type="dxa"/>
              </w:tcPr>
            </w:tcPrChange>
          </w:tcPr>
          <w:p w14:paraId="78C22D5D" w14:textId="4012C2D8" w:rsidR="001D12F9" w:rsidRPr="00D23877" w:rsidRDefault="001D12F9">
            <w:pPr>
              <w:pStyle w:val="a0"/>
              <w:numPr>
                <w:ilvl w:val="0"/>
                <w:numId w:val="162"/>
              </w:numPr>
              <w:rPr>
                <w:ins w:id="749" w:author="森川　裕太(アプリケーション開発２課)" w:date="2025-08-08T09:23:00Z" w16du:dateUtc="2025-08-08T00:23:00Z"/>
                <w:rFonts w:hAnsi="ＭＳ 明朝"/>
              </w:rPr>
              <w:pPrChange w:id="750" w:author="森川　裕太(アプリケーション開発２課)" w:date="2025-08-08T09:26:00Z" w16du:dateUtc="2025-08-08T00:26:00Z">
                <w:pPr>
                  <w:pStyle w:val="a0"/>
                  <w:numPr>
                    <w:numId w:val="129"/>
                  </w:numPr>
                  <w:ind w:left="440" w:hanging="440"/>
                </w:pPr>
              </w:pPrChange>
            </w:pPr>
          </w:p>
        </w:tc>
        <w:tc>
          <w:tcPr>
            <w:tcW w:w="2127" w:type="dxa"/>
            <w:tcPrChange w:id="751" w:author="森川　裕太(アプリケーション開発２課)" w:date="2025-08-08T09:31:00Z" w16du:dateUtc="2025-08-08T00:31:00Z">
              <w:tcPr>
                <w:tcW w:w="1985" w:type="dxa"/>
              </w:tcPr>
            </w:tcPrChange>
          </w:tcPr>
          <w:p w14:paraId="16E3173F" w14:textId="11096114" w:rsidR="001D12F9" w:rsidRDefault="009847C5" w:rsidP="001D12F9">
            <w:pPr>
              <w:pStyle w:val="a0"/>
              <w:ind w:left="0"/>
              <w:rPr>
                <w:ins w:id="752" w:author="森川　裕太(アプリケーション開発２課)" w:date="2025-08-08T09:19:00Z" w16du:dateUtc="2025-08-08T00:19:00Z"/>
                <w:rFonts w:eastAsiaTheme="minorEastAsia"/>
              </w:rPr>
            </w:pPr>
            <w:ins w:id="753" w:author="森川　裕太(アプリケーション開発２課)" w:date="2025-08-08T14:13:00Z" w16du:dateUtc="2025-08-08T05:13:00Z">
              <w:r>
                <w:rPr>
                  <w:rFonts w:hAnsi="ＭＳ 明朝" w:hint="eastAsia"/>
                </w:rPr>
                <w:t>%</w:t>
              </w:r>
            </w:ins>
            <w:ins w:id="754" w:author="森川　裕太(アプリケーション開発２課)" w:date="2025-08-08T09:20:00Z" w16du:dateUtc="2025-08-08T00:20:00Z">
              <w:r w:rsidR="001D12F9" w:rsidRPr="00D23877">
                <w:rPr>
                  <w:rFonts w:hAnsi="ＭＳ 明朝" w:hint="eastAsia"/>
                </w:rPr>
                <w:t>キー</w:t>
              </w:r>
            </w:ins>
          </w:p>
        </w:tc>
        <w:tc>
          <w:tcPr>
            <w:tcW w:w="6543" w:type="dxa"/>
            <w:tcPrChange w:id="755" w:author="森川　裕太(アプリケーション開発２課)" w:date="2025-08-08T09:31:00Z" w16du:dateUtc="2025-08-08T00:31:00Z">
              <w:tcPr>
                <w:tcW w:w="6685" w:type="dxa"/>
                <w:gridSpan w:val="2"/>
              </w:tcPr>
            </w:tcPrChange>
          </w:tcPr>
          <w:p w14:paraId="20FF7C38" w14:textId="67C9134C" w:rsidR="001D12F9" w:rsidRPr="00E223B3" w:rsidRDefault="00E223B3">
            <w:pPr>
              <w:pStyle w:val="a0"/>
              <w:ind w:left="0"/>
              <w:rPr>
                <w:ins w:id="756" w:author="森川　裕太(アプリケーション開発２課)" w:date="2025-08-08T09:19:00Z" w16du:dateUtc="2025-08-08T00:19:00Z"/>
                <w:rFonts w:hAnsi="ＭＳ 明朝"/>
                <w:rPrChange w:id="757" w:author="森川　裕太(アプリケーション開発２課)" w:date="2025-08-08T09:30:00Z" w16du:dateUtc="2025-08-08T00:30:00Z">
                  <w:rPr>
                    <w:ins w:id="758" w:author="森川　裕太(アプリケーション開発２課)" w:date="2025-08-08T09:19:00Z" w16du:dateUtc="2025-08-08T00:19:00Z"/>
                    <w:rFonts w:eastAsiaTheme="minorEastAsia"/>
                  </w:rPr>
                </w:rPrChange>
              </w:rPr>
            </w:pPr>
            <w:ins w:id="759" w:author="森川　裕太(アプリケーション開発２課)" w:date="2025-08-08T09:30:00Z" w16du:dateUtc="2025-08-08T00:30:00Z">
              <w:r>
                <w:rPr>
                  <w:rFonts w:hAnsi="ＭＳ 明朝" w:hint="eastAsia"/>
                </w:rPr>
                <w:t>・入力された数値</w:t>
              </w:r>
            </w:ins>
            <w:ins w:id="760" w:author="森川　裕太(アプリケーション開発２課)" w:date="2025-08-25T08:57:00Z" w16du:dateUtc="2025-08-24T23:57:00Z">
              <w:r w:rsidR="008F2783">
                <w:rPr>
                  <w:rFonts w:hAnsi="ＭＳ 明朝" w:hint="eastAsia"/>
                </w:rPr>
                <w:t>を%形式に変換する</w:t>
              </w:r>
            </w:ins>
            <w:ins w:id="761" w:author="森川　裕太(アプリケーション開発２課)" w:date="2025-08-08T09:30:00Z" w16du:dateUtc="2025-08-08T00:30:00Z">
              <w:r>
                <w:rPr>
                  <w:rFonts w:hAnsi="ＭＳ 明朝" w:hint="eastAsia"/>
                </w:rPr>
                <w:t xml:space="preserve">　</w:t>
              </w:r>
            </w:ins>
          </w:p>
        </w:tc>
      </w:tr>
      <w:tr w:rsidR="003A4A3A" w14:paraId="4D4D1B3D" w14:textId="77777777" w:rsidTr="00125423">
        <w:trPr>
          <w:ins w:id="762" w:author="森川　裕太(アプリケーション開発２課)" w:date="2025-08-08T09:19:00Z"/>
        </w:trPr>
        <w:tc>
          <w:tcPr>
            <w:tcW w:w="689" w:type="dxa"/>
            <w:tcPrChange w:id="763" w:author="森川　裕太(アプリケーション開発２課)" w:date="2025-08-08T09:31:00Z" w16du:dateUtc="2025-08-08T00:31:00Z">
              <w:tcPr>
                <w:tcW w:w="689" w:type="dxa"/>
              </w:tcPr>
            </w:tcPrChange>
          </w:tcPr>
          <w:p w14:paraId="54F4A223" w14:textId="40F62A64" w:rsidR="001D12F9" w:rsidRPr="00D23877" w:rsidRDefault="001D12F9">
            <w:pPr>
              <w:pStyle w:val="a0"/>
              <w:numPr>
                <w:ilvl w:val="0"/>
                <w:numId w:val="162"/>
              </w:numPr>
              <w:rPr>
                <w:ins w:id="764" w:author="森川　裕太(アプリケーション開発２課)" w:date="2025-08-08T09:23:00Z" w16du:dateUtc="2025-08-08T00:23:00Z"/>
                <w:rFonts w:hAnsi="ＭＳ 明朝"/>
              </w:rPr>
              <w:pPrChange w:id="765" w:author="森川　裕太(アプリケーション開発２課)" w:date="2025-08-08T09:26:00Z" w16du:dateUtc="2025-08-08T00:26:00Z">
                <w:pPr>
                  <w:pStyle w:val="a0"/>
                  <w:numPr>
                    <w:numId w:val="129"/>
                  </w:numPr>
                  <w:ind w:left="440" w:hanging="440"/>
                </w:pPr>
              </w:pPrChange>
            </w:pPr>
          </w:p>
        </w:tc>
        <w:tc>
          <w:tcPr>
            <w:tcW w:w="2127" w:type="dxa"/>
            <w:tcPrChange w:id="766" w:author="森川　裕太(アプリケーション開発２課)" w:date="2025-08-08T09:31:00Z" w16du:dateUtc="2025-08-08T00:31:00Z">
              <w:tcPr>
                <w:tcW w:w="1985" w:type="dxa"/>
              </w:tcPr>
            </w:tcPrChange>
          </w:tcPr>
          <w:p w14:paraId="1F4CD67D" w14:textId="04553C3D" w:rsidR="001D12F9" w:rsidRDefault="001D12F9" w:rsidP="001D12F9">
            <w:pPr>
              <w:pStyle w:val="a0"/>
              <w:ind w:left="0"/>
              <w:rPr>
                <w:ins w:id="767" w:author="森川　裕太(アプリケーション開発２課)" w:date="2025-08-08T09:19:00Z" w16du:dateUtc="2025-08-08T00:19:00Z"/>
                <w:rFonts w:eastAsiaTheme="minorEastAsia"/>
              </w:rPr>
            </w:pPr>
            <w:ins w:id="768" w:author="森川　裕太(アプリケーション開発２課)" w:date="2025-08-08T09:20:00Z" w16du:dateUtc="2025-08-08T00:20:00Z">
              <w:r w:rsidRPr="00D23877">
                <w:rPr>
                  <w:rFonts w:hAnsi="ＭＳ 明朝" w:hint="eastAsia"/>
                </w:rPr>
                <w:t>クリアエントリーキー</w:t>
              </w:r>
            </w:ins>
          </w:p>
        </w:tc>
        <w:tc>
          <w:tcPr>
            <w:tcW w:w="6543" w:type="dxa"/>
            <w:tcPrChange w:id="769" w:author="森川　裕太(アプリケーション開発２課)" w:date="2025-08-08T09:31:00Z" w16du:dateUtc="2025-08-08T00:31:00Z">
              <w:tcPr>
                <w:tcW w:w="6685" w:type="dxa"/>
                <w:gridSpan w:val="2"/>
              </w:tcPr>
            </w:tcPrChange>
          </w:tcPr>
          <w:p w14:paraId="61CD37E6" w14:textId="60A36575" w:rsidR="001D12F9" w:rsidRPr="00125423" w:rsidRDefault="00125423" w:rsidP="007014A1">
            <w:pPr>
              <w:pStyle w:val="a0"/>
              <w:ind w:left="0"/>
              <w:rPr>
                <w:ins w:id="770" w:author="森川　裕太(アプリケーション開発２課)" w:date="2025-08-08T09:19:00Z" w16du:dateUtc="2025-08-08T00:19:00Z"/>
                <w:rFonts w:hAnsi="ＭＳ 明朝"/>
                <w:rPrChange w:id="771" w:author="森川　裕太(アプリケーション開発２課)" w:date="2025-08-08T09:31:00Z" w16du:dateUtc="2025-08-08T00:31:00Z">
                  <w:rPr>
                    <w:ins w:id="772" w:author="森川　裕太(アプリケーション開発２課)" w:date="2025-08-08T09:19:00Z" w16du:dateUtc="2025-08-08T00:19:00Z"/>
                    <w:rFonts w:eastAsiaTheme="minorEastAsia"/>
                  </w:rPr>
                </w:rPrChange>
              </w:rPr>
            </w:pPr>
            <w:ins w:id="773" w:author="森川　裕太(アプリケーション開発２課)" w:date="2025-08-08T09:31:00Z" w16du:dateUtc="2025-08-08T00:31:00Z">
              <w:r>
                <w:rPr>
                  <w:rFonts w:hAnsi="ＭＳ 明朝" w:hint="eastAsia"/>
                </w:rPr>
                <w:t>・計算結果表示欄に表示されている</w:t>
              </w:r>
            </w:ins>
            <w:ins w:id="774" w:author="森川　裕太(アプリケーション開発２課)" w:date="2025-08-08T14:09:00Z" w16du:dateUtc="2025-08-08T05:09:00Z">
              <w:r w:rsidR="001D2496">
                <w:rPr>
                  <w:rFonts w:hAnsi="ＭＳ 明朝" w:hint="eastAsia"/>
                </w:rPr>
                <w:t>数式</w:t>
              </w:r>
            </w:ins>
            <w:ins w:id="775" w:author="森川　裕太(アプリケーション開発２課)" w:date="2025-08-08T09:31:00Z" w16du:dateUtc="2025-08-08T00:31:00Z">
              <w:r>
                <w:rPr>
                  <w:rFonts w:hAnsi="ＭＳ 明朝" w:hint="eastAsia"/>
                </w:rPr>
                <w:t>を削除する</w:t>
              </w:r>
            </w:ins>
          </w:p>
        </w:tc>
      </w:tr>
      <w:tr w:rsidR="003A4A3A" w14:paraId="767825F6" w14:textId="77777777" w:rsidTr="00125423">
        <w:trPr>
          <w:ins w:id="776" w:author="森川　裕太(アプリケーション開発２課)" w:date="2025-08-08T09:19:00Z"/>
        </w:trPr>
        <w:tc>
          <w:tcPr>
            <w:tcW w:w="689" w:type="dxa"/>
            <w:tcPrChange w:id="777" w:author="森川　裕太(アプリケーション開発２課)" w:date="2025-08-08T09:31:00Z" w16du:dateUtc="2025-08-08T00:31:00Z">
              <w:tcPr>
                <w:tcW w:w="689" w:type="dxa"/>
              </w:tcPr>
            </w:tcPrChange>
          </w:tcPr>
          <w:p w14:paraId="087C096C" w14:textId="48D1F60B" w:rsidR="001D12F9" w:rsidRPr="00D23877" w:rsidRDefault="001D12F9">
            <w:pPr>
              <w:pStyle w:val="a0"/>
              <w:numPr>
                <w:ilvl w:val="0"/>
                <w:numId w:val="162"/>
              </w:numPr>
              <w:rPr>
                <w:ins w:id="778" w:author="森川　裕太(アプリケーション開発２課)" w:date="2025-08-08T09:23:00Z" w16du:dateUtc="2025-08-08T00:23:00Z"/>
                <w:rFonts w:hAnsi="ＭＳ 明朝"/>
              </w:rPr>
              <w:pPrChange w:id="779" w:author="森川　裕太(アプリケーション開発２課)" w:date="2025-08-18T16:43:00Z" w16du:dateUtc="2025-08-18T07:43:00Z">
                <w:pPr>
                  <w:pStyle w:val="a0"/>
                  <w:ind w:left="0"/>
                </w:pPr>
              </w:pPrChange>
            </w:pPr>
          </w:p>
        </w:tc>
        <w:tc>
          <w:tcPr>
            <w:tcW w:w="2127" w:type="dxa"/>
            <w:tcPrChange w:id="780" w:author="森川　裕太(アプリケーション開発２課)" w:date="2025-08-08T09:31:00Z" w16du:dateUtc="2025-08-08T00:31:00Z">
              <w:tcPr>
                <w:tcW w:w="1985" w:type="dxa"/>
              </w:tcPr>
            </w:tcPrChange>
          </w:tcPr>
          <w:p w14:paraId="58DC3008" w14:textId="13D5B48C" w:rsidR="001D12F9" w:rsidRDefault="001D12F9" w:rsidP="007014A1">
            <w:pPr>
              <w:pStyle w:val="a0"/>
              <w:ind w:left="0"/>
              <w:rPr>
                <w:ins w:id="781" w:author="森川　裕太(アプリケーション開発２課)" w:date="2025-08-08T09:19:00Z" w16du:dateUtc="2025-08-08T00:19:00Z"/>
                <w:rFonts w:eastAsiaTheme="minorEastAsia"/>
              </w:rPr>
            </w:pPr>
            <w:ins w:id="782" w:author="森川　裕太(アプリケーション開発２課)" w:date="2025-08-08T09:20:00Z" w16du:dateUtc="2025-08-08T00:20:00Z">
              <w:r w:rsidRPr="00D23877">
                <w:rPr>
                  <w:rFonts w:hAnsi="ＭＳ 明朝" w:hint="eastAsia"/>
                </w:rPr>
                <w:t>クリアキー</w:t>
              </w:r>
            </w:ins>
          </w:p>
        </w:tc>
        <w:tc>
          <w:tcPr>
            <w:tcW w:w="6543" w:type="dxa"/>
            <w:tcPrChange w:id="783" w:author="森川　裕太(アプリケーション開発２課)" w:date="2025-08-08T09:31:00Z" w16du:dateUtc="2025-08-08T00:31:00Z">
              <w:tcPr>
                <w:tcW w:w="6685" w:type="dxa"/>
                <w:gridSpan w:val="2"/>
              </w:tcPr>
            </w:tcPrChange>
          </w:tcPr>
          <w:p w14:paraId="122B81D8" w14:textId="786332F6" w:rsidR="001D12F9" w:rsidRPr="00125423" w:rsidRDefault="00125423">
            <w:pPr>
              <w:pStyle w:val="a0"/>
              <w:ind w:left="0"/>
              <w:rPr>
                <w:ins w:id="784" w:author="森川　裕太(アプリケーション開発２課)" w:date="2025-08-08T09:19:00Z" w16du:dateUtc="2025-08-08T00:19:00Z"/>
                <w:rFonts w:hAnsi="ＭＳ 明朝"/>
                <w:rPrChange w:id="785" w:author="森川　裕太(アプリケーション開発２課)" w:date="2025-08-08T09:31:00Z" w16du:dateUtc="2025-08-08T00:31:00Z">
                  <w:rPr>
                    <w:ins w:id="786" w:author="森川　裕太(アプリケーション開発２課)" w:date="2025-08-08T09:19:00Z" w16du:dateUtc="2025-08-08T00:19:00Z"/>
                    <w:rFonts w:eastAsiaTheme="minorEastAsia"/>
                  </w:rPr>
                </w:rPrChange>
              </w:rPr>
            </w:pPr>
            <w:ins w:id="787" w:author="森川　裕太(アプリケーション開発２課)" w:date="2025-08-08T09:31:00Z" w16du:dateUtc="2025-08-08T00:31:00Z">
              <w:r>
                <w:rPr>
                  <w:rFonts w:hAnsi="ＭＳ 明朝" w:hint="eastAsia"/>
                </w:rPr>
                <w:t xml:space="preserve">・途中計算結果表示欄と計算表示欄に表示されているすべての数式を削除する　</w:t>
              </w:r>
            </w:ins>
          </w:p>
        </w:tc>
      </w:tr>
      <w:tr w:rsidR="003A4A3A" w14:paraId="1B2E0E43" w14:textId="77777777" w:rsidTr="00B609C8">
        <w:trPr>
          <w:trHeight w:val="248"/>
          <w:ins w:id="788" w:author="森川　裕太(アプリケーション開発２課)" w:date="2025-08-08T09:19:00Z"/>
        </w:trPr>
        <w:tc>
          <w:tcPr>
            <w:tcW w:w="689" w:type="dxa"/>
            <w:tcPrChange w:id="789" w:author="森川　裕太(アプリケーション開発２課)" w:date="2025-08-08T09:32:00Z" w16du:dateUtc="2025-08-08T00:32:00Z">
              <w:tcPr>
                <w:tcW w:w="689" w:type="dxa"/>
              </w:tcPr>
            </w:tcPrChange>
          </w:tcPr>
          <w:p w14:paraId="69FBC3FF" w14:textId="6E655D94" w:rsidR="001D12F9" w:rsidRPr="00D23877" w:rsidRDefault="001D12F9">
            <w:pPr>
              <w:pStyle w:val="a0"/>
              <w:numPr>
                <w:ilvl w:val="0"/>
                <w:numId w:val="162"/>
              </w:numPr>
              <w:rPr>
                <w:ins w:id="790" w:author="森川　裕太(アプリケーション開発２課)" w:date="2025-08-08T09:23:00Z" w16du:dateUtc="2025-08-08T00:23:00Z"/>
                <w:rFonts w:hAnsi="ＭＳ 明朝"/>
              </w:rPr>
              <w:pPrChange w:id="791" w:author="森川　裕太(アプリケーション開発２課)" w:date="2025-08-18T16:43:00Z" w16du:dateUtc="2025-08-18T07:43:00Z">
                <w:pPr>
                  <w:pStyle w:val="a0"/>
                  <w:ind w:left="0"/>
                </w:pPr>
              </w:pPrChange>
            </w:pPr>
          </w:p>
        </w:tc>
        <w:tc>
          <w:tcPr>
            <w:tcW w:w="2127" w:type="dxa"/>
            <w:tcPrChange w:id="792" w:author="森川　裕太(アプリケーション開発２課)" w:date="2025-08-08T09:32:00Z" w16du:dateUtc="2025-08-08T00:32:00Z">
              <w:tcPr>
                <w:tcW w:w="1985" w:type="dxa"/>
              </w:tcPr>
            </w:tcPrChange>
          </w:tcPr>
          <w:p w14:paraId="15038FF4" w14:textId="0B557F27" w:rsidR="001D12F9" w:rsidRDefault="001D12F9" w:rsidP="007014A1">
            <w:pPr>
              <w:pStyle w:val="a0"/>
              <w:ind w:left="0"/>
              <w:rPr>
                <w:ins w:id="793" w:author="森川　裕太(アプリケーション開発２課)" w:date="2025-08-08T09:19:00Z" w16du:dateUtc="2025-08-08T00:19:00Z"/>
                <w:rFonts w:eastAsiaTheme="minorEastAsia"/>
              </w:rPr>
            </w:pPr>
            <w:ins w:id="794" w:author="森川　裕太(アプリケーション開発２課)" w:date="2025-08-08T09:20:00Z" w16du:dateUtc="2025-08-08T00:20:00Z">
              <w:r w:rsidRPr="00D23877">
                <w:rPr>
                  <w:rFonts w:hAnsi="ＭＳ 明朝" w:hint="eastAsia"/>
                </w:rPr>
                <w:t>桁下げキー</w:t>
              </w:r>
            </w:ins>
          </w:p>
        </w:tc>
        <w:tc>
          <w:tcPr>
            <w:tcW w:w="6543" w:type="dxa"/>
            <w:tcPrChange w:id="795" w:author="森川　裕太(アプリケーション開発２課)" w:date="2025-08-08T09:32:00Z" w16du:dateUtc="2025-08-08T00:32:00Z">
              <w:tcPr>
                <w:tcW w:w="6685" w:type="dxa"/>
                <w:gridSpan w:val="2"/>
              </w:tcPr>
            </w:tcPrChange>
          </w:tcPr>
          <w:p w14:paraId="44B62E46" w14:textId="055A9ADB" w:rsidR="001D12F9" w:rsidRDefault="005F7001" w:rsidP="007014A1">
            <w:pPr>
              <w:pStyle w:val="a0"/>
              <w:ind w:left="0"/>
              <w:rPr>
                <w:ins w:id="796" w:author="森川　裕太(アプリケーション開発２課)" w:date="2025-08-08T09:19:00Z" w16du:dateUtc="2025-08-08T00:19:00Z"/>
                <w:rFonts w:eastAsiaTheme="minorEastAsia"/>
              </w:rPr>
            </w:pPr>
            <w:ins w:id="797" w:author="森川　裕太(アプリケーション開発２課)" w:date="2025-08-08T09:32:00Z" w16du:dateUtc="2025-08-08T00:32:00Z">
              <w:r>
                <w:rPr>
                  <w:rFonts w:hAnsi="ＭＳ 明朝" w:hint="eastAsia"/>
                </w:rPr>
                <w:t>・表示されている最小桁の数字を削除したい場合に入力する。</w:t>
              </w:r>
            </w:ins>
          </w:p>
        </w:tc>
      </w:tr>
      <w:tr w:rsidR="003A4A3A" w14:paraId="0E2DA9EE" w14:textId="77777777" w:rsidTr="00125423">
        <w:trPr>
          <w:ins w:id="798" w:author="森川　裕太(アプリケーション開発２課)" w:date="2025-08-08T09:19:00Z"/>
        </w:trPr>
        <w:tc>
          <w:tcPr>
            <w:tcW w:w="689" w:type="dxa"/>
            <w:tcPrChange w:id="799" w:author="森川　裕太(アプリケーション開発２課)" w:date="2025-08-08T09:31:00Z" w16du:dateUtc="2025-08-08T00:31:00Z">
              <w:tcPr>
                <w:tcW w:w="689" w:type="dxa"/>
              </w:tcPr>
            </w:tcPrChange>
          </w:tcPr>
          <w:p w14:paraId="6A47CA4F" w14:textId="29761630" w:rsidR="001D12F9" w:rsidRPr="00D23877" w:rsidRDefault="001D12F9">
            <w:pPr>
              <w:pStyle w:val="a0"/>
              <w:numPr>
                <w:ilvl w:val="0"/>
                <w:numId w:val="162"/>
              </w:numPr>
              <w:rPr>
                <w:ins w:id="800" w:author="森川　裕太(アプリケーション開発２課)" w:date="2025-08-08T09:23:00Z" w16du:dateUtc="2025-08-08T00:23:00Z"/>
                <w:rFonts w:hAnsi="ＭＳ 明朝"/>
              </w:rPr>
              <w:pPrChange w:id="801" w:author="森川　裕太(アプリケーション開発２課)" w:date="2025-08-18T16:43:00Z" w16du:dateUtc="2025-08-18T07:43:00Z">
                <w:pPr>
                  <w:pStyle w:val="a0"/>
                  <w:ind w:left="0"/>
                </w:pPr>
              </w:pPrChange>
            </w:pPr>
          </w:p>
        </w:tc>
        <w:tc>
          <w:tcPr>
            <w:tcW w:w="2127" w:type="dxa"/>
            <w:tcPrChange w:id="802" w:author="森川　裕太(アプリケーション開発２課)" w:date="2025-08-08T09:31:00Z" w16du:dateUtc="2025-08-08T00:31:00Z">
              <w:tcPr>
                <w:tcW w:w="1985" w:type="dxa"/>
              </w:tcPr>
            </w:tcPrChange>
          </w:tcPr>
          <w:p w14:paraId="5A899040" w14:textId="627CD6C2" w:rsidR="001D12F9" w:rsidRDefault="001D12F9" w:rsidP="007014A1">
            <w:pPr>
              <w:pStyle w:val="a0"/>
              <w:ind w:left="0"/>
              <w:rPr>
                <w:ins w:id="803" w:author="森川　裕太(アプリケーション開発２課)" w:date="2025-08-08T09:19:00Z" w16du:dateUtc="2025-08-08T00:19:00Z"/>
                <w:rFonts w:eastAsiaTheme="minorEastAsia"/>
              </w:rPr>
            </w:pPr>
            <w:ins w:id="804" w:author="森川　裕太(アプリケーション開発２課)" w:date="2025-08-08T09:20:00Z" w16du:dateUtc="2025-08-08T00:20:00Z">
              <w:r w:rsidRPr="00D23877">
                <w:rPr>
                  <w:rFonts w:hAnsi="ＭＳ 明朝" w:hint="eastAsia"/>
                </w:rPr>
                <w:t>数字キー</w:t>
              </w:r>
            </w:ins>
          </w:p>
        </w:tc>
        <w:tc>
          <w:tcPr>
            <w:tcW w:w="6543" w:type="dxa"/>
            <w:tcPrChange w:id="805" w:author="森川　裕太(アプリケーション開発２課)" w:date="2025-08-08T09:31:00Z" w16du:dateUtc="2025-08-08T00:31:00Z">
              <w:tcPr>
                <w:tcW w:w="6685" w:type="dxa"/>
                <w:gridSpan w:val="2"/>
              </w:tcPr>
            </w:tcPrChange>
          </w:tcPr>
          <w:p w14:paraId="6A6FCF40" w14:textId="18B49813" w:rsidR="001D12F9" w:rsidRPr="00C82C8D" w:rsidRDefault="00E93318" w:rsidP="007014A1">
            <w:pPr>
              <w:pStyle w:val="a0"/>
              <w:ind w:left="0"/>
              <w:rPr>
                <w:ins w:id="806" w:author="森川　裕太(アプリケーション開発２課)" w:date="2025-08-08T09:19:00Z" w16du:dateUtc="2025-08-08T00:19:00Z"/>
                <w:rFonts w:hAnsi="ＭＳ 明朝"/>
                <w:rPrChange w:id="807" w:author="森川　裕太(アプリケーション開発２課)" w:date="2025-08-25T13:41:00Z" w16du:dateUtc="2025-08-25T04:41:00Z">
                  <w:rPr>
                    <w:ins w:id="808" w:author="森川　裕太(アプリケーション開発２課)" w:date="2025-08-08T09:19:00Z" w16du:dateUtc="2025-08-08T00:19:00Z"/>
                    <w:rFonts w:eastAsiaTheme="minorEastAsia"/>
                  </w:rPr>
                </w:rPrChange>
              </w:rPr>
            </w:pPr>
            <w:ins w:id="809" w:author="森川　裕太(アプリケーション開発２課)" w:date="2025-08-08T09:34:00Z" w16du:dateUtc="2025-08-08T00:34:00Z">
              <w:r>
                <w:rPr>
                  <w:rFonts w:hAnsi="ＭＳ 明朝" w:hint="eastAsia"/>
                </w:rPr>
                <w:t>・数字を入力するためのキー</w:t>
              </w:r>
            </w:ins>
          </w:p>
        </w:tc>
      </w:tr>
      <w:tr w:rsidR="003A4A3A" w14:paraId="7BA2DB51" w14:textId="77777777" w:rsidTr="00125423">
        <w:trPr>
          <w:ins w:id="810" w:author="森川　裕太(アプリケーション開発２課)" w:date="2025-08-08T09:19:00Z"/>
        </w:trPr>
        <w:tc>
          <w:tcPr>
            <w:tcW w:w="689" w:type="dxa"/>
            <w:tcPrChange w:id="811" w:author="森川　裕太(アプリケーション開発２課)" w:date="2025-08-08T09:31:00Z" w16du:dateUtc="2025-08-08T00:31:00Z">
              <w:tcPr>
                <w:tcW w:w="689" w:type="dxa"/>
              </w:tcPr>
            </w:tcPrChange>
          </w:tcPr>
          <w:p w14:paraId="53442C63" w14:textId="123A60E5" w:rsidR="001D12F9" w:rsidRPr="00D23877" w:rsidRDefault="001D12F9">
            <w:pPr>
              <w:pStyle w:val="a0"/>
              <w:numPr>
                <w:ilvl w:val="0"/>
                <w:numId w:val="162"/>
              </w:numPr>
              <w:rPr>
                <w:ins w:id="812" w:author="森川　裕太(アプリケーション開発２課)" w:date="2025-08-08T09:23:00Z" w16du:dateUtc="2025-08-08T00:23:00Z"/>
                <w:rFonts w:hAnsi="ＭＳ 明朝"/>
              </w:rPr>
              <w:pPrChange w:id="813" w:author="森川　裕太(アプリケーション開発２課)" w:date="2025-08-18T16:43:00Z" w16du:dateUtc="2025-08-18T07:43:00Z">
                <w:pPr>
                  <w:pStyle w:val="a0"/>
                  <w:ind w:left="0"/>
                </w:pPr>
              </w:pPrChange>
            </w:pPr>
          </w:p>
        </w:tc>
        <w:tc>
          <w:tcPr>
            <w:tcW w:w="2127" w:type="dxa"/>
            <w:tcPrChange w:id="814" w:author="森川　裕太(アプリケーション開発２課)" w:date="2025-08-08T09:31:00Z" w16du:dateUtc="2025-08-08T00:31:00Z">
              <w:tcPr>
                <w:tcW w:w="1985" w:type="dxa"/>
              </w:tcPr>
            </w:tcPrChange>
          </w:tcPr>
          <w:p w14:paraId="6321CF9E" w14:textId="13AF9DC4" w:rsidR="001D12F9" w:rsidRDefault="001D12F9" w:rsidP="007014A1">
            <w:pPr>
              <w:pStyle w:val="a0"/>
              <w:ind w:left="0"/>
              <w:rPr>
                <w:ins w:id="815" w:author="森川　裕太(アプリケーション開発２課)" w:date="2025-08-08T09:19:00Z" w16du:dateUtc="2025-08-08T00:19:00Z"/>
                <w:rFonts w:eastAsiaTheme="minorEastAsia"/>
              </w:rPr>
            </w:pPr>
            <w:ins w:id="816" w:author="森川　裕太(アプリケーション開発２課)" w:date="2025-08-08T09:20:00Z" w16du:dateUtc="2025-08-08T00:20:00Z">
              <w:r w:rsidRPr="00D23877">
                <w:rPr>
                  <w:rFonts w:hAnsi="ＭＳ 明朝" w:hint="eastAsia"/>
                </w:rPr>
                <w:t>計算命令キー</w:t>
              </w:r>
            </w:ins>
          </w:p>
        </w:tc>
        <w:tc>
          <w:tcPr>
            <w:tcW w:w="6543" w:type="dxa"/>
            <w:tcPrChange w:id="817" w:author="森川　裕太(アプリケーション開発２課)" w:date="2025-08-08T09:31:00Z" w16du:dateUtc="2025-08-08T00:31:00Z">
              <w:tcPr>
                <w:tcW w:w="6685" w:type="dxa"/>
                <w:gridSpan w:val="2"/>
              </w:tcPr>
            </w:tcPrChange>
          </w:tcPr>
          <w:p w14:paraId="2326DAE9" w14:textId="3D073EDF" w:rsidR="001D12F9" w:rsidRPr="00481565" w:rsidRDefault="00481565">
            <w:pPr>
              <w:pStyle w:val="a0"/>
              <w:ind w:left="0"/>
              <w:rPr>
                <w:ins w:id="818" w:author="森川　裕太(アプリケーション開発２課)" w:date="2025-08-08T09:19:00Z" w16du:dateUtc="2025-08-08T00:19:00Z"/>
                <w:rFonts w:hAnsi="ＭＳ 明朝"/>
                <w:rPrChange w:id="819" w:author="森川　裕太(アプリケーション開発２課)" w:date="2025-08-08T09:35:00Z" w16du:dateUtc="2025-08-08T00:35:00Z">
                  <w:rPr>
                    <w:ins w:id="820" w:author="森川　裕太(アプリケーション開発２課)" w:date="2025-08-08T09:19:00Z" w16du:dateUtc="2025-08-08T00:19:00Z"/>
                    <w:rFonts w:eastAsiaTheme="minorEastAsia"/>
                  </w:rPr>
                </w:rPrChange>
              </w:rPr>
            </w:pPr>
            <w:ins w:id="821" w:author="森川　裕太(アプリケーション開発２課)" w:date="2025-08-08T09:35:00Z" w16du:dateUtc="2025-08-08T00:35:00Z">
              <w:r>
                <w:rPr>
                  <w:rFonts w:hAnsi="ＭＳ 明朝" w:hint="eastAsia"/>
                </w:rPr>
                <w:t>・四則演算を行う際に入力する</w:t>
              </w:r>
            </w:ins>
          </w:p>
        </w:tc>
      </w:tr>
      <w:tr w:rsidR="003A4A3A" w14:paraId="2B9F6287" w14:textId="77777777" w:rsidTr="00125423">
        <w:trPr>
          <w:ins w:id="822" w:author="森川　裕太(アプリケーション開発２課)" w:date="2025-08-08T09:19:00Z"/>
        </w:trPr>
        <w:tc>
          <w:tcPr>
            <w:tcW w:w="689" w:type="dxa"/>
            <w:tcPrChange w:id="823" w:author="森川　裕太(アプリケーション開発２課)" w:date="2025-08-08T09:31:00Z" w16du:dateUtc="2025-08-08T00:31:00Z">
              <w:tcPr>
                <w:tcW w:w="689" w:type="dxa"/>
              </w:tcPr>
            </w:tcPrChange>
          </w:tcPr>
          <w:p w14:paraId="64ED8509" w14:textId="487A232B" w:rsidR="001D12F9" w:rsidRPr="00D23877" w:rsidRDefault="001D12F9">
            <w:pPr>
              <w:pStyle w:val="a0"/>
              <w:numPr>
                <w:ilvl w:val="0"/>
                <w:numId w:val="162"/>
              </w:numPr>
              <w:rPr>
                <w:ins w:id="824" w:author="森川　裕太(アプリケーション開発２課)" w:date="2025-08-08T09:23:00Z" w16du:dateUtc="2025-08-08T00:23:00Z"/>
                <w:rFonts w:hAnsi="ＭＳ 明朝"/>
              </w:rPr>
              <w:pPrChange w:id="825" w:author="森川　裕太(アプリケーション開発２課)" w:date="2025-08-18T16:43:00Z" w16du:dateUtc="2025-08-18T07:43:00Z">
                <w:pPr>
                  <w:pStyle w:val="a0"/>
                  <w:ind w:left="0"/>
                </w:pPr>
              </w:pPrChange>
            </w:pPr>
          </w:p>
        </w:tc>
        <w:tc>
          <w:tcPr>
            <w:tcW w:w="2127" w:type="dxa"/>
            <w:tcPrChange w:id="826" w:author="森川　裕太(アプリケーション開発２課)" w:date="2025-08-08T09:31:00Z" w16du:dateUtc="2025-08-08T00:31:00Z">
              <w:tcPr>
                <w:tcW w:w="1985" w:type="dxa"/>
              </w:tcPr>
            </w:tcPrChange>
          </w:tcPr>
          <w:p w14:paraId="5A46D59C" w14:textId="04059338" w:rsidR="001D12F9" w:rsidRDefault="001D12F9" w:rsidP="007014A1">
            <w:pPr>
              <w:pStyle w:val="a0"/>
              <w:ind w:left="0"/>
              <w:rPr>
                <w:ins w:id="827" w:author="森川　裕太(アプリケーション開発２課)" w:date="2025-08-08T09:19:00Z" w16du:dateUtc="2025-08-08T00:19:00Z"/>
                <w:rFonts w:eastAsiaTheme="minorEastAsia"/>
              </w:rPr>
            </w:pPr>
            <w:ins w:id="828" w:author="森川　裕太(アプリケーション開発２課)" w:date="2025-08-08T09:20:00Z" w16du:dateUtc="2025-08-08T00:20:00Z">
              <w:r w:rsidRPr="00D23877">
                <w:rPr>
                  <w:rFonts w:hAnsi="ＭＳ 明朝" w:hint="eastAsia"/>
                </w:rPr>
                <w:t>サインチェンジキー</w:t>
              </w:r>
            </w:ins>
          </w:p>
        </w:tc>
        <w:tc>
          <w:tcPr>
            <w:tcW w:w="6543" w:type="dxa"/>
            <w:tcPrChange w:id="829" w:author="森川　裕太(アプリケーション開発２課)" w:date="2025-08-08T09:31:00Z" w16du:dateUtc="2025-08-08T00:31:00Z">
              <w:tcPr>
                <w:tcW w:w="6685" w:type="dxa"/>
                <w:gridSpan w:val="2"/>
              </w:tcPr>
            </w:tcPrChange>
          </w:tcPr>
          <w:p w14:paraId="6A7DBA28" w14:textId="2132E03F" w:rsidR="001D12F9" w:rsidRPr="00481565" w:rsidRDefault="00481565">
            <w:pPr>
              <w:pStyle w:val="a0"/>
              <w:ind w:left="0"/>
              <w:rPr>
                <w:ins w:id="830" w:author="森川　裕太(アプリケーション開発２課)" w:date="2025-08-08T09:19:00Z" w16du:dateUtc="2025-08-08T00:19:00Z"/>
                <w:rFonts w:hAnsi="ＭＳ 明朝"/>
                <w:rPrChange w:id="831" w:author="森川　裕太(アプリケーション開発２課)" w:date="2025-08-08T09:36:00Z" w16du:dateUtc="2025-08-08T00:36:00Z">
                  <w:rPr>
                    <w:ins w:id="832" w:author="森川　裕太(アプリケーション開発２課)" w:date="2025-08-08T09:19:00Z" w16du:dateUtc="2025-08-08T00:19:00Z"/>
                    <w:rFonts w:eastAsiaTheme="minorEastAsia"/>
                  </w:rPr>
                </w:rPrChange>
              </w:rPr>
            </w:pPr>
            <w:ins w:id="833" w:author="森川　裕太(アプリケーション開発２課)" w:date="2025-08-08T09:36:00Z" w16du:dateUtc="2025-08-08T00:36:00Z">
              <w:r>
                <w:rPr>
                  <w:rFonts w:hAnsi="ＭＳ 明朝" w:hint="eastAsia"/>
                </w:rPr>
                <w:t>・計算結果表示欄に表示している</w:t>
              </w:r>
            </w:ins>
            <w:ins w:id="834" w:author="森川　裕太(アプリケーション開発２課)" w:date="2025-08-25T09:00:00Z" w16du:dateUtc="2025-08-25T00:00:00Z">
              <w:r w:rsidR="00243B3A">
                <w:rPr>
                  <w:rFonts w:hAnsi="ＭＳ 明朝" w:hint="eastAsia"/>
                </w:rPr>
                <w:t>数値</w:t>
              </w:r>
            </w:ins>
            <w:ins w:id="835" w:author="森川　裕太(アプリケーション開発２課)" w:date="2025-08-08T09:36:00Z" w16du:dateUtc="2025-08-08T00:36:00Z">
              <w:r>
                <w:rPr>
                  <w:rFonts w:hAnsi="ＭＳ 明朝" w:hint="eastAsia"/>
                </w:rPr>
                <w:t>の符号を反転させる</w:t>
              </w:r>
            </w:ins>
          </w:p>
        </w:tc>
      </w:tr>
      <w:tr w:rsidR="003A4A3A" w14:paraId="7C543ED7" w14:textId="77777777" w:rsidTr="00125423">
        <w:trPr>
          <w:ins w:id="836" w:author="森川　裕太(アプリケーション開発２課)" w:date="2025-08-08T09:19:00Z"/>
        </w:trPr>
        <w:tc>
          <w:tcPr>
            <w:tcW w:w="689" w:type="dxa"/>
            <w:tcPrChange w:id="837" w:author="森川　裕太(アプリケーション開発２課)" w:date="2025-08-08T09:31:00Z" w16du:dateUtc="2025-08-08T00:31:00Z">
              <w:tcPr>
                <w:tcW w:w="689" w:type="dxa"/>
              </w:tcPr>
            </w:tcPrChange>
          </w:tcPr>
          <w:p w14:paraId="2DA529C5" w14:textId="0CC75414" w:rsidR="001D12F9" w:rsidRPr="00D23877" w:rsidRDefault="001D12F9">
            <w:pPr>
              <w:pStyle w:val="a0"/>
              <w:numPr>
                <w:ilvl w:val="0"/>
                <w:numId w:val="162"/>
              </w:numPr>
              <w:rPr>
                <w:ins w:id="838" w:author="森川　裕太(アプリケーション開発２課)" w:date="2025-08-08T09:23:00Z" w16du:dateUtc="2025-08-08T00:23:00Z"/>
                <w:rFonts w:hAnsi="ＭＳ 明朝"/>
              </w:rPr>
              <w:pPrChange w:id="839" w:author="森川　裕太(アプリケーション開発２課)" w:date="2025-08-18T16:43:00Z" w16du:dateUtc="2025-08-18T07:43:00Z">
                <w:pPr>
                  <w:pStyle w:val="a0"/>
                  <w:ind w:left="0"/>
                </w:pPr>
              </w:pPrChange>
            </w:pPr>
          </w:p>
        </w:tc>
        <w:tc>
          <w:tcPr>
            <w:tcW w:w="2127" w:type="dxa"/>
            <w:tcPrChange w:id="840" w:author="森川　裕太(アプリケーション開発２課)" w:date="2025-08-08T09:31:00Z" w16du:dateUtc="2025-08-08T00:31:00Z">
              <w:tcPr>
                <w:tcW w:w="1985" w:type="dxa"/>
              </w:tcPr>
            </w:tcPrChange>
          </w:tcPr>
          <w:p w14:paraId="18997679" w14:textId="4AB8C688" w:rsidR="001D12F9" w:rsidRDefault="001D12F9" w:rsidP="007014A1">
            <w:pPr>
              <w:pStyle w:val="a0"/>
              <w:ind w:left="0"/>
              <w:rPr>
                <w:ins w:id="841" w:author="森川　裕太(アプリケーション開発２課)" w:date="2025-08-08T09:19:00Z" w16du:dateUtc="2025-08-08T00:19:00Z"/>
                <w:rFonts w:eastAsiaTheme="minorEastAsia"/>
              </w:rPr>
            </w:pPr>
            <w:ins w:id="842" w:author="森川　裕太(アプリケーション開発２課)" w:date="2025-08-08T09:20:00Z" w16du:dateUtc="2025-08-08T00:20:00Z">
              <w:r w:rsidRPr="00D23877">
                <w:rPr>
                  <w:rFonts w:hAnsi="ＭＳ 明朝" w:hint="eastAsia"/>
                </w:rPr>
                <w:t>小数点キー</w:t>
              </w:r>
            </w:ins>
          </w:p>
        </w:tc>
        <w:tc>
          <w:tcPr>
            <w:tcW w:w="6543" w:type="dxa"/>
            <w:tcPrChange w:id="843" w:author="森川　裕太(アプリケーション開発２課)" w:date="2025-08-08T09:31:00Z" w16du:dateUtc="2025-08-08T00:31:00Z">
              <w:tcPr>
                <w:tcW w:w="6685" w:type="dxa"/>
                <w:gridSpan w:val="2"/>
              </w:tcPr>
            </w:tcPrChange>
          </w:tcPr>
          <w:p w14:paraId="5262ABF0" w14:textId="6592923E" w:rsidR="001D12F9" w:rsidRPr="000F0058" w:rsidRDefault="000F0058">
            <w:pPr>
              <w:pStyle w:val="a0"/>
              <w:ind w:left="0"/>
              <w:rPr>
                <w:ins w:id="844" w:author="森川　裕太(アプリケーション開発２課)" w:date="2025-08-08T09:19:00Z" w16du:dateUtc="2025-08-08T00:19:00Z"/>
                <w:rFonts w:hAnsi="ＭＳ 明朝"/>
                <w:rPrChange w:id="845" w:author="森川　裕太(アプリケーション開発２課)" w:date="2025-08-08T09:37:00Z" w16du:dateUtc="2025-08-08T00:37:00Z">
                  <w:rPr>
                    <w:ins w:id="846" w:author="森川　裕太(アプリケーション開発２課)" w:date="2025-08-08T09:19:00Z" w16du:dateUtc="2025-08-08T00:19:00Z"/>
                    <w:rFonts w:eastAsiaTheme="minorEastAsia"/>
                  </w:rPr>
                </w:rPrChange>
              </w:rPr>
            </w:pPr>
            <w:ins w:id="847" w:author="森川　裕太(アプリケーション開発２課)" w:date="2025-08-08T09:37:00Z" w16du:dateUtc="2025-08-08T00:37:00Z">
              <w:r>
                <w:rPr>
                  <w:rFonts w:hAnsi="ＭＳ 明朝" w:hint="eastAsia"/>
                </w:rPr>
                <w:t>・表示している最小桁数の直後に小数点を付与する</w:t>
              </w:r>
            </w:ins>
          </w:p>
        </w:tc>
      </w:tr>
      <w:tr w:rsidR="00AF050D" w14:paraId="0AD1C98D" w14:textId="77777777" w:rsidTr="00125423">
        <w:trPr>
          <w:ins w:id="848" w:author="森川　裕太(アプリケーション開発２課)" w:date="2025-08-08T10:03:00Z"/>
        </w:trPr>
        <w:tc>
          <w:tcPr>
            <w:tcW w:w="689" w:type="dxa"/>
          </w:tcPr>
          <w:p w14:paraId="3BB1520C" w14:textId="45CF9B76" w:rsidR="00AF050D" w:rsidRDefault="00AF050D">
            <w:pPr>
              <w:pStyle w:val="a0"/>
              <w:numPr>
                <w:ilvl w:val="0"/>
                <w:numId w:val="162"/>
              </w:numPr>
              <w:rPr>
                <w:ins w:id="849" w:author="森川　裕太(アプリケーション開発２課)" w:date="2025-08-08T10:03:00Z" w16du:dateUtc="2025-08-08T01:03:00Z"/>
                <w:rFonts w:hAnsi="ＭＳ 明朝"/>
              </w:rPr>
              <w:pPrChange w:id="850" w:author="森川　裕太(アプリケーション開発２課)" w:date="2025-08-18T16:43:00Z" w16du:dateUtc="2025-08-18T07:43:00Z">
                <w:pPr>
                  <w:pStyle w:val="a0"/>
                  <w:ind w:left="0"/>
                </w:pPr>
              </w:pPrChange>
            </w:pPr>
          </w:p>
        </w:tc>
        <w:tc>
          <w:tcPr>
            <w:tcW w:w="2127" w:type="dxa"/>
          </w:tcPr>
          <w:p w14:paraId="1CA57CCA" w14:textId="5CAF426C" w:rsidR="00AF050D" w:rsidRPr="00D23877" w:rsidRDefault="00AF050D" w:rsidP="00AF050D">
            <w:pPr>
              <w:pStyle w:val="a0"/>
              <w:ind w:left="0"/>
              <w:rPr>
                <w:ins w:id="851" w:author="森川　裕太(アプリケーション開発２課)" w:date="2025-08-08T10:03:00Z" w16du:dateUtc="2025-08-08T01:03:00Z"/>
                <w:rFonts w:hAnsi="ＭＳ 明朝"/>
              </w:rPr>
            </w:pPr>
            <w:ins w:id="852" w:author="森川　裕太(アプリケーション開発２課)" w:date="2025-08-08T10:03:00Z" w16du:dateUtc="2025-08-08T01:03:00Z">
              <w:r w:rsidRPr="00D23877">
                <w:rPr>
                  <w:rFonts w:hAnsi="ＭＳ 明朝" w:hint="eastAsia"/>
                </w:rPr>
                <w:t>イコールキー</w:t>
              </w:r>
            </w:ins>
          </w:p>
        </w:tc>
        <w:tc>
          <w:tcPr>
            <w:tcW w:w="6543" w:type="dxa"/>
          </w:tcPr>
          <w:p w14:paraId="13B1107A" w14:textId="4A93FF40" w:rsidR="00AF050D" w:rsidRDefault="00AF050D" w:rsidP="00AF050D">
            <w:pPr>
              <w:pStyle w:val="a0"/>
              <w:ind w:left="0"/>
              <w:rPr>
                <w:ins w:id="853" w:author="森川　裕太(アプリケーション開発２課)" w:date="2025-08-08T10:03:00Z" w16du:dateUtc="2025-08-08T01:03:00Z"/>
                <w:rFonts w:hAnsi="ＭＳ 明朝"/>
              </w:rPr>
            </w:pPr>
            <w:ins w:id="854" w:author="森川　裕太(アプリケーション開発２課)" w:date="2025-08-08T10:03:00Z" w16du:dateUtc="2025-08-08T01:03:00Z">
              <w:r>
                <w:rPr>
                  <w:rFonts w:hAnsi="ＭＳ 明朝" w:hint="eastAsia"/>
                </w:rPr>
                <w:t>・計算結果を求めるためのキー</w:t>
              </w:r>
            </w:ins>
          </w:p>
        </w:tc>
      </w:tr>
    </w:tbl>
    <w:p w14:paraId="348B270E" w14:textId="6C85F21D" w:rsidR="00A353C0" w:rsidRDefault="00A353C0" w:rsidP="00A353C0">
      <w:pPr>
        <w:pStyle w:val="a0"/>
        <w:ind w:left="0"/>
        <w:rPr>
          <w:ins w:id="855" w:author="森川　裕太(アプリケーション開発２課)" w:date="2025-08-18T09:20:00Z" w16du:dateUtc="2025-08-18T00:20:00Z"/>
        </w:rPr>
      </w:pPr>
    </w:p>
    <w:p w14:paraId="36D0074A" w14:textId="0C3258E6" w:rsidR="00A353C0" w:rsidRPr="00290677" w:rsidRDefault="00A353C0">
      <w:pPr>
        <w:adjustRightInd/>
        <w:textAlignment w:val="auto"/>
        <w:rPr>
          <w:ins w:id="856" w:author="森川　裕太(アプリケーション開発２課)" w:date="2025-08-08T15:56:00Z" w16du:dateUtc="2025-08-08T06:56:00Z"/>
        </w:rPr>
        <w:pPrChange w:id="857" w:author="森川　裕太(アプリケーション開発２課)" w:date="2025-08-18T09:20:00Z" w16du:dateUtc="2025-08-18T00:20:00Z">
          <w:pPr>
            <w:pStyle w:val="2"/>
            <w:numPr>
              <w:ilvl w:val="0"/>
              <w:numId w:val="0"/>
            </w:numPr>
            <w:ind w:left="57" w:firstLine="0"/>
          </w:pPr>
        </w:pPrChange>
      </w:pPr>
      <w:ins w:id="858" w:author="森川　裕太(アプリケーション開発２課)" w:date="2025-08-18T09:20:00Z" w16du:dateUtc="2025-08-18T00:20:00Z">
        <w:r>
          <w:br w:type="page"/>
        </w:r>
      </w:ins>
    </w:p>
    <w:p w14:paraId="7772D3B4" w14:textId="47FE8DA6" w:rsidR="006D58E9" w:rsidRPr="006623F6" w:rsidRDefault="006D58E9">
      <w:pPr>
        <w:pStyle w:val="2"/>
        <w:numPr>
          <w:ilvl w:val="1"/>
          <w:numId w:val="1"/>
        </w:numPr>
        <w:ind w:left="425"/>
        <w:rPr>
          <w:ins w:id="859" w:author="森川　裕太(アプリケーション開発２課)" w:date="2025-08-08T15:56:00Z" w16du:dateUtc="2025-08-08T06:56:00Z"/>
        </w:rPr>
        <w:pPrChange w:id="860" w:author="森川　裕太(アプリケーション開発２課)" w:date="2025-08-08T15:57:00Z" w16du:dateUtc="2025-08-08T06:57:00Z">
          <w:pPr>
            <w:pStyle w:val="2"/>
            <w:numPr>
              <w:numId w:val="152"/>
            </w:numPr>
            <w:ind w:left="1160" w:hanging="440"/>
          </w:pPr>
        </w:pPrChange>
      </w:pPr>
      <w:bookmarkStart w:id="861" w:name="_Toc206496071"/>
      <w:ins w:id="862" w:author="森川　裕太(アプリケーション開発２課)" w:date="2025-08-08T15:56:00Z" w16du:dateUtc="2025-08-08T06:56:00Z">
        <w:r>
          <w:rPr>
            <w:rFonts w:hint="eastAsia"/>
          </w:rPr>
          <w:lastRenderedPageBreak/>
          <w:t>電卓</w:t>
        </w:r>
      </w:ins>
      <w:ins w:id="863" w:author="森川　裕太(アプリケーション開発２課)" w:date="2025-08-19T11:18:00Z" w16du:dateUtc="2025-08-19T02:18:00Z">
        <w:r w:rsidR="00D564C3">
          <w:rPr>
            <w:rFonts w:hint="eastAsia"/>
          </w:rPr>
          <w:t>仕様</w:t>
        </w:r>
      </w:ins>
      <w:bookmarkEnd w:id="861"/>
    </w:p>
    <w:p w14:paraId="41369691" w14:textId="6C3783AB" w:rsidR="00E56502" w:rsidRPr="00E56502" w:rsidDel="00D564C3" w:rsidRDefault="00E56502">
      <w:pPr>
        <w:pStyle w:val="3"/>
        <w:numPr>
          <w:ilvl w:val="0"/>
          <w:numId w:val="0"/>
        </w:numPr>
        <w:ind w:leftChars="100" w:left="280" w:right="180" w:hanging="100"/>
        <w:rPr>
          <w:del w:id="864" w:author="森川　裕太(アプリケーション開発２課)" w:date="2025-08-19T11:18:00Z" w16du:dateUtc="2025-08-19T02:18:00Z"/>
        </w:rPr>
        <w:pPrChange w:id="865" w:author="森川　裕太(アプリケーション開発２課)" w:date="2025-08-19T11:21:00Z" w16du:dateUtc="2025-08-19T02:21:00Z">
          <w:pPr>
            <w:pStyle w:val="a0"/>
            <w:ind w:left="709"/>
          </w:pPr>
        </w:pPrChange>
      </w:pPr>
      <w:bookmarkStart w:id="866" w:name="_Toc206495733"/>
      <w:bookmarkStart w:id="867" w:name="_Toc206496072"/>
      <w:bookmarkEnd w:id="866"/>
      <w:bookmarkEnd w:id="867"/>
    </w:p>
    <w:p w14:paraId="0DA28A1A" w14:textId="09758A32" w:rsidR="00861CBA" w:rsidRPr="00861CBA" w:rsidRDefault="00BE527D">
      <w:pPr>
        <w:pStyle w:val="3"/>
        <w:ind w:left="435" w:right="180"/>
        <w:pPrChange w:id="868" w:author="森川　裕太(アプリケーション開発２課)" w:date="2025-08-19T11:21:00Z" w16du:dateUtc="2025-08-19T02:21:00Z">
          <w:pPr>
            <w:pStyle w:val="a0"/>
            <w:ind w:left="709"/>
          </w:pPr>
        </w:pPrChange>
      </w:pPr>
      <w:bookmarkStart w:id="869" w:name="_Toc206496073"/>
      <w:ins w:id="870" w:author="森川　裕太(アプリケーション開発２課)" w:date="2025-08-19T09:44:00Z" w16du:dateUtc="2025-08-19T00:44:00Z">
        <w:r>
          <w:rPr>
            <w:rFonts w:hint="eastAsia"/>
          </w:rPr>
          <w:t>基本</w:t>
        </w:r>
      </w:ins>
      <w:ins w:id="871" w:author="森川　裕太(アプリケーション開発２課)" w:date="2025-08-08T13:39:00Z" w16du:dateUtc="2025-08-08T04:39:00Z">
        <w:r>
          <w:rPr>
            <w:rFonts w:hint="eastAsia"/>
          </w:rPr>
          <w:t>仕様</w:t>
        </w:r>
      </w:ins>
      <w:bookmarkEnd w:id="869"/>
      <w:del w:id="872" w:author="森川　裕太(アプリケーション開発２課)" w:date="2025-08-08T13:35:00Z" w16du:dateUtc="2025-08-08T04:35:00Z">
        <w:r w:rsidR="00085B43" w:rsidRPr="00D564C3" w:rsidDel="00186192">
          <w:rPr>
            <w:rFonts w:hAnsi="ＭＳ 明朝" w:hint="eastAsia"/>
            <w:rPrChange w:id="873" w:author="森川　裕太(アプリケーション開発２課)" w:date="2025-08-19T11:18:00Z" w16du:dateUtc="2025-08-19T02:18:00Z">
              <w:rPr>
                <w:rFonts w:hint="eastAsia"/>
              </w:rPr>
            </w:rPrChange>
          </w:rPr>
          <w:delText>仕様</w:delText>
        </w:r>
      </w:del>
    </w:p>
    <w:tbl>
      <w:tblPr>
        <w:tblStyle w:val="afc"/>
        <w:tblW w:w="0" w:type="auto"/>
        <w:jc w:val="center"/>
        <w:tblLook w:val="04A0" w:firstRow="1" w:lastRow="0" w:firstColumn="1" w:lastColumn="0" w:noHBand="0" w:noVBand="1"/>
        <w:tblPrChange w:id="874" w:author="森川　裕太(アプリケーション開発２課)" w:date="2025-08-08T11:02:00Z" w16du:dateUtc="2025-08-08T02:02:00Z">
          <w:tblPr>
            <w:tblStyle w:val="afc"/>
            <w:tblW w:w="0" w:type="auto"/>
            <w:tblInd w:w="988" w:type="dxa"/>
            <w:tblLook w:val="04A0" w:firstRow="1" w:lastRow="0" w:firstColumn="1" w:lastColumn="0" w:noHBand="0" w:noVBand="1"/>
          </w:tblPr>
        </w:tblPrChange>
      </w:tblPr>
      <w:tblGrid>
        <w:gridCol w:w="2122"/>
        <w:gridCol w:w="6804"/>
        <w:tblGridChange w:id="875">
          <w:tblGrid>
            <w:gridCol w:w="2122"/>
            <w:gridCol w:w="4794"/>
            <w:gridCol w:w="2010"/>
            <w:gridCol w:w="399"/>
            <w:gridCol w:w="6237"/>
          </w:tblGrid>
        </w:tblGridChange>
      </w:tblGrid>
      <w:tr w:rsidR="004D0C03" w14:paraId="720D36BE" w14:textId="77777777" w:rsidTr="00C26311">
        <w:trPr>
          <w:jc w:val="center"/>
          <w:trPrChange w:id="876" w:author="森川　裕太(アプリケーション開発２課)" w:date="2025-08-08T11:02:00Z" w16du:dateUtc="2025-08-08T02:02:00Z">
            <w:trPr>
              <w:gridBefore w:val="2"/>
            </w:trPr>
          </w:trPrChange>
        </w:trPr>
        <w:tc>
          <w:tcPr>
            <w:tcW w:w="2122" w:type="dxa"/>
            <w:shd w:val="clear" w:color="auto" w:fill="E7E6E6" w:themeFill="background2"/>
            <w:tcPrChange w:id="877" w:author="森川　裕太(アプリケーション開発２課)" w:date="2025-08-08T11:02:00Z" w16du:dateUtc="2025-08-08T02:02:00Z">
              <w:tcPr>
                <w:tcW w:w="2409" w:type="dxa"/>
                <w:gridSpan w:val="2"/>
                <w:shd w:val="clear" w:color="auto" w:fill="E7E6E6" w:themeFill="background2"/>
              </w:tcPr>
            </w:tcPrChange>
          </w:tcPr>
          <w:p w14:paraId="073301F8" w14:textId="06A414F9" w:rsidR="004D0C03" w:rsidRPr="0058677F" w:rsidRDefault="004D0C03" w:rsidP="004D0C03">
            <w:pPr>
              <w:pStyle w:val="a0"/>
              <w:ind w:left="0"/>
              <w:jc w:val="center"/>
              <w:rPr>
                <w:rFonts w:hAnsi="ＭＳ 明朝"/>
                <w:b/>
                <w:bCs/>
              </w:rPr>
            </w:pPr>
            <w:r w:rsidRPr="0058677F">
              <w:rPr>
                <w:rFonts w:hAnsi="ＭＳ 明朝" w:hint="eastAsia"/>
                <w:b/>
                <w:bCs/>
              </w:rPr>
              <w:t>項目</w:t>
            </w:r>
          </w:p>
        </w:tc>
        <w:tc>
          <w:tcPr>
            <w:tcW w:w="6804" w:type="dxa"/>
            <w:shd w:val="clear" w:color="auto" w:fill="E7E6E6" w:themeFill="background2"/>
            <w:tcPrChange w:id="878" w:author="森川　裕太(アプリケーション開発２課)" w:date="2025-08-08T11:02:00Z" w16du:dateUtc="2025-08-08T02:02:00Z">
              <w:tcPr>
                <w:tcW w:w="6237" w:type="dxa"/>
                <w:shd w:val="clear" w:color="auto" w:fill="E7E6E6" w:themeFill="background2"/>
              </w:tcPr>
            </w:tcPrChange>
          </w:tcPr>
          <w:p w14:paraId="4ADF42A9" w14:textId="2B01DE50" w:rsidR="004D0C03" w:rsidRPr="0058677F" w:rsidRDefault="004D0C03" w:rsidP="004D0C03">
            <w:pPr>
              <w:pStyle w:val="a0"/>
              <w:ind w:left="0"/>
              <w:jc w:val="center"/>
              <w:rPr>
                <w:rFonts w:hAnsi="ＭＳ 明朝"/>
                <w:b/>
                <w:bCs/>
              </w:rPr>
            </w:pPr>
            <w:r w:rsidRPr="0058677F">
              <w:rPr>
                <w:rFonts w:hAnsi="ＭＳ 明朝" w:hint="eastAsia"/>
                <w:b/>
                <w:bCs/>
              </w:rPr>
              <w:t>内容</w:t>
            </w:r>
          </w:p>
        </w:tc>
      </w:tr>
      <w:tr w:rsidR="004D0C03" w14:paraId="284199B1" w14:textId="77777777" w:rsidTr="00C26311">
        <w:trPr>
          <w:jc w:val="center"/>
          <w:trPrChange w:id="879" w:author="森川　裕太(アプリケーション開発２課)" w:date="2025-08-08T11:02:00Z" w16du:dateUtc="2025-08-08T02:02:00Z">
            <w:trPr>
              <w:gridBefore w:val="2"/>
            </w:trPr>
          </w:trPrChange>
        </w:trPr>
        <w:tc>
          <w:tcPr>
            <w:tcW w:w="2122" w:type="dxa"/>
            <w:tcPrChange w:id="880" w:author="森川　裕太(アプリケーション開発２課)" w:date="2025-08-08T11:02:00Z" w16du:dateUtc="2025-08-08T02:02:00Z">
              <w:tcPr>
                <w:tcW w:w="2409" w:type="dxa"/>
                <w:gridSpan w:val="2"/>
              </w:tcPr>
            </w:tcPrChange>
          </w:tcPr>
          <w:p w14:paraId="7FF9FFB2" w14:textId="4FC787B2" w:rsidR="004D0C03" w:rsidRDefault="004D0C03">
            <w:pPr>
              <w:pStyle w:val="a0"/>
              <w:numPr>
                <w:ilvl w:val="0"/>
                <w:numId w:val="98"/>
              </w:numPr>
              <w:rPr>
                <w:rFonts w:hAnsi="ＭＳ 明朝"/>
              </w:rPr>
              <w:pPrChange w:id="881" w:author="森川　裕太(アプリケーション開発２課)" w:date="2025-08-07T13:41:00Z" w16du:dateUtc="2025-08-07T04:41:00Z">
                <w:pPr>
                  <w:pStyle w:val="a0"/>
                  <w:ind w:left="0"/>
                </w:pPr>
              </w:pPrChange>
            </w:pPr>
            <w:r>
              <w:rPr>
                <w:rFonts w:hAnsi="ＭＳ 明朝" w:hint="eastAsia"/>
              </w:rPr>
              <w:t>計算機能</w:t>
            </w:r>
          </w:p>
        </w:tc>
        <w:tc>
          <w:tcPr>
            <w:tcW w:w="6804" w:type="dxa"/>
            <w:tcPrChange w:id="882" w:author="森川　裕太(アプリケーション開発２課)" w:date="2025-08-08T11:02:00Z" w16du:dateUtc="2025-08-08T02:02:00Z">
              <w:tcPr>
                <w:tcW w:w="6237" w:type="dxa"/>
              </w:tcPr>
            </w:tcPrChange>
          </w:tcPr>
          <w:p w14:paraId="34D3466D" w14:textId="1DBA5286" w:rsidR="004D0C03" w:rsidRDefault="004D0C03" w:rsidP="0035665E">
            <w:pPr>
              <w:pStyle w:val="a0"/>
              <w:ind w:left="0"/>
              <w:rPr>
                <w:rFonts w:hAnsi="ＭＳ 明朝"/>
              </w:rPr>
            </w:pPr>
            <w:r>
              <w:rPr>
                <w:rFonts w:hAnsi="ＭＳ 明朝" w:hint="eastAsia"/>
              </w:rPr>
              <w:t>四則演算、</w:t>
            </w:r>
            <w:ins w:id="883" w:author="森川　裕太(アプリケーション開発２課)" w:date="2025-08-25T09:01:00Z" w16du:dateUtc="2025-08-25T00:01:00Z">
              <w:r w:rsidR="00767AB5">
                <w:rPr>
                  <w:rFonts w:hAnsi="ＭＳ 明朝" w:hint="eastAsia"/>
                </w:rPr>
                <w:t>小数、</w:t>
              </w:r>
            </w:ins>
            <w:del w:id="884" w:author="森川　裕太(アプリケーション開発２課)" w:date="2025-08-07T11:05:00Z" w16du:dateUtc="2025-08-07T02:05:00Z">
              <w:r w:rsidDel="00100200">
                <w:rPr>
                  <w:rFonts w:hAnsi="ＭＳ 明朝" w:hint="eastAsia"/>
                </w:rPr>
                <w:delText>パーセント</w:delText>
              </w:r>
            </w:del>
            <w:ins w:id="885" w:author="森川　裕太(アプリケーション開発２課)" w:date="2025-08-07T11:06:00Z" w16du:dateUtc="2025-08-07T02:06:00Z">
              <w:r w:rsidR="00100200">
                <w:rPr>
                  <w:rFonts w:hAnsi="ＭＳ 明朝" w:hint="eastAsia"/>
                </w:rPr>
                <w:t>％</w:t>
              </w:r>
            </w:ins>
            <w:ins w:id="886" w:author="森川　裕太(アプリケーション開発２課)" w:date="2025-08-25T09:01:00Z" w16du:dateUtc="2025-08-25T00:01:00Z">
              <w:r w:rsidR="00E65AC8">
                <w:rPr>
                  <w:rFonts w:hAnsi="ＭＳ 明朝" w:hint="eastAsia"/>
                </w:rPr>
                <w:t>形式の</w:t>
              </w:r>
            </w:ins>
            <w:r>
              <w:rPr>
                <w:rFonts w:hAnsi="ＭＳ 明朝" w:hint="eastAsia"/>
              </w:rPr>
              <w:t>計算</w:t>
            </w:r>
          </w:p>
        </w:tc>
      </w:tr>
      <w:tr w:rsidR="004D0C03" w14:paraId="40DD24B9" w14:textId="77777777" w:rsidTr="00C26311">
        <w:trPr>
          <w:jc w:val="center"/>
          <w:trPrChange w:id="887" w:author="森川　裕太(アプリケーション開発２課)" w:date="2025-08-08T11:02:00Z" w16du:dateUtc="2025-08-08T02:02:00Z">
            <w:trPr>
              <w:gridBefore w:val="2"/>
            </w:trPr>
          </w:trPrChange>
        </w:trPr>
        <w:tc>
          <w:tcPr>
            <w:tcW w:w="2122" w:type="dxa"/>
            <w:tcPrChange w:id="888" w:author="森川　裕太(アプリケーション開発２課)" w:date="2025-08-08T11:02:00Z" w16du:dateUtc="2025-08-08T02:02:00Z">
              <w:tcPr>
                <w:tcW w:w="2409" w:type="dxa"/>
                <w:gridSpan w:val="2"/>
              </w:tcPr>
            </w:tcPrChange>
          </w:tcPr>
          <w:p w14:paraId="77B1E9D3" w14:textId="4C8F00BB" w:rsidR="004D0C03" w:rsidRDefault="000C11E3">
            <w:pPr>
              <w:pStyle w:val="a0"/>
              <w:numPr>
                <w:ilvl w:val="0"/>
                <w:numId w:val="98"/>
              </w:numPr>
              <w:rPr>
                <w:rFonts w:hAnsi="ＭＳ 明朝"/>
              </w:rPr>
              <w:pPrChange w:id="889" w:author="森川　裕太(アプリケーション開発２課)" w:date="2025-08-07T13:41:00Z" w16du:dateUtc="2025-08-07T04:41:00Z">
                <w:pPr>
                  <w:pStyle w:val="a0"/>
                  <w:ind w:left="0"/>
                </w:pPr>
              </w:pPrChange>
            </w:pPr>
            <w:ins w:id="890" w:author="森川　裕太(アプリケーション開発２課)" w:date="2025-08-07T17:14:00Z" w16du:dateUtc="2025-08-07T08:14:00Z">
              <w:r>
                <w:rPr>
                  <w:rFonts w:hAnsi="ＭＳ 明朝" w:hint="eastAsia"/>
                </w:rPr>
                <w:t>入力</w:t>
              </w:r>
            </w:ins>
            <w:del w:id="891" w:author="森川　裕太(アプリケーション開発２課)" w:date="2025-08-07T17:14:00Z" w16du:dateUtc="2025-08-07T08:14:00Z">
              <w:r w:rsidR="004D0C03" w:rsidDel="000C11E3">
                <w:rPr>
                  <w:rFonts w:hAnsi="ＭＳ 明朝" w:hint="eastAsia"/>
                </w:rPr>
                <w:delText>計算</w:delText>
              </w:r>
            </w:del>
            <w:r w:rsidR="004D0C03">
              <w:rPr>
                <w:rFonts w:hAnsi="ＭＳ 明朝" w:hint="eastAsia"/>
              </w:rPr>
              <w:t>桁数</w:t>
            </w:r>
          </w:p>
        </w:tc>
        <w:tc>
          <w:tcPr>
            <w:tcW w:w="6804" w:type="dxa"/>
            <w:tcPrChange w:id="892" w:author="森川　裕太(アプリケーション開発２課)" w:date="2025-08-08T11:02:00Z" w16du:dateUtc="2025-08-08T02:02:00Z">
              <w:tcPr>
                <w:tcW w:w="6237" w:type="dxa"/>
              </w:tcPr>
            </w:tcPrChange>
          </w:tcPr>
          <w:p w14:paraId="3FF4D065" w14:textId="09926308" w:rsidR="004D0C03" w:rsidRDefault="004D0C03" w:rsidP="0035665E">
            <w:pPr>
              <w:pStyle w:val="a0"/>
              <w:ind w:left="0"/>
              <w:rPr>
                <w:rFonts w:hAnsi="ＭＳ 明朝"/>
              </w:rPr>
            </w:pPr>
            <w:r>
              <w:rPr>
                <w:rFonts w:hAnsi="ＭＳ 明朝" w:hint="eastAsia"/>
              </w:rPr>
              <w:t>置数の最大表示桁数:整数部+</w:t>
            </w:r>
            <w:del w:id="893" w:author="森川　裕太(アプリケーション開発２課)" w:date="2025-08-07T11:42:00Z" w16du:dateUtc="2025-08-07T02:42:00Z">
              <w:r w:rsidDel="00E679E8">
                <w:rPr>
                  <w:rFonts w:hAnsi="ＭＳ 明朝" w:hint="eastAsia"/>
                </w:rPr>
                <w:delText>少</w:delText>
              </w:r>
            </w:del>
            <w:ins w:id="894" w:author="森川　裕太(アプリケーション開発２課)" w:date="2025-08-07T11:42:00Z" w16du:dateUtc="2025-08-07T02:42:00Z">
              <w:r w:rsidR="00E679E8">
                <w:rPr>
                  <w:rFonts w:hAnsi="ＭＳ 明朝" w:hint="eastAsia"/>
                </w:rPr>
                <w:t>小</w:t>
              </w:r>
            </w:ins>
            <w:r>
              <w:rPr>
                <w:rFonts w:hAnsi="ＭＳ 明朝" w:hint="eastAsia"/>
              </w:rPr>
              <w:t>数部合わせて</w:t>
            </w:r>
            <w:r w:rsidR="00A76581">
              <w:rPr>
                <w:rFonts w:hAnsi="ＭＳ 明朝" w:hint="eastAsia"/>
              </w:rPr>
              <w:t>16</w:t>
            </w:r>
            <w:r>
              <w:rPr>
                <w:rFonts w:hAnsi="ＭＳ 明朝" w:hint="eastAsia"/>
              </w:rPr>
              <w:t>桁</w:t>
            </w:r>
          </w:p>
          <w:p w14:paraId="71128586" w14:textId="77777777" w:rsidR="00B11833" w:rsidRDefault="00A76581" w:rsidP="0035665E">
            <w:pPr>
              <w:pStyle w:val="a0"/>
              <w:ind w:left="0"/>
              <w:rPr>
                <w:ins w:id="895" w:author="森川　裕太(アプリケーション開発２課)" w:date="2025-08-18T14:03:00Z" w16du:dateUtc="2025-08-18T05:03:00Z"/>
                <w:rFonts w:hAnsi="ＭＳ 明朝"/>
              </w:rPr>
            </w:pPr>
            <w:r>
              <w:rPr>
                <w:rFonts w:hAnsi="ＭＳ 明朝" w:hint="eastAsia"/>
              </w:rPr>
              <w:t>整数部が「0」から始まる</w:t>
            </w:r>
            <w:ins w:id="896" w:author="森川　裕太(アプリケーション開発２課)" w:date="2025-08-07T11:43:00Z" w16du:dateUtc="2025-08-07T02:43:00Z">
              <w:r w:rsidR="00E679E8">
                <w:rPr>
                  <w:rFonts w:hAnsi="ＭＳ 明朝" w:hint="eastAsia"/>
                </w:rPr>
                <w:t>小数</w:t>
              </w:r>
            </w:ins>
            <w:ins w:id="897" w:author="森川　裕太(アプリケーション開発２課)" w:date="2025-08-07T11:44:00Z">
              <w:r w:rsidR="00E679E8" w:rsidRPr="00E679E8">
                <w:rPr>
                  <w:rFonts w:hAnsi="ＭＳ 明朝"/>
                </w:rPr>
                <w:t>（例：0.123...</w:t>
              </w:r>
            </w:ins>
            <w:ins w:id="898" w:author="森川　裕太(アプリケーション開発２課)" w:date="2025-08-18T14:01:00Z" w16du:dateUtc="2025-08-18T05:01:00Z">
              <w:r w:rsidR="00767BEE">
                <w:rPr>
                  <w:rFonts w:hAnsi="ＭＳ 明朝" w:hint="eastAsia"/>
                </w:rPr>
                <w:t>もしくは-0.</w:t>
              </w:r>
            </w:ins>
            <w:ins w:id="899" w:author="森川　裕太(アプリケーション開発２課)" w:date="2025-08-18T14:02:00Z" w16du:dateUtc="2025-08-18T05:02:00Z">
              <w:r w:rsidR="00612C03">
                <w:rPr>
                  <w:rFonts w:hAnsi="ＭＳ 明朝" w:hint="eastAsia"/>
                </w:rPr>
                <w:t>12</w:t>
              </w:r>
              <w:r w:rsidR="00B11833">
                <w:rPr>
                  <w:rFonts w:hAnsi="ＭＳ 明朝" w:hint="eastAsia"/>
                </w:rPr>
                <w:t>3</w:t>
              </w:r>
            </w:ins>
            <w:ins w:id="900" w:author="森川　裕太(アプリケーション開発２課)" w:date="2025-08-18T14:03:00Z" w16du:dateUtc="2025-08-18T05:03:00Z">
              <w:r w:rsidR="00B11833">
                <w:rPr>
                  <w:rFonts w:hAnsi="ＭＳ 明朝" w:hint="eastAsia"/>
                </w:rPr>
                <w:t>...</w:t>
              </w:r>
            </w:ins>
            <w:ins w:id="901" w:author="森川　裕太(アプリケーション開発２課)" w:date="2025-08-07T11:44:00Z">
              <w:r w:rsidR="00E679E8" w:rsidRPr="00E679E8">
                <w:rPr>
                  <w:rFonts w:hAnsi="ＭＳ 明朝"/>
                </w:rPr>
                <w:t>）</w:t>
              </w:r>
            </w:ins>
            <w:ins w:id="902" w:author="森川　裕太(アプリケーション開発２課)" w:date="2025-08-07T11:44:00Z" w16du:dateUtc="2025-08-07T02:44:00Z">
              <w:r w:rsidR="00E679E8">
                <w:rPr>
                  <w:rFonts w:hAnsi="ＭＳ 明朝" w:hint="eastAsia"/>
                </w:rPr>
                <w:t>の</w:t>
              </w:r>
            </w:ins>
            <w:r>
              <w:rPr>
                <w:rFonts w:hAnsi="ＭＳ 明朝" w:hint="eastAsia"/>
              </w:rPr>
              <w:t>場合</w:t>
            </w:r>
            <w:r w:rsidR="007F35AD">
              <w:rPr>
                <w:rFonts w:hAnsi="ＭＳ 明朝" w:hint="eastAsia"/>
              </w:rPr>
              <w:t>のみ</w:t>
            </w:r>
          </w:p>
          <w:p w14:paraId="0F877FF3" w14:textId="43A8104E" w:rsidR="004D0C03" w:rsidRDefault="00A76581" w:rsidP="0035665E">
            <w:pPr>
              <w:pStyle w:val="a0"/>
              <w:ind w:left="0"/>
              <w:rPr>
                <w:ins w:id="903" w:author="森川　裕太(アプリケーション開発２課)" w:date="2025-08-18T14:17:00Z" w16du:dateUtc="2025-08-18T05:17:00Z"/>
                <w:rFonts w:hAnsi="ＭＳ 明朝"/>
              </w:rPr>
            </w:pPr>
            <w:r>
              <w:rPr>
                <w:rFonts w:hAnsi="ＭＳ 明朝" w:hint="eastAsia"/>
              </w:rPr>
              <w:t>17桁</w:t>
            </w:r>
          </w:p>
          <w:p w14:paraId="57CDEA3D" w14:textId="231C1EDF" w:rsidR="000B6110" w:rsidRDefault="00551B64" w:rsidP="0035665E">
            <w:pPr>
              <w:pStyle w:val="a0"/>
              <w:ind w:left="0"/>
              <w:rPr>
                <w:rFonts w:hAnsi="ＭＳ 明朝"/>
              </w:rPr>
            </w:pPr>
            <w:ins w:id="904" w:author="森川　裕太(アプリケーション開発２課)" w:date="2025-08-18T14:17:00Z" w16du:dateUtc="2025-08-18T05:17:00Z">
              <w:r w:rsidRPr="00551B64">
                <w:rPr>
                  <w:rFonts w:hAnsi="ＭＳ 明朝" w:hint="eastAsia"/>
                </w:rPr>
                <w:t>小数点（</w:t>
              </w:r>
              <w:r w:rsidRPr="00551B64">
                <w:rPr>
                  <w:rFonts w:hAnsi="ＭＳ 明朝"/>
                </w:rPr>
                <w:t>.</w:t>
              </w:r>
              <w:r w:rsidRPr="00551B64">
                <w:rPr>
                  <w:rFonts w:hAnsi="ＭＳ 明朝" w:hint="eastAsia"/>
                </w:rPr>
                <w:t>）やマイナス記号（</w:t>
              </w:r>
              <w:r w:rsidRPr="00551B64">
                <w:rPr>
                  <w:rFonts w:hAnsi="ＭＳ 明朝"/>
                </w:rPr>
                <w:t>−</w:t>
              </w:r>
              <w:r w:rsidRPr="00551B64">
                <w:rPr>
                  <w:rFonts w:hAnsi="ＭＳ 明朝" w:hint="eastAsia"/>
                </w:rPr>
                <w:t>）は、桁数には含まれ</w:t>
              </w:r>
              <w:r>
                <w:rPr>
                  <w:rFonts w:hAnsi="ＭＳ 明朝" w:hint="eastAsia"/>
                </w:rPr>
                <w:t>ない</w:t>
              </w:r>
            </w:ins>
          </w:p>
          <w:p w14:paraId="7F642B46" w14:textId="42878B00" w:rsidR="004D0C03" w:rsidRDefault="000C11E3" w:rsidP="0035665E">
            <w:pPr>
              <w:pStyle w:val="a0"/>
              <w:ind w:left="0"/>
              <w:rPr>
                <w:rFonts w:hAnsi="ＭＳ 明朝"/>
              </w:rPr>
            </w:pPr>
            <w:ins w:id="905" w:author="森川　裕太(アプリケーション開発２課)" w:date="2025-08-07T17:14:00Z" w16du:dateUtc="2025-08-07T08:14:00Z">
              <w:r>
                <w:rPr>
                  <w:rFonts w:hAnsi="ＭＳ 明朝" w:hint="eastAsia"/>
                </w:rPr>
                <w:t>入力</w:t>
              </w:r>
            </w:ins>
            <w:r w:rsidR="004D0C03">
              <w:rPr>
                <w:rFonts w:hAnsi="ＭＳ 明朝" w:hint="eastAsia"/>
              </w:rPr>
              <w:t>限界桁数を超えると入力拒否</w:t>
            </w:r>
          </w:p>
        </w:tc>
      </w:tr>
      <w:tr w:rsidR="004D0C03" w14:paraId="5CDB9AB4" w14:textId="77777777" w:rsidTr="00C26311">
        <w:trPr>
          <w:jc w:val="center"/>
          <w:trPrChange w:id="906" w:author="森川　裕太(アプリケーション開発２課)" w:date="2025-08-08T11:02:00Z" w16du:dateUtc="2025-08-08T02:02:00Z">
            <w:trPr>
              <w:gridBefore w:val="2"/>
            </w:trPr>
          </w:trPrChange>
        </w:trPr>
        <w:tc>
          <w:tcPr>
            <w:tcW w:w="2122" w:type="dxa"/>
            <w:tcPrChange w:id="907" w:author="森川　裕太(アプリケーション開発２課)" w:date="2025-08-08T11:02:00Z" w16du:dateUtc="2025-08-08T02:02:00Z">
              <w:tcPr>
                <w:tcW w:w="2409" w:type="dxa"/>
                <w:gridSpan w:val="2"/>
              </w:tcPr>
            </w:tcPrChange>
          </w:tcPr>
          <w:p w14:paraId="7ED6B6A1" w14:textId="38BC0520" w:rsidR="004D0C03" w:rsidRDefault="004D0C03">
            <w:pPr>
              <w:pStyle w:val="a0"/>
              <w:numPr>
                <w:ilvl w:val="0"/>
                <w:numId w:val="98"/>
              </w:numPr>
              <w:rPr>
                <w:rFonts w:hAnsi="ＭＳ 明朝"/>
              </w:rPr>
              <w:pPrChange w:id="908" w:author="森川　裕太(アプリケーション開発２課)" w:date="2025-08-07T13:42:00Z" w16du:dateUtc="2025-08-07T04:42:00Z">
                <w:pPr>
                  <w:pStyle w:val="a0"/>
                  <w:ind w:left="0"/>
                </w:pPr>
              </w:pPrChange>
            </w:pPr>
            <w:r>
              <w:rPr>
                <w:rFonts w:hAnsi="ＭＳ 明朝" w:hint="eastAsia"/>
              </w:rPr>
              <w:t>結果表示形式</w:t>
            </w:r>
          </w:p>
        </w:tc>
        <w:tc>
          <w:tcPr>
            <w:tcW w:w="6804" w:type="dxa"/>
            <w:tcPrChange w:id="909" w:author="森川　裕太(アプリケーション開発２課)" w:date="2025-08-08T11:02:00Z" w16du:dateUtc="2025-08-08T02:02:00Z">
              <w:tcPr>
                <w:tcW w:w="6237" w:type="dxa"/>
              </w:tcPr>
            </w:tcPrChange>
          </w:tcPr>
          <w:p w14:paraId="316BD773" w14:textId="0C5AAFE0" w:rsidR="004D0C03" w:rsidRDefault="001F4196" w:rsidP="0035665E">
            <w:pPr>
              <w:pStyle w:val="a0"/>
              <w:ind w:left="0"/>
              <w:rPr>
                <w:rFonts w:hAnsi="ＭＳ 明朝"/>
              </w:rPr>
            </w:pPr>
            <w:r w:rsidRPr="001F4196">
              <w:rPr>
                <w:rFonts w:hAnsi="ＭＳ 明朝"/>
              </w:rPr>
              <w:t>整数部のみ3桁ごと</w:t>
            </w:r>
            <w:r>
              <w:rPr>
                <w:rFonts w:hAnsi="ＭＳ 明朝" w:hint="eastAsia"/>
              </w:rPr>
              <w:t>に</w:t>
            </w:r>
            <w:r w:rsidR="004D0C03">
              <w:rPr>
                <w:rFonts w:hAnsi="ＭＳ 明朝" w:hint="eastAsia"/>
              </w:rPr>
              <w:t>カンマ区切り</w:t>
            </w:r>
          </w:p>
          <w:p w14:paraId="0E292E23" w14:textId="3E84A6AA" w:rsidR="004D0C03" w:rsidRPr="004D0C03" w:rsidRDefault="00AC053E" w:rsidP="0035665E">
            <w:pPr>
              <w:pStyle w:val="a0"/>
              <w:ind w:left="0"/>
              <w:rPr>
                <w:rFonts w:hAnsi="ＭＳ 明朝"/>
              </w:rPr>
            </w:pPr>
            <w:ins w:id="910" w:author="森川　裕太(アプリケーション開発２課)" w:date="2025-08-07T17:15:00Z" w16du:dateUtc="2025-08-07T08:15:00Z">
              <w:r>
                <w:rPr>
                  <w:rFonts w:hAnsi="ＭＳ 明朝" w:hint="eastAsia"/>
                </w:rPr>
                <w:t>入力</w:t>
              </w:r>
            </w:ins>
            <w:r w:rsidR="004D0C03">
              <w:rPr>
                <w:rFonts w:hAnsi="ＭＳ 明朝"/>
              </w:rPr>
              <w:t>桁数オーバーは指数表記</w:t>
            </w:r>
            <w:r w:rsidR="004D0C03">
              <w:rPr>
                <w:rFonts w:hAnsi="ＭＳ 明朝" w:hint="eastAsia"/>
              </w:rPr>
              <w:t>(e)に変換</w:t>
            </w:r>
          </w:p>
        </w:tc>
      </w:tr>
      <w:tr w:rsidR="00A76581" w14:paraId="42542A2F" w14:textId="77777777" w:rsidTr="00C26311">
        <w:trPr>
          <w:trHeight w:val="542"/>
          <w:jc w:val="center"/>
          <w:trPrChange w:id="911" w:author="森川　裕太(アプリケーション開発２課)" w:date="2025-08-08T11:02:00Z" w16du:dateUtc="2025-08-08T02:02:00Z">
            <w:trPr>
              <w:gridBefore w:val="2"/>
              <w:trHeight w:val="542"/>
            </w:trPr>
          </w:trPrChange>
        </w:trPr>
        <w:tc>
          <w:tcPr>
            <w:tcW w:w="2122" w:type="dxa"/>
            <w:tcPrChange w:id="912" w:author="森川　裕太(アプリケーション開発２課)" w:date="2025-08-08T11:02:00Z" w16du:dateUtc="2025-08-08T02:02:00Z">
              <w:tcPr>
                <w:tcW w:w="2409" w:type="dxa"/>
                <w:gridSpan w:val="2"/>
              </w:tcPr>
            </w:tcPrChange>
          </w:tcPr>
          <w:p w14:paraId="62B17F1C" w14:textId="696B73E2" w:rsidR="00A76581" w:rsidRDefault="00A76581">
            <w:pPr>
              <w:pStyle w:val="a0"/>
              <w:numPr>
                <w:ilvl w:val="0"/>
                <w:numId w:val="98"/>
              </w:numPr>
              <w:rPr>
                <w:rFonts w:hAnsi="ＭＳ 明朝"/>
              </w:rPr>
              <w:pPrChange w:id="913" w:author="森川　裕太(アプリケーション開発２課)" w:date="2025-08-07T13:42:00Z" w16du:dateUtc="2025-08-07T04:42:00Z">
                <w:pPr>
                  <w:pStyle w:val="a0"/>
                  <w:ind w:left="0"/>
                </w:pPr>
              </w:pPrChange>
            </w:pPr>
            <w:r>
              <w:rPr>
                <w:rFonts w:hAnsi="ＭＳ 明朝" w:hint="eastAsia"/>
              </w:rPr>
              <w:t>端数処理</w:t>
            </w:r>
          </w:p>
        </w:tc>
        <w:tc>
          <w:tcPr>
            <w:tcW w:w="6804" w:type="dxa"/>
            <w:tcPrChange w:id="914" w:author="森川　裕太(アプリケーション開発２課)" w:date="2025-08-08T11:02:00Z" w16du:dateUtc="2025-08-08T02:02:00Z">
              <w:tcPr>
                <w:tcW w:w="6237" w:type="dxa"/>
              </w:tcPr>
            </w:tcPrChange>
          </w:tcPr>
          <w:p w14:paraId="4E6636E1" w14:textId="4D10CD93" w:rsidR="00A76581" w:rsidRDefault="00A76581" w:rsidP="0035665E">
            <w:pPr>
              <w:pStyle w:val="a0"/>
              <w:ind w:left="0"/>
              <w:rPr>
                <w:rFonts w:hAnsi="ＭＳ 明朝"/>
              </w:rPr>
            </w:pPr>
            <w:r>
              <w:rPr>
                <w:rFonts w:hAnsi="ＭＳ 明朝" w:hint="eastAsia"/>
              </w:rPr>
              <w:t>表示可能な有効桁数を超える計算結果の場合は、末尾桁＋１の位置にある数値を四捨五入して表示させる</w:t>
            </w:r>
          </w:p>
        </w:tc>
      </w:tr>
      <w:tr w:rsidR="004D0C03" w14:paraId="5C986822" w14:textId="77777777" w:rsidTr="00C26311">
        <w:trPr>
          <w:jc w:val="center"/>
          <w:trPrChange w:id="915" w:author="森川　裕太(アプリケーション開発２課)" w:date="2025-08-08T11:02:00Z" w16du:dateUtc="2025-08-08T02:02:00Z">
            <w:trPr>
              <w:gridBefore w:val="2"/>
            </w:trPr>
          </w:trPrChange>
        </w:trPr>
        <w:tc>
          <w:tcPr>
            <w:tcW w:w="2122" w:type="dxa"/>
            <w:tcPrChange w:id="916" w:author="森川　裕太(アプリケーション開発２課)" w:date="2025-08-08T11:02:00Z" w16du:dateUtc="2025-08-08T02:02:00Z">
              <w:tcPr>
                <w:tcW w:w="2409" w:type="dxa"/>
                <w:gridSpan w:val="2"/>
              </w:tcPr>
            </w:tcPrChange>
          </w:tcPr>
          <w:p w14:paraId="6FCAC8C0" w14:textId="08EAF34C" w:rsidR="004D0C03" w:rsidRDefault="004D0C03">
            <w:pPr>
              <w:pStyle w:val="a0"/>
              <w:numPr>
                <w:ilvl w:val="0"/>
                <w:numId w:val="98"/>
              </w:numPr>
              <w:rPr>
                <w:rFonts w:hAnsi="ＭＳ 明朝"/>
              </w:rPr>
              <w:pPrChange w:id="917" w:author="森川　裕太(アプリケーション開発２課)" w:date="2025-08-07T13:42:00Z" w16du:dateUtc="2025-08-07T04:42:00Z">
                <w:pPr>
                  <w:pStyle w:val="a0"/>
                  <w:ind w:left="0"/>
                </w:pPr>
              </w:pPrChange>
            </w:pPr>
            <w:r>
              <w:rPr>
                <w:rFonts w:hAnsi="ＭＳ 明朝" w:hint="eastAsia"/>
              </w:rPr>
              <w:t>計算可能な範囲</w:t>
            </w:r>
          </w:p>
        </w:tc>
        <w:tc>
          <w:tcPr>
            <w:tcW w:w="6804" w:type="dxa"/>
            <w:tcPrChange w:id="918" w:author="森川　裕太(アプリケーション開発２課)" w:date="2025-08-08T11:02:00Z" w16du:dateUtc="2025-08-08T02:02:00Z">
              <w:tcPr>
                <w:tcW w:w="6237" w:type="dxa"/>
              </w:tcPr>
            </w:tcPrChange>
          </w:tcPr>
          <w:p w14:paraId="54FB0B28" w14:textId="77777777" w:rsidR="004D0C03" w:rsidRDefault="004D0C03" w:rsidP="0035665E">
            <w:pPr>
              <w:pStyle w:val="a0"/>
              <w:ind w:left="0"/>
              <w:rPr>
                <w:ins w:id="919" w:author="森川　裕太(アプリケーション開発２課)" w:date="2025-08-18T11:04:00Z" w16du:dateUtc="2025-08-18T02:04:00Z"/>
                <w:rFonts w:hAnsi="ＭＳ 明朝"/>
              </w:rPr>
            </w:pPr>
            <w:r w:rsidRPr="004D0C03">
              <w:rPr>
                <w:rFonts w:hAnsi="ＭＳ 明朝"/>
              </w:rPr>
              <w:t>-79,228,162,514,264,337,593,543,950,335</w:t>
            </w:r>
            <w:r>
              <w:rPr>
                <w:rFonts w:hAnsi="ＭＳ 明朝" w:hint="eastAsia"/>
              </w:rPr>
              <w:t>～</w:t>
            </w:r>
            <w:r w:rsidRPr="004D0C03">
              <w:rPr>
                <w:rFonts w:hAnsi="ＭＳ 明朝"/>
              </w:rPr>
              <w:t>79,228,162,514,264,337,593,543,950,335</w:t>
            </w:r>
            <w:del w:id="920" w:author="森川　裕太(アプリケーション開発２課)" w:date="2025-08-18T11:03:00Z" w16du:dateUtc="2025-08-18T02:03:00Z">
              <w:r w:rsidR="00DD43D3">
                <w:rPr>
                  <w:rFonts w:hAnsi="ＭＳ 明朝"/>
                </w:rPr>
                <w:br/>
              </w:r>
            </w:del>
            <w:ins w:id="921" w:author="森川　裕太(アプリケーション開発２課)" w:date="2025-08-18T10:19:00Z" w16du:dateUtc="2025-08-18T01:19:00Z">
              <w:r w:rsidR="005F1F05">
                <w:rPr>
                  <w:rFonts w:hAnsi="ＭＳ 明朝" w:hint="eastAsia"/>
                </w:rPr>
                <w:t>の</w:t>
              </w:r>
              <w:r w:rsidR="00EA7888">
                <w:rPr>
                  <w:rFonts w:hAnsi="ＭＳ 明朝" w:hint="eastAsia"/>
                </w:rPr>
                <w:t>Decimal型</w:t>
              </w:r>
            </w:ins>
            <w:del w:id="922" w:author="森川　裕太(アプリケーション開発２課)" w:date="2025-08-18T10:19:00Z" w16du:dateUtc="2025-08-18T01:19:00Z">
              <w:r w:rsidR="00DD43D3">
                <w:rPr>
                  <w:rFonts w:hAnsi="ＭＳ 明朝" w:hint="eastAsia"/>
                </w:rPr>
                <w:delText>範囲を超えてしまった場合は計算結果表示欄に「オーバ</w:delText>
              </w:r>
              <w:r w:rsidR="001F4196">
                <w:rPr>
                  <w:rFonts w:hAnsi="ＭＳ 明朝" w:hint="eastAsia"/>
                </w:rPr>
                <w:delText>ー</w:delText>
              </w:r>
              <w:r w:rsidR="00DD43D3">
                <w:rPr>
                  <w:rFonts w:hAnsi="ＭＳ 明朝" w:hint="eastAsia"/>
                </w:rPr>
                <w:delText>フロー」と表示</w:delText>
              </w:r>
            </w:del>
          </w:p>
          <w:p w14:paraId="51845407" w14:textId="0C39068B" w:rsidR="004D0C03" w:rsidRDefault="00C26311" w:rsidP="0035665E">
            <w:pPr>
              <w:pStyle w:val="a0"/>
              <w:ind w:left="0"/>
              <w:rPr>
                <w:rFonts w:hAnsi="ＭＳ 明朝"/>
              </w:rPr>
            </w:pPr>
            <w:ins w:id="923" w:author="森川　裕太(アプリケーション開発２課)" w:date="2025-08-18T11:04:00Z" w16du:dateUtc="2025-08-18T02:04:00Z">
              <w:r>
                <w:rPr>
                  <w:rFonts w:hAnsi="ＭＳ 明朝" w:hint="eastAsia"/>
                </w:rPr>
                <w:t>範囲を超えた場合は</w:t>
              </w:r>
              <w:r w:rsidR="00BC1682">
                <w:rPr>
                  <w:rFonts w:hAnsi="ＭＳ 明朝" w:hint="eastAsia"/>
                </w:rPr>
                <w:t>計算結果表示欄に「</w:t>
              </w:r>
              <w:r w:rsidR="00BC1682" w:rsidRPr="00BC1682">
                <w:rPr>
                  <w:rFonts w:hAnsi="ＭＳ 明朝" w:hint="eastAsia"/>
                </w:rPr>
                <w:t>計算</w:t>
              </w:r>
            </w:ins>
            <w:ins w:id="924" w:author="森川　裕太(アプリケーション開発２課)" w:date="2025-08-18T15:06:00Z" w16du:dateUtc="2025-08-18T06:06:00Z">
              <w:r w:rsidR="00362A3A">
                <w:rPr>
                  <w:rFonts w:hAnsi="ＭＳ 明朝" w:hint="eastAsia"/>
                </w:rPr>
                <w:t>可能な</w:t>
              </w:r>
            </w:ins>
            <w:ins w:id="925" w:author="森川　裕太(アプリケーション開発２課)" w:date="2025-08-18T11:04:00Z" w16du:dateUtc="2025-08-18T02:04:00Z">
              <w:r w:rsidR="00BC1682" w:rsidRPr="00BC1682">
                <w:rPr>
                  <w:rFonts w:hAnsi="ＭＳ 明朝" w:hint="eastAsia"/>
                </w:rPr>
                <w:t>範囲を超えました</w:t>
              </w:r>
              <w:r w:rsidR="00BC1682">
                <w:rPr>
                  <w:rFonts w:hAnsi="ＭＳ 明朝" w:hint="eastAsia"/>
                </w:rPr>
                <w:t>」と表示</w:t>
              </w:r>
            </w:ins>
          </w:p>
        </w:tc>
      </w:tr>
    </w:tbl>
    <w:p w14:paraId="6406F719" w14:textId="77777777" w:rsidR="00C957F3" w:rsidRPr="001F4196" w:rsidRDefault="00C957F3">
      <w:pPr>
        <w:adjustRightInd/>
        <w:textAlignment w:val="auto"/>
        <w:rPr>
          <w:ins w:id="926" w:author="森川　裕太(アプリケーション開発２課)" w:date="2025-08-08T08:55:00Z" w16du:dateUtc="2025-08-07T23:55:00Z"/>
          <w:rFonts w:hAnsi="ＭＳ 明朝"/>
        </w:rPr>
      </w:pPr>
    </w:p>
    <w:p w14:paraId="0DC4C887" w14:textId="32247486" w:rsidR="000C7AD5" w:rsidRDefault="0068374B">
      <w:pPr>
        <w:pStyle w:val="3"/>
        <w:ind w:left="435" w:right="180"/>
        <w:rPr>
          <w:ins w:id="927" w:author="森川　裕太(アプリケーション開発２課)" w:date="2025-08-08T13:45:00Z" w16du:dateUtc="2025-08-08T04:45:00Z"/>
        </w:rPr>
        <w:pPrChange w:id="928" w:author="森川　裕太(アプリケーション開発２課)" w:date="2025-08-19T11:22:00Z" w16du:dateUtc="2025-08-19T02:22:00Z">
          <w:pPr>
            <w:pStyle w:val="4"/>
            <w:ind w:leftChars="200" w:left="644" w:right="180"/>
          </w:pPr>
        </w:pPrChange>
      </w:pPr>
      <w:bookmarkStart w:id="929" w:name="_Toc206496074"/>
      <w:ins w:id="930" w:author="森川　裕太(アプリケーション開発２課)" w:date="2025-08-08T13:36:00Z" w16du:dateUtc="2025-08-08T04:36:00Z">
        <w:r>
          <w:rPr>
            <w:rFonts w:hint="eastAsia"/>
          </w:rPr>
          <w:t>各項目の</w:t>
        </w:r>
      </w:ins>
      <w:ins w:id="931" w:author="森川　裕太(アプリケーション開発２課)" w:date="2025-08-08T13:45:00Z" w16du:dateUtc="2025-08-08T04:45:00Z">
        <w:r w:rsidR="00127916">
          <w:rPr>
            <w:rFonts w:hint="eastAsia"/>
          </w:rPr>
          <w:t>仕様</w:t>
        </w:r>
        <w:bookmarkEnd w:id="929"/>
      </w:ins>
    </w:p>
    <w:p w14:paraId="2D962FEF" w14:textId="717DAAEC" w:rsidR="00127916" w:rsidRDefault="009E164C">
      <w:pPr>
        <w:pStyle w:val="a0"/>
        <w:numPr>
          <w:ilvl w:val="0"/>
          <w:numId w:val="134"/>
        </w:numPr>
        <w:ind w:leftChars="300" w:left="982" w:hanging="442"/>
        <w:rPr>
          <w:ins w:id="932" w:author="森川　裕太(アプリケーション開発２課)" w:date="2025-08-18T08:44:00Z" w16du:dateUtc="2025-08-17T23:44:00Z"/>
        </w:rPr>
      </w:pPr>
      <w:ins w:id="933" w:author="森川　裕太(アプリケーション開発２課)" w:date="2025-08-08T13:47:00Z" w16du:dateUtc="2025-08-08T04:47:00Z">
        <w:r>
          <w:rPr>
            <w:rFonts w:hint="eastAsia"/>
          </w:rPr>
          <w:t>最前面表示キー</w:t>
        </w:r>
      </w:ins>
    </w:p>
    <w:p w14:paraId="6FD1B3AB" w14:textId="231F289B" w:rsidR="00A024CD" w:rsidRPr="00A024CD" w:rsidRDefault="00A024CD">
      <w:pPr>
        <w:pStyle w:val="a0"/>
        <w:ind w:left="980"/>
        <w:rPr>
          <w:ins w:id="934" w:author="森川　裕太(アプリケーション開発２課)" w:date="2025-08-08T13:47:00Z" w16du:dateUtc="2025-08-08T04:47:00Z"/>
        </w:rPr>
        <w:pPrChange w:id="935" w:author="森川　裕太(アプリケーション開発２課)" w:date="2025-08-18T08:45:00Z" w16du:dateUtc="2025-08-17T23:45:00Z">
          <w:pPr>
            <w:pStyle w:val="a0"/>
            <w:numPr>
              <w:numId w:val="135"/>
            </w:numPr>
            <w:ind w:left="1420" w:hanging="440"/>
          </w:pPr>
        </w:pPrChange>
      </w:pPr>
      <w:ins w:id="936" w:author="森川　裕太(アプリケーション開発２課)" w:date="2025-08-18T08:44:00Z" w16du:dateUtc="2025-08-17T23:44:00Z">
        <w:r>
          <w:rPr>
            <w:rFonts w:hint="eastAsia"/>
          </w:rPr>
          <w:t>ディスプレイの最前面に電卓を表示するキー。もう一度入力すると</w:t>
        </w:r>
      </w:ins>
      <w:ins w:id="937" w:author="森川　裕太(アプリケーション開発２課)" w:date="2025-08-18T16:48:00Z" w16du:dateUtc="2025-08-18T07:48:00Z">
        <w:r w:rsidR="00F71A57">
          <w:rPr>
            <w:rFonts w:hint="eastAsia"/>
          </w:rPr>
          <w:t>最前面表示が解除される。</w:t>
        </w:r>
      </w:ins>
    </w:p>
    <w:p w14:paraId="008A48C1" w14:textId="77777777" w:rsidR="00542A91" w:rsidRDefault="00542A91">
      <w:pPr>
        <w:pStyle w:val="a0"/>
        <w:rPr>
          <w:ins w:id="938" w:author="森川　裕太(アプリケーション開発２課)" w:date="2025-08-08T13:49:00Z" w16du:dateUtc="2025-08-08T04:49:00Z"/>
        </w:rPr>
        <w:pPrChange w:id="939" w:author="森川　裕太(アプリケーション開発２課)" w:date="2025-08-18T08:44:00Z" w16du:dateUtc="2025-08-17T23:44:00Z">
          <w:pPr>
            <w:pStyle w:val="a0"/>
            <w:ind w:left="540"/>
          </w:pPr>
        </w:pPrChange>
      </w:pPr>
    </w:p>
    <w:p w14:paraId="01EB2F1B" w14:textId="430D2DD7" w:rsidR="00A22398" w:rsidRDefault="00A12717" w:rsidP="00A22398">
      <w:pPr>
        <w:pStyle w:val="a0"/>
        <w:numPr>
          <w:ilvl w:val="0"/>
          <w:numId w:val="134"/>
        </w:numPr>
        <w:ind w:leftChars="300" w:left="982" w:hanging="442"/>
        <w:rPr>
          <w:ins w:id="940" w:author="森川　裕太(アプリケーション開発２課)" w:date="2025-08-08T15:43:00Z" w16du:dateUtc="2025-08-08T06:43:00Z"/>
        </w:rPr>
      </w:pPr>
      <w:ins w:id="941" w:author="森川　裕太(アプリケーション開発２課)" w:date="2025-08-08T13:50:00Z" w16du:dateUtc="2025-08-08T04:50:00Z">
        <w:r>
          <w:rPr>
            <w:rFonts w:hint="eastAsia"/>
          </w:rPr>
          <w:t>途中計算表示欄</w:t>
        </w:r>
      </w:ins>
    </w:p>
    <w:p w14:paraId="542EBAB6" w14:textId="59CDB050" w:rsidR="00A22398" w:rsidRDefault="00F21D1D">
      <w:pPr>
        <w:pStyle w:val="a0"/>
        <w:numPr>
          <w:ilvl w:val="0"/>
          <w:numId w:val="148"/>
        </w:numPr>
        <w:ind w:leftChars="400" w:left="1162" w:hanging="442"/>
        <w:rPr>
          <w:ins w:id="942" w:author="森川　裕太(アプリケーション開発２課)" w:date="2025-08-18T08:45:00Z" w16du:dateUtc="2025-08-17T23:45:00Z"/>
        </w:rPr>
        <w:pPrChange w:id="943" w:author="森川　裕太(アプリケーション開発２課)" w:date="2025-08-20T10:29:00Z" w16du:dateUtc="2025-08-20T01:29:00Z">
          <w:pPr>
            <w:pStyle w:val="a0"/>
            <w:numPr>
              <w:numId w:val="148"/>
            </w:numPr>
            <w:ind w:leftChars="300" w:left="982" w:hanging="442"/>
          </w:pPr>
        </w:pPrChange>
      </w:pPr>
      <w:ins w:id="944" w:author="森川　裕太(アプリケーション開発２課)" w:date="2025-08-08T15:44:00Z" w16du:dateUtc="2025-08-08T06:44:00Z">
        <w:r>
          <w:rPr>
            <w:rFonts w:hint="eastAsia"/>
          </w:rPr>
          <w:t>表示桁数</w:t>
        </w:r>
      </w:ins>
    </w:p>
    <w:p w14:paraId="4F3460F7" w14:textId="261FF4A7" w:rsidR="00E22CE3" w:rsidRPr="00E22CE3" w:rsidRDefault="00B36962">
      <w:pPr>
        <w:pStyle w:val="a0"/>
        <w:ind w:left="982"/>
        <w:rPr>
          <w:ins w:id="945" w:author="森川　裕太(アプリケーション開発２課)" w:date="2025-08-08T13:50:00Z" w16du:dateUtc="2025-08-08T04:50:00Z"/>
        </w:rPr>
        <w:pPrChange w:id="946" w:author="森川　裕太(アプリケーション開発２課)" w:date="2025-08-18T08:45:00Z" w16du:dateUtc="2025-08-17T23:45:00Z">
          <w:pPr>
            <w:pStyle w:val="a0"/>
            <w:numPr>
              <w:numId w:val="135"/>
            </w:numPr>
            <w:ind w:left="1420" w:hanging="440"/>
          </w:pPr>
        </w:pPrChange>
      </w:pPr>
      <w:ins w:id="947" w:author="森川　裕太(アプリケーション開発２課)" w:date="2025-08-18T08:45:00Z" w16du:dateUtc="2025-08-17T23:45:00Z">
        <w:r w:rsidRPr="006E2998">
          <w:t>演算子</w:t>
        </w:r>
      </w:ins>
      <w:ins w:id="948" w:author="森川　裕太(アプリケーション開発２課)" w:date="2025-08-25T09:05:00Z" w16du:dateUtc="2025-08-25T00:05:00Z">
        <w:r w:rsidR="00AE3024">
          <w:rPr>
            <w:rFonts w:hint="eastAsia"/>
          </w:rPr>
          <w:t>及び</w:t>
        </w:r>
      </w:ins>
      <w:ins w:id="949" w:author="森川　裕太(アプリケーション開発２課)" w:date="2025-08-18T08:45:00Z" w16du:dateUtc="2025-08-17T23:45:00Z">
        <w:r w:rsidRPr="006E2998">
          <w:t>イコール</w:t>
        </w:r>
      </w:ins>
      <w:ins w:id="950" w:author="森川　裕太(アプリケーション開発２課)" w:date="2025-08-20T09:42:00Z" w16du:dateUtc="2025-08-20T00:42:00Z">
        <w:r w:rsidR="0018482C">
          <w:rPr>
            <w:rFonts w:hint="eastAsia"/>
          </w:rPr>
          <w:t>、</w:t>
        </w:r>
        <w:r w:rsidR="00A763A7">
          <w:rPr>
            <w:rFonts w:hint="eastAsia"/>
          </w:rPr>
          <w:t>小数点</w:t>
        </w:r>
      </w:ins>
      <w:ins w:id="951" w:author="森川　裕太(アプリケーション開発２課)" w:date="2025-08-18T08:45:00Z" w16du:dateUtc="2025-08-17T23:45:00Z">
        <w:r w:rsidRPr="006E2998">
          <w:t>を除き、最大17桁の数値が2つまで</w:t>
        </w:r>
      </w:ins>
      <w:ins w:id="952" w:author="森川　裕太(アプリケーション開発２課)" w:date="2025-08-20T09:42:00Z" w16du:dateUtc="2025-08-20T00:42:00Z">
        <w:r w:rsidR="00A763A7">
          <w:rPr>
            <w:rFonts w:hint="eastAsia"/>
          </w:rPr>
          <w:t>表示できる</w:t>
        </w:r>
      </w:ins>
      <w:ins w:id="953" w:author="森川　裕太(アプリケーション開発２課)" w:date="2025-08-18T08:45:00Z" w16du:dateUtc="2025-08-17T23:45:00Z">
        <w:r w:rsidRPr="006E2998">
          <w:t>。 途中計算表示欄の最大表示文字数は数値部分のみで34桁となる。</w:t>
        </w:r>
      </w:ins>
    </w:p>
    <w:p w14:paraId="2F708A51" w14:textId="77777777" w:rsidR="00F21D1D" w:rsidRDefault="00F21D1D">
      <w:pPr>
        <w:adjustRightInd/>
        <w:ind w:left="540" w:firstLineChars="100" w:firstLine="180"/>
        <w:textAlignment w:val="auto"/>
        <w:rPr>
          <w:ins w:id="954" w:author="森川　裕太(アプリケーション開発２課)" w:date="2025-08-08T14:03:00Z" w16du:dateUtc="2025-08-08T05:03:00Z"/>
        </w:rPr>
        <w:pPrChange w:id="955" w:author="森川　裕太(アプリケーション開発２課)" w:date="2025-08-08T15:44:00Z" w16du:dateUtc="2025-08-08T06:44:00Z">
          <w:pPr>
            <w:adjustRightInd/>
            <w:ind w:left="540"/>
            <w:textAlignment w:val="auto"/>
          </w:pPr>
        </w:pPrChange>
      </w:pPr>
    </w:p>
    <w:p w14:paraId="1955EC26" w14:textId="3753CEDC" w:rsidR="00033B47" w:rsidRDefault="00F21D1D">
      <w:pPr>
        <w:pStyle w:val="afd"/>
        <w:numPr>
          <w:ilvl w:val="0"/>
          <w:numId w:val="148"/>
        </w:numPr>
        <w:adjustRightInd/>
        <w:ind w:left="1162" w:hanging="442"/>
        <w:textAlignment w:val="auto"/>
        <w:rPr>
          <w:ins w:id="956" w:author="森川　裕太(アプリケーション開発２課)" w:date="2025-08-08T15:45:00Z" w16du:dateUtc="2025-08-08T06:45:00Z"/>
        </w:rPr>
        <w:pPrChange w:id="957" w:author="森川　裕太(アプリケーション開発２課)" w:date="2025-08-20T10:29:00Z" w16du:dateUtc="2025-08-20T01:29:00Z">
          <w:pPr>
            <w:pStyle w:val="afd"/>
            <w:numPr>
              <w:numId w:val="148"/>
            </w:numPr>
            <w:adjustRightInd/>
            <w:ind w:leftChars="300" w:left="982" w:hanging="442"/>
            <w:textAlignment w:val="auto"/>
          </w:pPr>
        </w:pPrChange>
      </w:pPr>
      <w:ins w:id="958" w:author="森川　裕太(アプリケーション開発２課)" w:date="2025-08-08T15:45:00Z" w16du:dateUtc="2025-08-08T06:45:00Z">
        <w:r>
          <w:rPr>
            <w:rFonts w:hint="eastAsia"/>
          </w:rPr>
          <w:t>クリア動作</w:t>
        </w:r>
      </w:ins>
    </w:p>
    <w:p w14:paraId="64324591" w14:textId="7A757A03" w:rsidR="00013F34" w:rsidRPr="00CA10A2" w:rsidRDefault="00013F34">
      <w:pPr>
        <w:pStyle w:val="afd"/>
        <w:adjustRightInd/>
        <w:ind w:leftChars="0" w:left="980"/>
        <w:textAlignment w:val="auto"/>
        <w:rPr>
          <w:ins w:id="959" w:author="森川　裕太(アプリケーション開発２課)" w:date="2025-08-08T14:57:00Z" w16du:dateUtc="2025-08-08T05:57:00Z"/>
          <w:rFonts w:hAnsi="ＭＳ 明朝"/>
          <w:rPrChange w:id="960" w:author="森川　裕太(アプリケーション開発２課)" w:date="2025-08-18T16:49:00Z" w16du:dateUtc="2025-08-18T07:49:00Z">
            <w:rPr>
              <w:ins w:id="961" w:author="森川　裕太(アプリケーション開発２課)" w:date="2025-08-08T14:57:00Z" w16du:dateUtc="2025-08-08T05:57:00Z"/>
            </w:rPr>
          </w:rPrChange>
        </w:rPr>
        <w:pPrChange w:id="962" w:author="森川　裕太(アプリケーション開発２課)" w:date="2025-08-18T16:49:00Z" w16du:dateUtc="2025-08-18T07:49:00Z">
          <w:pPr>
            <w:adjustRightInd/>
            <w:ind w:left="540"/>
            <w:textAlignment w:val="auto"/>
          </w:pPr>
        </w:pPrChange>
      </w:pPr>
      <w:ins w:id="963" w:author="森川　裕太(アプリケーション開発２課)" w:date="2025-08-08T15:45:00Z" w16du:dateUtc="2025-08-08T06:45:00Z">
        <w:r>
          <w:rPr>
            <w:rFonts w:hint="eastAsia"/>
          </w:rPr>
          <w:t>以下の操作により、</w:t>
        </w:r>
      </w:ins>
      <w:ins w:id="964" w:author="森川　裕太(アプリケーション開発２課)" w:date="2025-08-19T10:03:00Z" w16du:dateUtc="2025-08-19T01:03:00Z">
        <w:r w:rsidR="00560173">
          <w:rPr>
            <w:rFonts w:hAnsi="ＭＳ 明朝" w:hint="eastAsia"/>
          </w:rPr>
          <w:t>途中計算</w:t>
        </w:r>
      </w:ins>
      <w:ins w:id="965" w:author="森川　裕太(アプリケーション開発２課)" w:date="2025-08-18T16:49:00Z" w16du:dateUtc="2025-08-18T07:49:00Z">
        <w:r w:rsidR="00CA10A2" w:rsidRPr="00B8236C">
          <w:rPr>
            <w:rFonts w:hAnsi="ＭＳ 明朝" w:hint="eastAsia"/>
          </w:rPr>
          <w:t>表示欄に表示されている数式を削除する</w:t>
        </w:r>
      </w:ins>
    </w:p>
    <w:p w14:paraId="191DB68F" w14:textId="3CD1FEF1" w:rsidR="00033B47" w:rsidRDefault="005D7A50" w:rsidP="00403598">
      <w:pPr>
        <w:pStyle w:val="afd"/>
        <w:numPr>
          <w:ilvl w:val="0"/>
          <w:numId w:val="138"/>
        </w:numPr>
        <w:adjustRightInd/>
        <w:ind w:left="1162" w:hanging="442"/>
        <w:textAlignment w:val="auto"/>
        <w:rPr>
          <w:ins w:id="966" w:author="森川　裕太(アプリケーション開発２課)" w:date="2025-08-18T11:37:00Z" w16du:dateUtc="2025-08-18T02:37:00Z"/>
        </w:rPr>
      </w:pPr>
      <w:ins w:id="967" w:author="森川　裕太(アプリケーション開発２課)" w:date="2025-08-08T15:01:00Z" w16du:dateUtc="2025-08-08T06:01:00Z">
        <w:r>
          <w:rPr>
            <w:rFonts w:hint="eastAsia"/>
          </w:rPr>
          <w:t>イコールキーを使用して計算結果を出力した直後に数字キーを入力</w:t>
        </w:r>
      </w:ins>
    </w:p>
    <w:tbl>
      <w:tblPr>
        <w:tblStyle w:val="afc"/>
        <w:tblW w:w="8112" w:type="dxa"/>
        <w:jc w:val="center"/>
        <w:tblLook w:val="04A0" w:firstRow="1" w:lastRow="0" w:firstColumn="1" w:lastColumn="0" w:noHBand="0" w:noVBand="1"/>
      </w:tblPr>
      <w:tblGrid>
        <w:gridCol w:w="1129"/>
        <w:gridCol w:w="2410"/>
        <w:gridCol w:w="2693"/>
        <w:gridCol w:w="1880"/>
      </w:tblGrid>
      <w:tr w:rsidR="00FD1A89" w14:paraId="1CA2BF8C" w14:textId="77777777">
        <w:trPr>
          <w:jc w:val="center"/>
          <w:ins w:id="968" w:author="森川　裕太(アプリケーション開発２課)" w:date="2025-08-18T11:37:00Z"/>
        </w:trPr>
        <w:tc>
          <w:tcPr>
            <w:tcW w:w="1129" w:type="dxa"/>
            <w:tcBorders>
              <w:bottom w:val="single" w:sz="4" w:space="0" w:color="auto"/>
            </w:tcBorders>
            <w:shd w:val="clear" w:color="auto" w:fill="E7E6E6" w:themeFill="background2"/>
          </w:tcPr>
          <w:p w14:paraId="62A15368" w14:textId="77777777" w:rsidR="00FD1A89" w:rsidRDefault="00FD1A89">
            <w:pPr>
              <w:pStyle w:val="a0"/>
              <w:ind w:left="0"/>
              <w:jc w:val="center"/>
              <w:rPr>
                <w:ins w:id="969" w:author="森川　裕太(アプリケーション開発２課)" w:date="2025-08-18T11:37:00Z" w16du:dateUtc="2025-08-18T02:37:00Z"/>
                <w:rFonts w:hAnsi="ＭＳ 明朝"/>
              </w:rPr>
            </w:pPr>
            <w:ins w:id="970" w:author="森川　裕太(アプリケーション開発２課)" w:date="2025-08-18T11:37:00Z" w16du:dateUtc="2025-08-18T02:37:00Z">
              <w:r>
                <w:rPr>
                  <w:rFonts w:hAnsi="ＭＳ 明朝" w:hint="eastAsia"/>
                </w:rPr>
                <w:t>計算例</w:t>
              </w:r>
            </w:ins>
          </w:p>
        </w:tc>
        <w:tc>
          <w:tcPr>
            <w:tcW w:w="2410" w:type="dxa"/>
            <w:shd w:val="clear" w:color="auto" w:fill="E7E6E6" w:themeFill="background2"/>
          </w:tcPr>
          <w:p w14:paraId="6209B830" w14:textId="77777777" w:rsidR="00FD1A89" w:rsidRDefault="00FD1A89">
            <w:pPr>
              <w:pStyle w:val="a0"/>
              <w:ind w:left="0"/>
              <w:jc w:val="center"/>
              <w:rPr>
                <w:ins w:id="971" w:author="森川　裕太(アプリケーション開発２課)" w:date="2025-08-18T11:37:00Z" w16du:dateUtc="2025-08-18T02:37:00Z"/>
                <w:rFonts w:hAnsi="ＭＳ 明朝"/>
              </w:rPr>
            </w:pPr>
            <w:ins w:id="972" w:author="森川　裕太(アプリケーション開発２課)" w:date="2025-08-18T11:37:00Z" w16du:dateUtc="2025-08-18T02:37:00Z">
              <w:r>
                <w:rPr>
                  <w:rFonts w:hAnsi="ＭＳ 明朝" w:hint="eastAsia"/>
                </w:rPr>
                <w:t>キー操作</w:t>
              </w:r>
            </w:ins>
          </w:p>
        </w:tc>
        <w:tc>
          <w:tcPr>
            <w:tcW w:w="2693" w:type="dxa"/>
            <w:shd w:val="clear" w:color="auto" w:fill="E7E6E6" w:themeFill="background2"/>
          </w:tcPr>
          <w:p w14:paraId="29EBE97F" w14:textId="77777777" w:rsidR="00FD1A89" w:rsidRDefault="00FD1A89">
            <w:pPr>
              <w:pStyle w:val="a0"/>
              <w:ind w:left="0"/>
              <w:jc w:val="center"/>
              <w:rPr>
                <w:ins w:id="973" w:author="森川　裕太(アプリケーション開発２課)" w:date="2025-08-18T11:37:00Z" w16du:dateUtc="2025-08-18T02:37:00Z"/>
                <w:rFonts w:hAnsi="ＭＳ 明朝"/>
              </w:rPr>
            </w:pPr>
            <w:ins w:id="974" w:author="森川　裕太(アプリケーション開発２課)" w:date="2025-08-18T11:37:00Z" w16du:dateUtc="2025-08-18T02:37:00Z">
              <w:r>
                <w:rPr>
                  <w:rFonts w:hAnsi="ＭＳ 明朝" w:hint="eastAsia"/>
                </w:rPr>
                <w:t>途中計算表示欄</w:t>
              </w:r>
            </w:ins>
          </w:p>
        </w:tc>
        <w:tc>
          <w:tcPr>
            <w:tcW w:w="1880" w:type="dxa"/>
            <w:shd w:val="clear" w:color="auto" w:fill="E7E6E6" w:themeFill="background2"/>
          </w:tcPr>
          <w:p w14:paraId="5A6981BB" w14:textId="77777777" w:rsidR="00FD1A89" w:rsidRDefault="00FD1A89">
            <w:pPr>
              <w:pStyle w:val="a0"/>
              <w:ind w:left="0"/>
              <w:jc w:val="center"/>
              <w:rPr>
                <w:ins w:id="975" w:author="森川　裕太(アプリケーション開発２課)" w:date="2025-08-18T11:37:00Z" w16du:dateUtc="2025-08-18T02:37:00Z"/>
                <w:rFonts w:hAnsi="ＭＳ 明朝"/>
              </w:rPr>
            </w:pPr>
            <w:ins w:id="976" w:author="森川　裕太(アプリケーション開発２課)" w:date="2025-08-18T11:37:00Z" w16du:dateUtc="2025-08-18T02:37:00Z">
              <w:r>
                <w:rPr>
                  <w:rFonts w:hAnsi="ＭＳ 明朝" w:hint="eastAsia"/>
                </w:rPr>
                <w:t>計算結果表示欄</w:t>
              </w:r>
            </w:ins>
          </w:p>
        </w:tc>
      </w:tr>
      <w:tr w:rsidR="00FD1A89" w14:paraId="0B1EBD21" w14:textId="77777777">
        <w:trPr>
          <w:trHeight w:val="364"/>
          <w:jc w:val="center"/>
          <w:ins w:id="977" w:author="森川　裕太(アプリケーション開発２課)" w:date="2025-08-18T11:37:00Z"/>
        </w:trPr>
        <w:tc>
          <w:tcPr>
            <w:tcW w:w="1129" w:type="dxa"/>
            <w:tcBorders>
              <w:top w:val="single" w:sz="4" w:space="0" w:color="auto"/>
              <w:left w:val="single" w:sz="4" w:space="0" w:color="auto"/>
              <w:bottom w:val="single" w:sz="4" w:space="0" w:color="auto"/>
              <w:right w:val="single" w:sz="4" w:space="0" w:color="auto"/>
            </w:tcBorders>
          </w:tcPr>
          <w:p w14:paraId="2A9B24D1" w14:textId="77777777" w:rsidR="00FD1A89" w:rsidRDefault="00FD1A89">
            <w:pPr>
              <w:pStyle w:val="a0"/>
              <w:ind w:left="0"/>
              <w:rPr>
                <w:ins w:id="978" w:author="森川　裕太(アプリケーション開発２課)" w:date="2025-08-18T11:37:00Z" w16du:dateUtc="2025-08-18T02:37:00Z"/>
                <w:rFonts w:hAnsi="ＭＳ 明朝"/>
              </w:rPr>
            </w:pPr>
            <w:ins w:id="979" w:author="森川　裕太(アプリケーション開発２課)" w:date="2025-08-18T11:37:00Z" w16du:dateUtc="2025-08-18T02:37:00Z">
              <w:r>
                <w:rPr>
                  <w:rFonts w:hAnsi="ＭＳ 明朝" w:hint="eastAsia"/>
                </w:rPr>
                <w:t>123×5</w:t>
              </w:r>
            </w:ins>
          </w:p>
          <w:p w14:paraId="1CE0404B" w14:textId="77777777" w:rsidR="00FD1A89" w:rsidRDefault="00FD1A89">
            <w:pPr>
              <w:pStyle w:val="a0"/>
              <w:ind w:left="0"/>
              <w:rPr>
                <w:ins w:id="980" w:author="森川　裕太(アプリケーション開発２課)" w:date="2025-08-18T11:37:00Z" w16du:dateUtc="2025-08-18T02:37:00Z"/>
                <w:rFonts w:hAnsi="ＭＳ 明朝"/>
              </w:rPr>
            </w:pPr>
          </w:p>
          <w:p w14:paraId="620F32F8" w14:textId="77777777" w:rsidR="00FD1A89" w:rsidRDefault="00FD1A89">
            <w:pPr>
              <w:pStyle w:val="a0"/>
              <w:ind w:left="0"/>
              <w:rPr>
                <w:ins w:id="981" w:author="森川　裕太(アプリケーション開発２課)" w:date="2025-08-18T11:37:00Z" w16du:dateUtc="2025-08-18T02:37:00Z"/>
                <w:rFonts w:hAnsi="ＭＳ 明朝"/>
              </w:rPr>
            </w:pPr>
            <w:ins w:id="982" w:author="森川　裕太(アプリケーション開発２課)" w:date="2025-08-18T11:37:00Z" w16du:dateUtc="2025-08-18T02:37:00Z">
              <w:r>
                <w:rPr>
                  <w:rFonts w:hAnsi="ＭＳ 明朝" w:hint="eastAsia"/>
                </w:rPr>
                <w:t>3</w:t>
              </w:r>
            </w:ins>
          </w:p>
        </w:tc>
        <w:tc>
          <w:tcPr>
            <w:tcW w:w="2410" w:type="dxa"/>
            <w:tcBorders>
              <w:left w:val="single" w:sz="4" w:space="0" w:color="auto"/>
            </w:tcBorders>
          </w:tcPr>
          <w:p w14:paraId="7C2336FF" w14:textId="77777777" w:rsidR="00FD1A89" w:rsidRDefault="00FD1A89">
            <w:pPr>
              <w:pStyle w:val="a0"/>
              <w:ind w:left="0"/>
              <w:jc w:val="right"/>
              <w:rPr>
                <w:ins w:id="983" w:author="森川　裕太(アプリケーション開発２課)" w:date="2025-08-18T11:37:00Z" w16du:dateUtc="2025-08-18T02:37:00Z"/>
                <w:rFonts w:hAnsi="ＭＳ 明朝"/>
              </w:rPr>
            </w:pPr>
            <w:ins w:id="984" w:author="森川　裕太(アプリケーション開発２課)" w:date="2025-08-18T11:37:00Z" w16du:dateUtc="2025-08-18T02:37: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ins>
          </w:p>
          <w:p w14:paraId="6E01CBD8" w14:textId="77777777" w:rsidR="00FD1A89" w:rsidRDefault="00FD1A89">
            <w:pPr>
              <w:pStyle w:val="a0"/>
              <w:ind w:left="0"/>
              <w:jc w:val="right"/>
              <w:rPr>
                <w:ins w:id="985" w:author="森川　裕太(アプリケーション開発２課)" w:date="2025-08-18T11:37:00Z" w16du:dateUtc="2025-08-18T02:37:00Z"/>
                <w:rFonts w:hAnsi="ＭＳ 明朝"/>
              </w:rPr>
            </w:pPr>
            <w:ins w:id="986" w:author="森川　裕太(アプリケーション開発２課)" w:date="2025-08-18T11:37:00Z" w16du:dateUtc="2025-08-18T02:37: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5F61D5F" w14:textId="77777777" w:rsidR="00FD1A89" w:rsidRDefault="00FD1A89">
            <w:pPr>
              <w:pStyle w:val="a0"/>
              <w:ind w:left="0"/>
              <w:jc w:val="right"/>
              <w:rPr>
                <w:ins w:id="987" w:author="森川　裕太(アプリケーション開発２課)" w:date="2025-08-18T11:37:00Z" w16du:dateUtc="2025-08-18T02:37:00Z"/>
                <w:rFonts w:hAnsi="ＭＳ 明朝"/>
              </w:rPr>
            </w:pPr>
            <w:ins w:id="988" w:author="森川　裕太(アプリケーション開発２課)" w:date="2025-08-18T11:37:00Z" w16du:dateUtc="2025-08-18T02:37:00Z">
              <w:r>
                <w:rPr>
                  <w:rFonts w:hAnsi="ＭＳ 明朝" w:hint="eastAsia"/>
                </w:rPr>
                <w:t>3</w:t>
              </w:r>
            </w:ins>
          </w:p>
        </w:tc>
        <w:tc>
          <w:tcPr>
            <w:tcW w:w="2693" w:type="dxa"/>
          </w:tcPr>
          <w:p w14:paraId="5DD1A1BF" w14:textId="77777777" w:rsidR="00FD1A89" w:rsidRDefault="00FD1A89">
            <w:pPr>
              <w:pStyle w:val="a0"/>
              <w:ind w:left="0"/>
              <w:jc w:val="right"/>
              <w:rPr>
                <w:ins w:id="989" w:author="森川　裕太(アプリケーション開発２課)" w:date="2025-08-18T11:37:00Z" w16du:dateUtc="2025-08-18T02:37:00Z"/>
                <w:rFonts w:hAnsi="ＭＳ 明朝"/>
              </w:rPr>
            </w:pPr>
            <w:ins w:id="990" w:author="森川　裕太(アプリケーション開発２課)" w:date="2025-08-18T11:37:00Z" w16du:dateUtc="2025-08-18T02:37: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4E370D3A" w14:textId="77777777" w:rsidR="00FD1A89" w:rsidRDefault="00FD1A89">
            <w:pPr>
              <w:pStyle w:val="a0"/>
              <w:ind w:left="0"/>
              <w:jc w:val="right"/>
              <w:rPr>
                <w:ins w:id="991" w:author="森川　裕太(アプリケーション開発２課)" w:date="2025-08-18T11:37:00Z" w16du:dateUtc="2025-08-18T02:37:00Z"/>
                <w:rFonts w:hAnsi="ＭＳ 明朝"/>
              </w:rPr>
            </w:pPr>
            <w:ins w:id="992" w:author="森川　裕太(アプリケーション開発２課)" w:date="2025-08-18T11:37:00Z" w16du:dateUtc="2025-08-18T02:37: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3103590A" w14:textId="6F13EFF6" w:rsidR="00FD1A89" w:rsidRDefault="00AA4FC2">
            <w:pPr>
              <w:pStyle w:val="a0"/>
              <w:ind w:left="0"/>
              <w:jc w:val="right"/>
              <w:rPr>
                <w:ins w:id="993" w:author="森川　裕太(アプリケーション開発２課)" w:date="2025-08-18T11:37:00Z" w16du:dateUtc="2025-08-18T02:37:00Z"/>
                <w:rFonts w:hAnsi="ＭＳ 明朝"/>
              </w:rPr>
            </w:pPr>
            <w:ins w:id="994" w:author="森川　裕太(アプリケーション開発２課)" w:date="2025-08-19T08:40:00Z" w16du:dateUtc="2025-08-18T23:40:00Z">
              <w:r>
                <w:rPr>
                  <w:rFonts w:hAnsi="ＭＳ 明朝" w:hint="eastAsia"/>
                </w:rPr>
                <w:t>(</w:t>
              </w:r>
            </w:ins>
            <w:ins w:id="995" w:author="森川　裕太(アプリケーション開発２課)" w:date="2025-08-19T08:39:00Z" w16du:dateUtc="2025-08-18T23:39:00Z">
              <w:r>
                <w:rPr>
                  <w:rFonts w:hAnsi="ＭＳ 明朝" w:hint="eastAsia"/>
                </w:rPr>
                <w:t>表示なし</w:t>
              </w:r>
            </w:ins>
            <w:ins w:id="996" w:author="森川　裕太(アプリケーション開発２課)" w:date="2025-08-19T08:40:00Z" w16du:dateUtc="2025-08-18T23:40:00Z">
              <w:r>
                <w:rPr>
                  <w:rFonts w:hAnsi="ＭＳ 明朝"/>
                </w:rPr>
                <w:t>）</w:t>
              </w:r>
            </w:ins>
          </w:p>
        </w:tc>
        <w:tc>
          <w:tcPr>
            <w:tcW w:w="1880" w:type="dxa"/>
          </w:tcPr>
          <w:p w14:paraId="687BAED8" w14:textId="77777777" w:rsidR="00FD1A89" w:rsidRDefault="00FD1A89">
            <w:pPr>
              <w:pStyle w:val="a0"/>
              <w:ind w:left="0"/>
              <w:jc w:val="right"/>
              <w:rPr>
                <w:ins w:id="997" w:author="森川　裕太(アプリケーション開発２課)" w:date="2025-08-18T11:37:00Z" w16du:dateUtc="2025-08-18T02:37:00Z"/>
                <w:rFonts w:hAnsi="ＭＳ 明朝"/>
              </w:rPr>
            </w:pPr>
            <w:ins w:id="998" w:author="森川　裕太(アプリケーション開発２課)" w:date="2025-08-18T11:37:00Z" w16du:dateUtc="2025-08-18T02:37:00Z">
              <w:r>
                <w:rPr>
                  <w:rFonts w:hAnsi="ＭＳ 明朝" w:hint="eastAsia"/>
                </w:rPr>
                <w:t>5</w:t>
              </w:r>
            </w:ins>
          </w:p>
          <w:p w14:paraId="6BEF88FB" w14:textId="77777777" w:rsidR="00FD1A89" w:rsidRDefault="00FD1A89">
            <w:pPr>
              <w:pStyle w:val="a0"/>
              <w:ind w:left="0"/>
              <w:jc w:val="right"/>
              <w:rPr>
                <w:ins w:id="999" w:author="森川　裕太(アプリケーション開発２課)" w:date="2025-08-18T11:37:00Z" w16du:dateUtc="2025-08-18T02:37:00Z"/>
                <w:rFonts w:hAnsi="ＭＳ 明朝"/>
              </w:rPr>
            </w:pPr>
            <w:ins w:id="1000" w:author="森川　裕太(アプリケーション開発２課)" w:date="2025-08-18T11:37:00Z" w16du:dateUtc="2025-08-18T02:37:00Z">
              <w:r>
                <w:rPr>
                  <w:rFonts w:hAnsi="ＭＳ 明朝" w:hint="eastAsia"/>
                </w:rPr>
                <w:t>615</w:t>
              </w:r>
            </w:ins>
          </w:p>
          <w:p w14:paraId="5F66F054" w14:textId="77777777" w:rsidR="00FD1A89" w:rsidRDefault="00FD1A89">
            <w:pPr>
              <w:pStyle w:val="a0"/>
              <w:ind w:left="0"/>
              <w:jc w:val="right"/>
              <w:rPr>
                <w:ins w:id="1001" w:author="森川　裕太(アプリケーション開発２課)" w:date="2025-08-18T11:37:00Z" w16du:dateUtc="2025-08-18T02:37:00Z"/>
                <w:rFonts w:hAnsi="ＭＳ 明朝"/>
              </w:rPr>
            </w:pPr>
            <w:ins w:id="1002" w:author="森川　裕太(アプリケーション開発２課)" w:date="2025-08-18T11:37:00Z" w16du:dateUtc="2025-08-18T02:37:00Z">
              <w:r>
                <w:rPr>
                  <w:rFonts w:hAnsi="ＭＳ 明朝" w:hint="eastAsia"/>
                </w:rPr>
                <w:t>3</w:t>
              </w:r>
            </w:ins>
          </w:p>
        </w:tc>
      </w:tr>
    </w:tbl>
    <w:p w14:paraId="08B998B5" w14:textId="77777777" w:rsidR="00FD1A89" w:rsidRDefault="00FD1A89">
      <w:pPr>
        <w:adjustRightInd/>
        <w:ind w:left="720"/>
        <w:textAlignment w:val="auto"/>
        <w:rPr>
          <w:ins w:id="1003" w:author="森川　裕太(アプリケーション開発２課)" w:date="2025-08-08T15:01:00Z" w16du:dateUtc="2025-08-08T06:01:00Z"/>
        </w:rPr>
        <w:pPrChange w:id="1004" w:author="森川　裕太(アプリケーション開発２課)" w:date="2025-08-18T11:37:00Z" w16du:dateUtc="2025-08-18T02:37:00Z">
          <w:pPr>
            <w:pStyle w:val="afd"/>
            <w:numPr>
              <w:numId w:val="139"/>
            </w:numPr>
            <w:adjustRightInd/>
            <w:ind w:left="1162" w:hanging="442"/>
            <w:textAlignment w:val="auto"/>
          </w:pPr>
        </w:pPrChange>
      </w:pPr>
    </w:p>
    <w:p w14:paraId="54329D96" w14:textId="66E48623" w:rsidR="005D7A50" w:rsidRDefault="005D7A50">
      <w:pPr>
        <w:pStyle w:val="afd"/>
        <w:numPr>
          <w:ilvl w:val="0"/>
          <w:numId w:val="138"/>
        </w:numPr>
        <w:adjustRightInd/>
        <w:ind w:left="1162" w:hanging="442"/>
        <w:textAlignment w:val="auto"/>
        <w:rPr>
          <w:ins w:id="1005" w:author="森川　裕太(アプリケーション開発２課)" w:date="2025-08-18T11:37:00Z" w16du:dateUtc="2025-08-18T02:37:00Z"/>
        </w:rPr>
      </w:pPr>
      <w:ins w:id="1006" w:author="森川　裕太(アプリケーション開発２課)" w:date="2025-08-08T15:01:00Z" w16du:dateUtc="2025-08-08T06:01:00Z">
        <w:r>
          <w:rPr>
            <w:rFonts w:hint="eastAsia"/>
          </w:rPr>
          <w:t>イコールキーを</w:t>
        </w:r>
      </w:ins>
      <w:ins w:id="1007" w:author="森川　裕太(アプリケーション開発２課)" w:date="2025-08-08T15:02:00Z" w16du:dateUtc="2025-08-08T06:02:00Z">
        <w:r>
          <w:rPr>
            <w:rFonts w:hint="eastAsia"/>
          </w:rPr>
          <w:t>使用して計算結果を出力した直後に小数点キーを入力</w:t>
        </w:r>
      </w:ins>
    </w:p>
    <w:tbl>
      <w:tblPr>
        <w:tblStyle w:val="afc"/>
        <w:tblW w:w="8112" w:type="dxa"/>
        <w:jc w:val="center"/>
        <w:tblLook w:val="04A0" w:firstRow="1" w:lastRow="0" w:firstColumn="1" w:lastColumn="0" w:noHBand="0" w:noVBand="1"/>
      </w:tblPr>
      <w:tblGrid>
        <w:gridCol w:w="1129"/>
        <w:gridCol w:w="2410"/>
        <w:gridCol w:w="2693"/>
        <w:gridCol w:w="1880"/>
      </w:tblGrid>
      <w:tr w:rsidR="00FD1A89" w14:paraId="5BFBA1D2" w14:textId="77777777">
        <w:trPr>
          <w:jc w:val="center"/>
          <w:ins w:id="1008" w:author="森川　裕太(アプリケーション開発２課)" w:date="2025-08-18T11:37:00Z"/>
        </w:trPr>
        <w:tc>
          <w:tcPr>
            <w:tcW w:w="1129" w:type="dxa"/>
            <w:tcBorders>
              <w:bottom w:val="single" w:sz="4" w:space="0" w:color="auto"/>
            </w:tcBorders>
            <w:shd w:val="clear" w:color="auto" w:fill="E7E6E6" w:themeFill="background2"/>
          </w:tcPr>
          <w:p w14:paraId="55FAAA16" w14:textId="77777777" w:rsidR="00FD1A89" w:rsidRDefault="00FD1A89">
            <w:pPr>
              <w:pStyle w:val="a0"/>
              <w:ind w:left="0"/>
              <w:jc w:val="center"/>
              <w:rPr>
                <w:ins w:id="1009" w:author="森川　裕太(アプリケーション開発２課)" w:date="2025-08-18T11:37:00Z" w16du:dateUtc="2025-08-18T02:37:00Z"/>
                <w:rFonts w:hAnsi="ＭＳ 明朝"/>
              </w:rPr>
            </w:pPr>
            <w:ins w:id="1010" w:author="森川　裕太(アプリケーション開発２課)" w:date="2025-08-18T11:37:00Z" w16du:dateUtc="2025-08-18T02:37:00Z">
              <w:r>
                <w:rPr>
                  <w:rFonts w:hAnsi="ＭＳ 明朝" w:hint="eastAsia"/>
                </w:rPr>
                <w:t>計算例</w:t>
              </w:r>
            </w:ins>
          </w:p>
        </w:tc>
        <w:tc>
          <w:tcPr>
            <w:tcW w:w="2410" w:type="dxa"/>
            <w:shd w:val="clear" w:color="auto" w:fill="E7E6E6" w:themeFill="background2"/>
          </w:tcPr>
          <w:p w14:paraId="0C5BDE9E" w14:textId="77777777" w:rsidR="00FD1A89" w:rsidRDefault="00FD1A89">
            <w:pPr>
              <w:pStyle w:val="a0"/>
              <w:ind w:left="0"/>
              <w:jc w:val="center"/>
              <w:rPr>
                <w:ins w:id="1011" w:author="森川　裕太(アプリケーション開発２課)" w:date="2025-08-18T11:37:00Z" w16du:dateUtc="2025-08-18T02:37:00Z"/>
                <w:rFonts w:hAnsi="ＭＳ 明朝"/>
              </w:rPr>
            </w:pPr>
            <w:ins w:id="1012" w:author="森川　裕太(アプリケーション開発２課)" w:date="2025-08-18T11:37:00Z" w16du:dateUtc="2025-08-18T02:37:00Z">
              <w:r>
                <w:rPr>
                  <w:rFonts w:hAnsi="ＭＳ 明朝" w:hint="eastAsia"/>
                </w:rPr>
                <w:t>キー操作</w:t>
              </w:r>
            </w:ins>
          </w:p>
        </w:tc>
        <w:tc>
          <w:tcPr>
            <w:tcW w:w="2693" w:type="dxa"/>
            <w:shd w:val="clear" w:color="auto" w:fill="E7E6E6" w:themeFill="background2"/>
          </w:tcPr>
          <w:p w14:paraId="3B7817F5" w14:textId="77777777" w:rsidR="00FD1A89" w:rsidRDefault="00FD1A89">
            <w:pPr>
              <w:pStyle w:val="a0"/>
              <w:ind w:left="0"/>
              <w:jc w:val="center"/>
              <w:rPr>
                <w:ins w:id="1013" w:author="森川　裕太(アプリケーション開発２課)" w:date="2025-08-18T11:37:00Z" w16du:dateUtc="2025-08-18T02:37:00Z"/>
                <w:rFonts w:hAnsi="ＭＳ 明朝"/>
              </w:rPr>
            </w:pPr>
            <w:ins w:id="1014" w:author="森川　裕太(アプリケーション開発２課)" w:date="2025-08-18T11:37:00Z" w16du:dateUtc="2025-08-18T02:37:00Z">
              <w:r>
                <w:rPr>
                  <w:rFonts w:hAnsi="ＭＳ 明朝" w:hint="eastAsia"/>
                </w:rPr>
                <w:t>途中計算表示欄</w:t>
              </w:r>
            </w:ins>
          </w:p>
        </w:tc>
        <w:tc>
          <w:tcPr>
            <w:tcW w:w="1880" w:type="dxa"/>
            <w:shd w:val="clear" w:color="auto" w:fill="E7E6E6" w:themeFill="background2"/>
          </w:tcPr>
          <w:p w14:paraId="093BF390" w14:textId="77777777" w:rsidR="00FD1A89" w:rsidRDefault="00FD1A89">
            <w:pPr>
              <w:pStyle w:val="a0"/>
              <w:ind w:left="0"/>
              <w:jc w:val="center"/>
              <w:rPr>
                <w:ins w:id="1015" w:author="森川　裕太(アプリケーション開発２課)" w:date="2025-08-18T11:37:00Z" w16du:dateUtc="2025-08-18T02:37:00Z"/>
                <w:rFonts w:hAnsi="ＭＳ 明朝"/>
              </w:rPr>
            </w:pPr>
            <w:ins w:id="1016" w:author="森川　裕太(アプリケーション開発２課)" w:date="2025-08-18T11:37:00Z" w16du:dateUtc="2025-08-18T02:37:00Z">
              <w:r>
                <w:rPr>
                  <w:rFonts w:hAnsi="ＭＳ 明朝" w:hint="eastAsia"/>
                </w:rPr>
                <w:t>計算結果表示欄</w:t>
              </w:r>
            </w:ins>
          </w:p>
        </w:tc>
      </w:tr>
      <w:tr w:rsidR="00FD1A89" w14:paraId="5AD3D99E" w14:textId="77777777">
        <w:trPr>
          <w:trHeight w:val="364"/>
          <w:jc w:val="center"/>
          <w:ins w:id="1017" w:author="森川　裕太(アプリケーション開発２課)" w:date="2025-08-18T11:37:00Z"/>
        </w:trPr>
        <w:tc>
          <w:tcPr>
            <w:tcW w:w="1129" w:type="dxa"/>
            <w:tcBorders>
              <w:top w:val="single" w:sz="4" w:space="0" w:color="auto"/>
              <w:left w:val="single" w:sz="4" w:space="0" w:color="auto"/>
              <w:bottom w:val="single" w:sz="4" w:space="0" w:color="auto"/>
              <w:right w:val="single" w:sz="4" w:space="0" w:color="auto"/>
            </w:tcBorders>
          </w:tcPr>
          <w:p w14:paraId="5F7BCC34" w14:textId="77777777" w:rsidR="00FD1A89" w:rsidRDefault="00FD1A89">
            <w:pPr>
              <w:pStyle w:val="a0"/>
              <w:ind w:left="0"/>
              <w:rPr>
                <w:ins w:id="1018" w:author="森川　裕太(アプリケーション開発２課)" w:date="2025-08-18T11:37:00Z" w16du:dateUtc="2025-08-18T02:37:00Z"/>
                <w:rFonts w:hAnsi="ＭＳ 明朝"/>
              </w:rPr>
            </w:pPr>
            <w:ins w:id="1019" w:author="森川　裕太(アプリケーション開発２課)" w:date="2025-08-18T11:37:00Z" w16du:dateUtc="2025-08-18T02:37:00Z">
              <w:r>
                <w:rPr>
                  <w:rFonts w:hAnsi="ＭＳ 明朝" w:hint="eastAsia"/>
                </w:rPr>
                <w:t>123×5</w:t>
              </w:r>
            </w:ins>
          </w:p>
          <w:p w14:paraId="2B55DBB5" w14:textId="77777777" w:rsidR="00FD1A89" w:rsidRDefault="00FD1A89">
            <w:pPr>
              <w:pStyle w:val="a0"/>
              <w:ind w:left="0"/>
              <w:rPr>
                <w:ins w:id="1020" w:author="森川　裕太(アプリケーション開発２課)" w:date="2025-08-18T11:37:00Z" w16du:dateUtc="2025-08-18T02:37:00Z"/>
                <w:rFonts w:hAnsi="ＭＳ 明朝"/>
              </w:rPr>
            </w:pPr>
          </w:p>
          <w:p w14:paraId="17DA690D" w14:textId="03DB9F43" w:rsidR="00FD1A89" w:rsidRDefault="001C7FDE">
            <w:pPr>
              <w:pStyle w:val="a0"/>
              <w:ind w:left="0"/>
              <w:rPr>
                <w:ins w:id="1021" w:author="森川　裕太(アプリケーション開発２課)" w:date="2025-08-18T11:37:00Z" w16du:dateUtc="2025-08-18T02:37:00Z"/>
                <w:rFonts w:hAnsi="ＭＳ 明朝"/>
              </w:rPr>
            </w:pPr>
            <w:ins w:id="1022" w:author="森川　裕太(アプリケーション開発２課)" w:date="2025-08-18T11:40:00Z" w16du:dateUtc="2025-08-18T02:40:00Z">
              <w:r>
                <w:rPr>
                  <w:rFonts w:hAnsi="ＭＳ 明朝" w:hint="eastAsia"/>
                </w:rPr>
                <w:t>.</w:t>
              </w:r>
            </w:ins>
          </w:p>
        </w:tc>
        <w:tc>
          <w:tcPr>
            <w:tcW w:w="2410" w:type="dxa"/>
            <w:tcBorders>
              <w:left w:val="single" w:sz="4" w:space="0" w:color="auto"/>
            </w:tcBorders>
          </w:tcPr>
          <w:p w14:paraId="30FCD757" w14:textId="77777777" w:rsidR="00FD1A89" w:rsidRDefault="00FD1A89">
            <w:pPr>
              <w:pStyle w:val="a0"/>
              <w:ind w:left="0"/>
              <w:jc w:val="right"/>
              <w:rPr>
                <w:ins w:id="1023" w:author="森川　裕太(アプリケーション開発２課)" w:date="2025-08-18T11:37:00Z" w16du:dateUtc="2025-08-18T02:37:00Z"/>
                <w:rFonts w:hAnsi="ＭＳ 明朝"/>
              </w:rPr>
            </w:pPr>
            <w:ins w:id="1024" w:author="森川　裕太(アプリケーション開発２課)" w:date="2025-08-18T11:37:00Z" w16du:dateUtc="2025-08-18T02:37: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ins>
          </w:p>
          <w:p w14:paraId="6EDDE03F" w14:textId="77777777" w:rsidR="00FD1A89" w:rsidRDefault="00FD1A89">
            <w:pPr>
              <w:pStyle w:val="a0"/>
              <w:ind w:left="0"/>
              <w:jc w:val="right"/>
              <w:rPr>
                <w:ins w:id="1025" w:author="森川　裕太(アプリケーション開発２課)" w:date="2025-08-18T11:37:00Z" w16du:dateUtc="2025-08-18T02:37:00Z"/>
                <w:rFonts w:hAnsi="ＭＳ 明朝"/>
              </w:rPr>
            </w:pPr>
            <w:ins w:id="1026" w:author="森川　裕太(アプリケーション開発２課)" w:date="2025-08-18T11:37:00Z" w16du:dateUtc="2025-08-18T02:37: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0F0C134" w14:textId="5A95C0EF" w:rsidR="00FD1A89" w:rsidRDefault="001C7FDE">
            <w:pPr>
              <w:pStyle w:val="a0"/>
              <w:ind w:left="0"/>
              <w:jc w:val="right"/>
              <w:rPr>
                <w:ins w:id="1027" w:author="森川　裕太(アプリケーション開発２課)" w:date="2025-08-18T11:37:00Z" w16du:dateUtc="2025-08-18T02:37:00Z"/>
                <w:rFonts w:hAnsi="ＭＳ 明朝"/>
              </w:rPr>
            </w:pPr>
            <w:ins w:id="1028" w:author="森川　裕太(アプリケーション開発２課)" w:date="2025-08-18T11:40:00Z" w16du:dateUtc="2025-08-18T02:40: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
          <w:p w14:paraId="3F30CC85" w14:textId="77777777" w:rsidR="00FD1A89" w:rsidRDefault="00FD1A89">
            <w:pPr>
              <w:pStyle w:val="a0"/>
              <w:ind w:left="0"/>
              <w:jc w:val="right"/>
              <w:rPr>
                <w:ins w:id="1029" w:author="森川　裕太(アプリケーション開発２課)" w:date="2025-08-18T11:37:00Z" w16du:dateUtc="2025-08-18T02:37:00Z"/>
                <w:rFonts w:hAnsi="ＭＳ 明朝"/>
              </w:rPr>
            </w:pPr>
            <w:ins w:id="1030" w:author="森川　裕太(アプリケーション開発２課)" w:date="2025-08-18T11:37:00Z" w16du:dateUtc="2025-08-18T02:37: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4E22E1FB" w14:textId="77777777" w:rsidR="00FD1A89" w:rsidRDefault="00FD1A89">
            <w:pPr>
              <w:pStyle w:val="a0"/>
              <w:ind w:left="0"/>
              <w:jc w:val="right"/>
              <w:rPr>
                <w:ins w:id="1031" w:author="森川　裕太(アプリケーション開発２課)" w:date="2025-08-18T11:37:00Z" w16du:dateUtc="2025-08-18T02:37:00Z"/>
                <w:rFonts w:hAnsi="ＭＳ 明朝"/>
              </w:rPr>
            </w:pPr>
            <w:ins w:id="1032" w:author="森川　裕太(アプリケーション開発２課)" w:date="2025-08-18T11:37:00Z" w16du:dateUtc="2025-08-18T02:37: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2B4447F5" w14:textId="34211B08" w:rsidR="00FD1A89" w:rsidRDefault="00AA4FC2">
            <w:pPr>
              <w:pStyle w:val="a0"/>
              <w:ind w:left="0"/>
              <w:jc w:val="right"/>
              <w:rPr>
                <w:ins w:id="1033" w:author="森川　裕太(アプリケーション開発２課)" w:date="2025-08-18T11:37:00Z" w16du:dateUtc="2025-08-18T02:37:00Z"/>
                <w:rFonts w:hAnsi="ＭＳ 明朝"/>
              </w:rPr>
            </w:pPr>
            <w:ins w:id="1034" w:author="森川　裕太(アプリケーション開発２課)" w:date="2025-08-19T08:40:00Z" w16du:dateUtc="2025-08-18T23:40:00Z">
              <w:r>
                <w:rPr>
                  <w:rFonts w:hAnsi="ＭＳ 明朝" w:hint="eastAsia"/>
                </w:rPr>
                <w:t>(表示なし</w:t>
              </w:r>
              <w:r>
                <w:rPr>
                  <w:rFonts w:hAnsi="ＭＳ 明朝"/>
                </w:rPr>
                <w:t>）</w:t>
              </w:r>
            </w:ins>
          </w:p>
        </w:tc>
        <w:tc>
          <w:tcPr>
            <w:tcW w:w="1880" w:type="dxa"/>
          </w:tcPr>
          <w:p w14:paraId="75893973" w14:textId="77777777" w:rsidR="00FD1A89" w:rsidRDefault="00FD1A89">
            <w:pPr>
              <w:pStyle w:val="a0"/>
              <w:ind w:left="0"/>
              <w:jc w:val="right"/>
              <w:rPr>
                <w:ins w:id="1035" w:author="森川　裕太(アプリケーション開発２課)" w:date="2025-08-18T11:37:00Z" w16du:dateUtc="2025-08-18T02:37:00Z"/>
                <w:rFonts w:hAnsi="ＭＳ 明朝"/>
              </w:rPr>
            </w:pPr>
            <w:ins w:id="1036" w:author="森川　裕太(アプリケーション開発２課)" w:date="2025-08-18T11:37:00Z" w16du:dateUtc="2025-08-18T02:37:00Z">
              <w:r>
                <w:rPr>
                  <w:rFonts w:hAnsi="ＭＳ 明朝" w:hint="eastAsia"/>
                </w:rPr>
                <w:t>5</w:t>
              </w:r>
            </w:ins>
          </w:p>
          <w:p w14:paraId="2C6DDA81" w14:textId="77777777" w:rsidR="00FD1A89" w:rsidRDefault="00FD1A89">
            <w:pPr>
              <w:pStyle w:val="a0"/>
              <w:ind w:left="0"/>
              <w:jc w:val="right"/>
              <w:rPr>
                <w:ins w:id="1037" w:author="森川　裕太(アプリケーション開発２課)" w:date="2025-08-18T11:37:00Z" w16du:dateUtc="2025-08-18T02:37:00Z"/>
                <w:rFonts w:hAnsi="ＭＳ 明朝"/>
              </w:rPr>
            </w:pPr>
            <w:ins w:id="1038" w:author="森川　裕太(アプリケーション開発２課)" w:date="2025-08-18T11:37:00Z" w16du:dateUtc="2025-08-18T02:37:00Z">
              <w:r>
                <w:rPr>
                  <w:rFonts w:hAnsi="ＭＳ 明朝" w:hint="eastAsia"/>
                </w:rPr>
                <w:t>615</w:t>
              </w:r>
            </w:ins>
          </w:p>
          <w:p w14:paraId="0D6445BB" w14:textId="67E150E0" w:rsidR="00FD1A89" w:rsidRDefault="001C7FDE">
            <w:pPr>
              <w:pStyle w:val="a0"/>
              <w:ind w:left="0"/>
              <w:jc w:val="right"/>
              <w:rPr>
                <w:ins w:id="1039" w:author="森川　裕太(アプリケーション開発２課)" w:date="2025-08-18T11:37:00Z" w16du:dateUtc="2025-08-18T02:37:00Z"/>
                <w:rFonts w:hAnsi="ＭＳ 明朝"/>
              </w:rPr>
            </w:pPr>
            <w:ins w:id="1040" w:author="森川　裕太(アプリケーション開発２課)" w:date="2025-08-18T11:40:00Z" w16du:dateUtc="2025-08-18T02:40:00Z">
              <w:r>
                <w:rPr>
                  <w:rFonts w:hAnsi="ＭＳ 明朝" w:hint="eastAsia"/>
                </w:rPr>
                <w:t>0.</w:t>
              </w:r>
            </w:ins>
          </w:p>
        </w:tc>
      </w:tr>
    </w:tbl>
    <w:p w14:paraId="7AE65752" w14:textId="77777777" w:rsidR="00FD1A89" w:rsidRDefault="00FD1A89">
      <w:pPr>
        <w:adjustRightInd/>
        <w:ind w:left="720"/>
        <w:textAlignment w:val="auto"/>
        <w:rPr>
          <w:ins w:id="1041" w:author="森川　裕太(アプリケーション開発２課)" w:date="2025-08-08T14:57:00Z" w16du:dateUtc="2025-08-08T05:57:00Z"/>
        </w:rPr>
        <w:pPrChange w:id="1042" w:author="森川　裕太(アプリケーション開発２課)" w:date="2025-08-18T11:37:00Z" w16du:dateUtc="2025-08-18T02:37:00Z">
          <w:pPr>
            <w:adjustRightInd/>
            <w:ind w:left="540"/>
            <w:textAlignment w:val="auto"/>
          </w:pPr>
        </w:pPrChange>
      </w:pPr>
    </w:p>
    <w:p w14:paraId="4D873CC2" w14:textId="77777777" w:rsidR="00033B47" w:rsidRDefault="00033B47">
      <w:pPr>
        <w:adjustRightInd/>
        <w:textAlignment w:val="auto"/>
        <w:rPr>
          <w:ins w:id="1043" w:author="森川　裕太(アプリケーション開発２課)" w:date="2025-08-08T14:03:00Z" w16du:dateUtc="2025-08-08T05:03:00Z"/>
        </w:rPr>
        <w:pPrChange w:id="1044" w:author="森川　裕太(アプリケーション開発２課)" w:date="2025-08-08T15:09:00Z" w16du:dateUtc="2025-08-08T06:09:00Z">
          <w:pPr>
            <w:adjustRightInd/>
            <w:ind w:left="540"/>
            <w:textAlignment w:val="auto"/>
          </w:pPr>
        </w:pPrChange>
      </w:pPr>
    </w:p>
    <w:p w14:paraId="795C61BA" w14:textId="277A6C12" w:rsidR="006E2998" w:rsidRDefault="006E2998" w:rsidP="00CA7C4A">
      <w:pPr>
        <w:pStyle w:val="afd"/>
        <w:numPr>
          <w:ilvl w:val="0"/>
          <w:numId w:val="134"/>
        </w:numPr>
        <w:adjustRightInd/>
        <w:ind w:leftChars="300" w:left="982" w:hanging="442"/>
        <w:textAlignment w:val="auto"/>
        <w:rPr>
          <w:ins w:id="1045" w:author="森川　裕太(アプリケーション開発２課)" w:date="2025-08-08T15:22:00Z" w16du:dateUtc="2025-08-08T06:22:00Z"/>
        </w:rPr>
      </w:pPr>
      <w:ins w:id="1046" w:author="森川　裕太(アプリケーション開発２課)" w:date="2025-08-08T14:04:00Z" w16du:dateUtc="2025-08-08T05:04:00Z">
        <w:r>
          <w:rPr>
            <w:rFonts w:hint="eastAsia"/>
          </w:rPr>
          <w:t>計算結果表示欄</w:t>
        </w:r>
      </w:ins>
    </w:p>
    <w:p w14:paraId="515B02E9" w14:textId="77777777" w:rsidR="005441F2" w:rsidRDefault="00BF7934">
      <w:pPr>
        <w:pStyle w:val="afd"/>
        <w:numPr>
          <w:ilvl w:val="0"/>
          <w:numId w:val="142"/>
        </w:numPr>
        <w:adjustRightInd/>
        <w:ind w:leftChars="500" w:left="1342" w:hanging="442"/>
        <w:textAlignment w:val="auto"/>
        <w:rPr>
          <w:ins w:id="1047" w:author="森川　裕太(アプリケーション開発２課)" w:date="2025-08-20T09:45:00Z" w16du:dateUtc="2025-08-20T00:45:00Z"/>
        </w:rPr>
        <w:pPrChange w:id="1048" w:author="森川　裕太(アプリケーション開発２課)" w:date="2025-08-20T10:31:00Z" w16du:dateUtc="2025-08-20T01:31:00Z">
          <w:pPr>
            <w:pStyle w:val="afd"/>
            <w:numPr>
              <w:numId w:val="142"/>
            </w:numPr>
            <w:adjustRightInd/>
            <w:ind w:leftChars="0" w:left="981" w:hanging="442"/>
            <w:textAlignment w:val="auto"/>
          </w:pPr>
        </w:pPrChange>
      </w:pPr>
      <w:ins w:id="1049" w:author="森川　裕太(アプリケーション開発２課)" w:date="2025-08-08T15:22:00Z" w16du:dateUtc="2025-08-08T06:22:00Z">
        <w:r>
          <w:rPr>
            <w:rFonts w:hint="eastAsia"/>
          </w:rPr>
          <w:t>表示桁数</w:t>
        </w:r>
      </w:ins>
    </w:p>
    <w:p w14:paraId="364FF5E9" w14:textId="77777777" w:rsidR="009D5B57" w:rsidRDefault="009D5B57">
      <w:pPr>
        <w:pStyle w:val="a0"/>
        <w:ind w:left="982"/>
        <w:rPr>
          <w:ins w:id="1050" w:author="森川　裕太(アプリケーション開発２課)" w:date="2025-08-20T09:45:00Z" w16du:dateUtc="2025-08-20T00:45:00Z"/>
          <w:rFonts w:hAnsi="ＭＳ 明朝"/>
        </w:rPr>
        <w:pPrChange w:id="1051" w:author="森川　裕太(アプリケーション開発２課)" w:date="2025-08-20T09:45:00Z" w16du:dateUtc="2025-08-20T00:45:00Z">
          <w:pPr>
            <w:pStyle w:val="a0"/>
            <w:numPr>
              <w:numId w:val="142"/>
            </w:numPr>
            <w:ind w:left="982" w:hanging="440"/>
          </w:pPr>
        </w:pPrChange>
      </w:pPr>
      <w:ins w:id="1052" w:author="森川　裕太(アプリケーション開発２課)" w:date="2025-08-20T09:45:00Z" w16du:dateUtc="2025-08-20T00:45:00Z">
        <w:r>
          <w:rPr>
            <w:rFonts w:hAnsi="ＭＳ 明朝" w:hint="eastAsia"/>
          </w:rPr>
          <w:t>置数の最大表示桁数:整数部+小数部合わせて16桁</w:t>
        </w:r>
      </w:ins>
    </w:p>
    <w:p w14:paraId="06406581" w14:textId="2F66F385" w:rsidR="009D5B57" w:rsidRPr="009D5B57" w:rsidRDefault="009D5B57">
      <w:pPr>
        <w:pStyle w:val="a0"/>
        <w:ind w:left="982"/>
        <w:rPr>
          <w:ins w:id="1053" w:author="森川　裕太(アプリケーション開発２課)" w:date="2025-08-20T09:45:00Z" w16du:dateUtc="2025-08-20T00:45:00Z"/>
          <w:rFonts w:hAnsi="ＭＳ 明朝"/>
        </w:rPr>
        <w:pPrChange w:id="1054" w:author="森川　裕太(アプリケーション開発２課)" w:date="2025-08-20T09:45:00Z" w16du:dateUtc="2025-08-20T00:45:00Z">
          <w:pPr>
            <w:pStyle w:val="a0"/>
            <w:numPr>
              <w:numId w:val="142"/>
            </w:numPr>
            <w:ind w:left="982" w:hanging="440"/>
          </w:pPr>
        </w:pPrChange>
      </w:pPr>
      <w:ins w:id="1055" w:author="森川　裕太(アプリケーション開発２課)" w:date="2025-08-20T09:45:00Z" w16du:dateUtc="2025-08-20T00:45:00Z">
        <w:r>
          <w:rPr>
            <w:rFonts w:hAnsi="ＭＳ 明朝" w:hint="eastAsia"/>
          </w:rPr>
          <w:t>整数部が「0」から始まる小数</w:t>
        </w:r>
        <w:r w:rsidRPr="00E679E8">
          <w:rPr>
            <w:rFonts w:hAnsi="ＭＳ 明朝"/>
          </w:rPr>
          <w:t>（例：0.123...</w:t>
        </w:r>
        <w:r>
          <w:rPr>
            <w:rFonts w:hAnsi="ＭＳ 明朝" w:hint="eastAsia"/>
          </w:rPr>
          <w:t>もしくは-0.123...</w:t>
        </w:r>
        <w:r w:rsidRPr="00E679E8">
          <w:rPr>
            <w:rFonts w:hAnsi="ＭＳ 明朝"/>
          </w:rPr>
          <w:t>）</w:t>
        </w:r>
        <w:r>
          <w:rPr>
            <w:rFonts w:hAnsi="ＭＳ 明朝" w:hint="eastAsia"/>
          </w:rPr>
          <w:t>の場合のみ</w:t>
        </w:r>
        <w:r w:rsidRPr="009D5B57">
          <w:rPr>
            <w:rFonts w:hAnsi="ＭＳ 明朝" w:hint="eastAsia"/>
          </w:rPr>
          <w:t>17桁</w:t>
        </w:r>
      </w:ins>
    </w:p>
    <w:p w14:paraId="21EE60E0" w14:textId="77777777" w:rsidR="009D5B57" w:rsidRDefault="009D5B57">
      <w:pPr>
        <w:pStyle w:val="afd"/>
        <w:adjustRightInd/>
        <w:ind w:leftChars="0" w:left="981"/>
        <w:textAlignment w:val="auto"/>
        <w:rPr>
          <w:ins w:id="1056" w:author="森川　裕太(アプリケーション開発２課)" w:date="2025-08-20T09:45:00Z" w16du:dateUtc="2025-08-20T00:45:00Z"/>
        </w:rPr>
        <w:pPrChange w:id="1057" w:author="森川　裕太(アプリケーション開発２課)" w:date="2025-08-20T09:45:00Z" w16du:dateUtc="2025-08-20T00:45:00Z">
          <w:pPr>
            <w:pStyle w:val="afd"/>
            <w:numPr>
              <w:numId w:val="142"/>
            </w:numPr>
            <w:adjustRightInd/>
            <w:ind w:leftChars="0" w:left="981" w:hanging="442"/>
            <w:textAlignment w:val="auto"/>
          </w:pPr>
        </w:pPrChange>
      </w:pPr>
    </w:p>
    <w:p w14:paraId="1A9F1EBA" w14:textId="77777777" w:rsidR="009D5B57" w:rsidRDefault="00BF7934">
      <w:pPr>
        <w:pStyle w:val="afd"/>
        <w:numPr>
          <w:ilvl w:val="0"/>
          <w:numId w:val="142"/>
        </w:numPr>
        <w:adjustRightInd/>
        <w:ind w:leftChars="500" w:left="1342" w:hanging="442"/>
        <w:textAlignment w:val="auto"/>
        <w:rPr>
          <w:ins w:id="1058" w:author="森川　裕太(アプリケーション開発２課)" w:date="2025-08-20T09:45:00Z" w16du:dateUtc="2025-08-20T00:45:00Z"/>
        </w:rPr>
        <w:pPrChange w:id="1059" w:author="森川　裕太(アプリケーション開発２課)" w:date="2025-08-20T10:31:00Z" w16du:dateUtc="2025-08-20T01:31:00Z">
          <w:pPr>
            <w:pStyle w:val="afd"/>
            <w:numPr>
              <w:numId w:val="142"/>
            </w:numPr>
            <w:adjustRightInd/>
            <w:ind w:leftChars="0" w:left="981" w:hanging="442"/>
            <w:textAlignment w:val="auto"/>
          </w:pPr>
        </w:pPrChange>
      </w:pPr>
      <w:ins w:id="1060" w:author="森川　裕太(アプリケーション開発２課)" w:date="2025-08-08T15:22:00Z" w16du:dateUtc="2025-08-08T06:22:00Z">
        <w:r>
          <w:rPr>
            <w:rFonts w:hint="eastAsia"/>
          </w:rPr>
          <w:t>文字サイズ</w:t>
        </w:r>
      </w:ins>
    </w:p>
    <w:p w14:paraId="44354E84" w14:textId="7FB33FAF" w:rsidR="00663191" w:rsidRPr="009D5B57" w:rsidRDefault="00CC1062">
      <w:pPr>
        <w:pStyle w:val="afd"/>
        <w:adjustRightInd/>
        <w:ind w:leftChars="0" w:left="981"/>
        <w:textAlignment w:val="auto"/>
        <w:rPr>
          <w:ins w:id="1061" w:author="森川　裕太(アプリケーション開発２課)" w:date="2025-08-19T09:59:00Z" w16du:dateUtc="2025-08-19T00:59:00Z"/>
        </w:rPr>
        <w:pPrChange w:id="1062" w:author="森川　裕太(アプリケーション開発２課)" w:date="2025-08-20T09:46:00Z" w16du:dateUtc="2025-08-20T00:46:00Z">
          <w:pPr>
            <w:pStyle w:val="afd"/>
            <w:numPr>
              <w:numId w:val="140"/>
            </w:numPr>
            <w:adjustRightInd/>
            <w:ind w:leftChars="0" w:left="1160" w:hanging="440"/>
            <w:textAlignment w:val="auto"/>
          </w:pPr>
        </w:pPrChange>
      </w:pPr>
      <w:ins w:id="1063" w:author="森川　裕太(アプリケーション開発２課)" w:date="2025-08-08T15:17:00Z" w16du:dateUtc="2025-08-08T06:17:00Z">
        <w:r w:rsidRPr="009D5B57">
          <w:rPr>
            <w:rFonts w:hAnsi="ＭＳ 明朝" w:hint="eastAsia"/>
            <w:rPrChange w:id="1064" w:author="森川　裕太(アプリケーション開発２課)" w:date="2025-08-20T09:45:00Z" w16du:dateUtc="2025-08-20T00:45:00Z">
              <w:rPr>
                <w:rFonts w:hint="eastAsia"/>
              </w:rPr>
            </w:rPrChange>
          </w:rPr>
          <w:t>表示桁数に応じて、文字サイズは自動的に縮小される可変仕様とする</w:t>
        </w:r>
      </w:ins>
    </w:p>
    <w:p w14:paraId="0149F69A" w14:textId="77777777" w:rsidR="00D102AB" w:rsidRPr="00D102AB" w:rsidRDefault="00D102AB">
      <w:pPr>
        <w:pStyle w:val="afd"/>
        <w:adjustRightInd/>
        <w:ind w:leftChars="0" w:left="1160"/>
        <w:textAlignment w:val="auto"/>
        <w:rPr>
          <w:ins w:id="1065" w:author="森川　裕太(アプリケーション開発２課)" w:date="2025-08-08T15:24:00Z" w16du:dateUtc="2025-08-08T06:24:00Z"/>
          <w:rFonts w:hAnsi="ＭＳ 明朝"/>
        </w:rPr>
        <w:pPrChange w:id="1066" w:author="森川　裕太(アプリケーション開発２課)" w:date="2025-08-19T09:59:00Z" w16du:dateUtc="2025-08-19T00:59:00Z">
          <w:pPr>
            <w:adjustRightInd/>
            <w:textAlignment w:val="auto"/>
          </w:pPr>
        </w:pPrChange>
      </w:pPr>
    </w:p>
    <w:p w14:paraId="43AA8F0D" w14:textId="52922461" w:rsidR="00663191" w:rsidRPr="008243C1" w:rsidRDefault="00AA2F15">
      <w:pPr>
        <w:pStyle w:val="afd"/>
        <w:numPr>
          <w:ilvl w:val="0"/>
          <w:numId w:val="142"/>
        </w:numPr>
        <w:adjustRightInd/>
        <w:ind w:leftChars="500" w:left="1340"/>
        <w:textAlignment w:val="auto"/>
        <w:rPr>
          <w:ins w:id="1067" w:author="森川　裕太(アプリケーション開発２課)" w:date="2025-08-08T15:21:00Z" w16du:dateUtc="2025-08-08T06:21:00Z"/>
          <w:rFonts w:hAnsi="ＭＳ 明朝"/>
          <w:rPrChange w:id="1068" w:author="森川　裕太(アプリケーション開発２課)" w:date="2025-08-08T15:38:00Z" w16du:dateUtc="2025-08-08T06:38:00Z">
            <w:rPr>
              <w:ins w:id="1069" w:author="森川　裕太(アプリケーション開発２課)" w:date="2025-08-08T15:21:00Z" w16du:dateUtc="2025-08-08T06:21:00Z"/>
            </w:rPr>
          </w:rPrChange>
        </w:rPr>
        <w:pPrChange w:id="1070" w:author="森川　裕太(アプリケーション開発２課)" w:date="2025-08-20T10:31:00Z" w16du:dateUtc="2025-08-20T01:31:00Z">
          <w:pPr>
            <w:adjustRightInd/>
            <w:ind w:left="540" w:firstLineChars="100" w:firstLine="180"/>
            <w:textAlignment w:val="auto"/>
          </w:pPr>
        </w:pPrChange>
      </w:pPr>
      <w:ins w:id="1071" w:author="森川　裕太(アプリケーション開発２課)" w:date="2025-08-20T09:46:00Z" w16du:dateUtc="2025-08-20T00:46:00Z">
        <w:r>
          <w:rPr>
            <w:rFonts w:hAnsi="ＭＳ 明朝" w:hint="eastAsia"/>
          </w:rPr>
          <w:t>計算結果</w:t>
        </w:r>
      </w:ins>
      <w:ins w:id="1072" w:author="森川　裕太(アプリケーション開発２課)" w:date="2025-08-08T15:24:00Z" w16du:dateUtc="2025-08-08T06:24:00Z">
        <w:r w:rsidR="00123D66" w:rsidRPr="008243C1">
          <w:rPr>
            <w:rFonts w:hAnsi="ＭＳ 明朝" w:hint="eastAsia"/>
            <w:rPrChange w:id="1073" w:author="森川　裕太(アプリケーション開発２課)" w:date="2025-08-08T15:38:00Z" w16du:dateUtc="2025-08-08T06:38:00Z">
              <w:rPr>
                <w:rFonts w:hint="eastAsia"/>
              </w:rPr>
            </w:rPrChange>
          </w:rPr>
          <w:t>表示形式</w:t>
        </w:r>
      </w:ins>
    </w:p>
    <w:p w14:paraId="115EE79B" w14:textId="77777777" w:rsidR="00233158" w:rsidRDefault="00233158">
      <w:pPr>
        <w:pStyle w:val="a0"/>
        <w:numPr>
          <w:ilvl w:val="0"/>
          <w:numId w:val="149"/>
        </w:numPr>
        <w:rPr>
          <w:ins w:id="1074" w:author="森川　裕太(アプリケーション開発２課)" w:date="2025-08-08T15:25:00Z" w16du:dateUtc="2025-08-08T06:25:00Z"/>
          <w:rFonts w:hAnsi="ＭＳ 明朝"/>
        </w:rPr>
        <w:pPrChange w:id="1075" w:author="森川　裕太(アプリケーション開発２課)" w:date="2025-08-08T15:46:00Z" w16du:dateUtc="2025-08-08T06:46:00Z">
          <w:pPr>
            <w:pStyle w:val="a0"/>
            <w:numPr>
              <w:numId w:val="141"/>
            </w:numPr>
            <w:ind w:left="1285" w:hanging="440"/>
          </w:pPr>
        </w:pPrChange>
      </w:pPr>
      <w:ins w:id="1076" w:author="森川　裕太(アプリケーション開発２課)" w:date="2025-08-08T15:21:00Z" w16du:dateUtc="2025-08-08T06:21:00Z">
        <w:r w:rsidRPr="001F4196">
          <w:rPr>
            <w:rFonts w:hAnsi="ＭＳ 明朝"/>
          </w:rPr>
          <w:t>整数部のみ3桁ごと</w:t>
        </w:r>
        <w:r>
          <w:rPr>
            <w:rFonts w:hAnsi="ＭＳ 明朝" w:hint="eastAsia"/>
          </w:rPr>
          <w:t>にカンマ区切り</w:t>
        </w:r>
      </w:ins>
    </w:p>
    <w:p w14:paraId="5C44590C" w14:textId="6B1608F4" w:rsidR="00233158" w:rsidRDefault="007B0641">
      <w:pPr>
        <w:pStyle w:val="a0"/>
        <w:numPr>
          <w:ilvl w:val="0"/>
          <w:numId w:val="149"/>
        </w:numPr>
        <w:rPr>
          <w:ins w:id="1077" w:author="森川　裕太(アプリケーション開発２課)" w:date="2025-08-18T16:51:00Z" w16du:dateUtc="2025-08-18T07:51:00Z"/>
          <w:rFonts w:hAnsi="ＭＳ 明朝"/>
        </w:rPr>
      </w:pPr>
      <w:ins w:id="1078" w:author="森川　裕太(アプリケーション開発２課)" w:date="2025-08-08T15:25:00Z" w16du:dateUtc="2025-08-08T06:25:00Z">
        <w:r>
          <w:rPr>
            <w:rFonts w:hAnsi="ＭＳ 明朝" w:hint="eastAsia"/>
          </w:rPr>
          <w:t>最大表示</w:t>
        </w:r>
      </w:ins>
      <w:ins w:id="1079" w:author="森川　裕太(アプリケーション開発２課)" w:date="2025-08-18T16:51:00Z" w16du:dateUtc="2025-08-18T07:51:00Z">
        <w:r w:rsidR="00CA547A">
          <w:rPr>
            <w:rFonts w:hAnsi="ＭＳ 明朝" w:hint="eastAsia"/>
          </w:rPr>
          <w:t>桁数</w:t>
        </w:r>
      </w:ins>
      <w:ins w:id="1080" w:author="森川　裕太(アプリケーション開発２課)" w:date="2025-08-08T15:29:00Z" w16du:dateUtc="2025-08-08T06:29:00Z">
        <w:r w:rsidR="00652A75">
          <w:rPr>
            <w:rFonts w:hAnsi="ＭＳ 明朝" w:hint="eastAsia"/>
          </w:rPr>
          <w:t>である</w:t>
        </w:r>
      </w:ins>
      <w:ins w:id="1081" w:author="森川　裕太(アプリケーション開発２課)" w:date="2025-08-08T15:30:00Z" w16du:dateUtc="2025-08-08T06:30:00Z">
        <w:r w:rsidR="003E75D0" w:rsidRPr="003E75D0">
          <w:rPr>
            <w:rFonts w:hAnsi="ＭＳ 明朝"/>
          </w:rPr>
          <w:t>9,999,999,999,999,999</w:t>
        </w:r>
        <w:r w:rsidR="003E75D0">
          <w:rPr>
            <w:rFonts w:hAnsi="ＭＳ 明朝" w:hint="eastAsia"/>
          </w:rPr>
          <w:t>を超えた場合は</w:t>
        </w:r>
      </w:ins>
      <w:ins w:id="1082" w:author="森川　裕太(アプリケーション開発２課)" w:date="2025-08-08T15:21:00Z" w16du:dateUtc="2025-08-08T06:21:00Z">
        <w:r w:rsidR="00233158" w:rsidRPr="003E75D0">
          <w:rPr>
            <w:rFonts w:hAnsi="ＭＳ 明朝" w:hint="eastAsia"/>
            <w:rPrChange w:id="1083" w:author="森川　裕太(アプリケーション開発２課)" w:date="2025-08-08T15:30:00Z" w16du:dateUtc="2025-08-08T06:30:00Z">
              <w:rPr>
                <w:rFonts w:hint="eastAsia"/>
              </w:rPr>
            </w:rPrChange>
          </w:rPr>
          <w:t>指数表記(e)に変換</w:t>
        </w:r>
      </w:ins>
    </w:p>
    <w:p w14:paraId="6BC8B482" w14:textId="1689D09E" w:rsidR="00CA547A" w:rsidRPr="00CA547A" w:rsidRDefault="00CA547A">
      <w:pPr>
        <w:pStyle w:val="a0"/>
        <w:numPr>
          <w:ilvl w:val="0"/>
          <w:numId w:val="149"/>
        </w:numPr>
        <w:rPr>
          <w:ins w:id="1084" w:author="森川　裕太(アプリケーション開発２課)" w:date="2025-08-08T15:17:00Z" w16du:dateUtc="2025-08-08T06:17:00Z"/>
          <w:rFonts w:hAnsi="ＭＳ 明朝"/>
          <w:rPrChange w:id="1085" w:author="森川　裕太(アプリケーション開発２課)" w:date="2025-08-18T16:51:00Z" w16du:dateUtc="2025-08-18T07:51:00Z">
            <w:rPr>
              <w:ins w:id="1086" w:author="森川　裕太(アプリケーション開発２課)" w:date="2025-08-08T15:17:00Z" w16du:dateUtc="2025-08-08T06:17:00Z"/>
            </w:rPr>
          </w:rPrChange>
        </w:rPr>
        <w:pPrChange w:id="1087" w:author="森川　裕太(アプリケーション開発２課)" w:date="2025-08-18T16:51:00Z" w16du:dateUtc="2025-08-18T07:51:00Z">
          <w:pPr>
            <w:adjustRightInd/>
            <w:ind w:left="540" w:firstLineChars="100" w:firstLine="180"/>
            <w:textAlignment w:val="auto"/>
          </w:pPr>
        </w:pPrChange>
      </w:pPr>
      <w:ins w:id="1088" w:author="森川　裕太(アプリケーション開発２課)" w:date="2025-08-18T16:51:00Z" w16du:dateUtc="2025-08-18T07:51:00Z">
        <w:r>
          <w:rPr>
            <w:rFonts w:hAnsi="ＭＳ 明朝" w:hint="eastAsia"/>
          </w:rPr>
          <w:t>最小表示桁数である</w:t>
        </w:r>
        <w:r w:rsidR="004A1E81">
          <w:rPr>
            <w:rFonts w:hAnsi="ＭＳ 明朝" w:hint="eastAsia"/>
          </w:rPr>
          <w:t>-</w:t>
        </w:r>
        <w:r w:rsidRPr="003E75D0">
          <w:rPr>
            <w:rFonts w:hAnsi="ＭＳ 明朝"/>
          </w:rPr>
          <w:t>9,999,999,999,999,999</w:t>
        </w:r>
        <w:r>
          <w:rPr>
            <w:rFonts w:hAnsi="ＭＳ 明朝" w:hint="eastAsia"/>
          </w:rPr>
          <w:t>を超えた場合は</w:t>
        </w:r>
        <w:r w:rsidRPr="00256AC0">
          <w:rPr>
            <w:rFonts w:hAnsi="ＭＳ 明朝" w:hint="eastAsia"/>
          </w:rPr>
          <w:t>指数表記(e)に変換</w:t>
        </w:r>
      </w:ins>
    </w:p>
    <w:p w14:paraId="14D694F2" w14:textId="75976A8B" w:rsidR="00CC1062" w:rsidRDefault="00FD1A89">
      <w:pPr>
        <w:adjustRightInd/>
        <w:textAlignment w:val="auto"/>
        <w:rPr>
          <w:ins w:id="1089" w:author="森川　裕太(アプリケーション開発２課)" w:date="2025-08-08T14:12:00Z" w16du:dateUtc="2025-08-08T05:12:00Z"/>
          <w:rFonts w:hAnsi="ＭＳ 明朝"/>
        </w:rPr>
        <w:pPrChange w:id="1090" w:author="森川　裕太(アプリケーション開発２課)" w:date="2025-08-18T11:38:00Z" w16du:dateUtc="2025-08-18T02:38:00Z">
          <w:pPr>
            <w:adjustRightInd/>
            <w:ind w:left="540"/>
            <w:textAlignment w:val="auto"/>
          </w:pPr>
        </w:pPrChange>
      </w:pPr>
      <w:ins w:id="1091" w:author="森川　裕太(アプリケーション開発２課)" w:date="2025-08-18T11:38:00Z" w16du:dateUtc="2025-08-18T02:38:00Z">
        <w:r>
          <w:rPr>
            <w:rFonts w:hAnsi="ＭＳ 明朝"/>
          </w:rPr>
          <w:br w:type="page"/>
        </w:r>
      </w:ins>
    </w:p>
    <w:p w14:paraId="1ECE7F34" w14:textId="230EAE5D" w:rsidR="001C005D" w:rsidRDefault="009847C5">
      <w:pPr>
        <w:pStyle w:val="afd"/>
        <w:numPr>
          <w:ilvl w:val="0"/>
          <w:numId w:val="134"/>
        </w:numPr>
        <w:adjustRightInd/>
        <w:ind w:leftChars="300" w:left="982" w:hanging="442"/>
        <w:textAlignment w:val="auto"/>
        <w:rPr>
          <w:ins w:id="1092" w:author="森川　裕太(アプリケーション開発２課)" w:date="2025-08-08T14:28:00Z" w16du:dateUtc="2025-08-08T05:28:00Z"/>
        </w:rPr>
        <w:pPrChange w:id="1093" w:author="森川　裕太(アプリケーション開発２課)" w:date="2025-08-20T10:20:00Z" w16du:dateUtc="2025-08-20T01:20:00Z">
          <w:pPr>
            <w:pStyle w:val="afd"/>
            <w:numPr>
              <w:numId w:val="135"/>
            </w:numPr>
            <w:adjustRightInd/>
            <w:ind w:leftChars="0" w:left="1420" w:hanging="440"/>
            <w:textAlignment w:val="auto"/>
          </w:pPr>
        </w:pPrChange>
      </w:pPr>
      <w:ins w:id="1094" w:author="森川　裕太(アプリケーション開発２課)" w:date="2025-08-08T14:13:00Z" w16du:dateUtc="2025-08-08T05:13:00Z">
        <w:r>
          <w:rPr>
            <w:rFonts w:hint="eastAsia"/>
          </w:rPr>
          <w:lastRenderedPageBreak/>
          <w:t>%キー</w:t>
        </w:r>
      </w:ins>
    </w:p>
    <w:p w14:paraId="6F18E9A3" w14:textId="1EB02996" w:rsidR="00707363" w:rsidRDefault="009401E4">
      <w:pPr>
        <w:pStyle w:val="afd"/>
        <w:numPr>
          <w:ilvl w:val="0"/>
          <w:numId w:val="142"/>
        </w:numPr>
        <w:adjustRightInd/>
        <w:ind w:leftChars="500" w:left="1342" w:hanging="442"/>
        <w:textAlignment w:val="auto"/>
        <w:rPr>
          <w:ins w:id="1095" w:author="森川　裕太(アプリケーション開発２課)" w:date="2025-08-08T14:13:00Z" w16du:dateUtc="2025-08-08T05:13:00Z"/>
        </w:rPr>
        <w:pPrChange w:id="1096" w:author="森川　裕太(アプリケーション開発２課)" w:date="2025-08-20T10:33:00Z" w16du:dateUtc="2025-08-20T01:33:00Z">
          <w:pPr>
            <w:pStyle w:val="afd"/>
            <w:numPr>
              <w:numId w:val="135"/>
            </w:numPr>
            <w:adjustRightInd/>
            <w:ind w:leftChars="0" w:left="1420" w:hanging="440"/>
            <w:textAlignment w:val="auto"/>
          </w:pPr>
        </w:pPrChange>
      </w:pPr>
      <w:ins w:id="1097" w:author="森川　裕太(アプリケーション開発２課)" w:date="2025-08-08T14:28:00Z" w16du:dateUtc="2025-08-08T05:28:00Z">
        <w:r>
          <w:rPr>
            <w:rFonts w:hint="eastAsia"/>
          </w:rPr>
          <w:t>通常動作</w:t>
        </w:r>
      </w:ins>
    </w:p>
    <w:p w14:paraId="14DE480E" w14:textId="334A5896" w:rsidR="00E22CE3" w:rsidRDefault="00575B57" w:rsidP="009F175A">
      <w:pPr>
        <w:adjustRightInd/>
        <w:ind w:right="720" w:firstLineChars="500" w:firstLine="900"/>
        <w:textAlignment w:val="auto"/>
        <w:rPr>
          <w:ins w:id="1098" w:author="森川　裕太(アプリケーション開発２課)" w:date="2025-08-18T08:39:00Z" w16du:dateUtc="2025-08-17T23:39:00Z"/>
        </w:rPr>
      </w:pPr>
      <w:ins w:id="1099" w:author="森川　裕太(アプリケーション開発２課)" w:date="2025-08-08T14:18:00Z" w16du:dateUtc="2025-08-08T05:18:00Z">
        <w:r w:rsidRPr="00575B57">
          <w:rPr>
            <w:rFonts w:hint="eastAsia"/>
          </w:rPr>
          <w:t>入力された数値に対して、0.01倍の値を算出する処理を行う。</w:t>
        </w:r>
      </w:ins>
    </w:p>
    <w:p w14:paraId="792E8A9D" w14:textId="77777777" w:rsidR="00E22CE3" w:rsidRDefault="00E22CE3" w:rsidP="00E22CE3">
      <w:pPr>
        <w:adjustRightInd/>
        <w:ind w:right="720" w:firstLineChars="500" w:firstLine="900"/>
        <w:textAlignment w:val="auto"/>
        <w:rPr>
          <w:ins w:id="1100" w:author="森川　裕太(アプリケーション開発２課)" w:date="2025-08-18T08:40:00Z" w16du:dateUtc="2025-08-17T23:40:00Z"/>
        </w:rPr>
      </w:pPr>
      <w:ins w:id="1101" w:author="森川　裕太(アプリケーション開発２課)" w:date="2025-08-18T08:39:00Z" w16du:dateUtc="2025-08-17T23:39:00Z">
        <w:r w:rsidRPr="00575B57">
          <w:rPr>
            <w:rFonts w:hint="eastAsia"/>
          </w:rPr>
          <w:t>例えば「200 × 10 %」と入力した場合、「10 %」は「0.1」として扱われ、</w:t>
        </w:r>
      </w:ins>
    </w:p>
    <w:p w14:paraId="06D7CCED" w14:textId="2C655E36" w:rsidR="00C26759" w:rsidRDefault="00E22CE3">
      <w:pPr>
        <w:adjustRightInd/>
        <w:ind w:right="720" w:firstLineChars="500" w:firstLine="900"/>
        <w:textAlignment w:val="auto"/>
        <w:rPr>
          <w:ins w:id="1102" w:author="森川　裕太(アプリケーション開発２課)" w:date="2025-08-08T14:15:00Z" w16du:dateUtc="2025-08-08T05:15:00Z"/>
        </w:rPr>
        <w:pPrChange w:id="1103" w:author="森川　裕太(アプリケーション開発２課)" w:date="2025-08-18T08:40:00Z" w16du:dateUtc="2025-08-17T23:40:00Z">
          <w:pPr>
            <w:adjustRightInd/>
            <w:ind w:left="540"/>
            <w:textAlignment w:val="auto"/>
          </w:pPr>
        </w:pPrChange>
      </w:pPr>
      <w:ins w:id="1104" w:author="森川　裕太(アプリケーション開発２課)" w:date="2025-08-18T08:39:00Z" w16du:dateUtc="2025-08-17T23:39:00Z">
        <w:r w:rsidRPr="00575B57">
          <w:rPr>
            <w:rFonts w:hint="eastAsia"/>
          </w:rPr>
          <w:t>計算結果は「200 × 0.1 = 20」となる。</w:t>
        </w:r>
      </w:ins>
    </w:p>
    <w:tbl>
      <w:tblPr>
        <w:tblStyle w:val="afc"/>
        <w:tblW w:w="8978" w:type="dxa"/>
        <w:jc w:val="right"/>
        <w:tblLook w:val="04A0" w:firstRow="1" w:lastRow="0" w:firstColumn="1" w:lastColumn="0" w:noHBand="0" w:noVBand="1"/>
        <w:tblPrChange w:id="1105" w:author="森川　裕太(アプリケーション開発２課)" w:date="2025-08-08T14:36:00Z" w16du:dateUtc="2025-08-08T05:36:00Z">
          <w:tblPr>
            <w:tblStyle w:val="afc"/>
            <w:tblW w:w="8689" w:type="dxa"/>
            <w:jc w:val="right"/>
            <w:tblLook w:val="04A0" w:firstRow="1" w:lastRow="0" w:firstColumn="1" w:lastColumn="0" w:noHBand="0" w:noVBand="1"/>
          </w:tblPr>
        </w:tblPrChange>
      </w:tblPr>
      <w:tblGrid>
        <w:gridCol w:w="1555"/>
        <w:gridCol w:w="2268"/>
        <w:gridCol w:w="2975"/>
        <w:gridCol w:w="2180"/>
        <w:tblGridChange w:id="1106">
          <w:tblGrid>
            <w:gridCol w:w="1555"/>
            <w:gridCol w:w="435"/>
            <w:gridCol w:w="1833"/>
            <w:gridCol w:w="24"/>
            <w:gridCol w:w="289"/>
            <w:gridCol w:w="2373"/>
            <w:gridCol w:w="289"/>
            <w:gridCol w:w="1891"/>
            <w:gridCol w:w="289"/>
          </w:tblGrid>
        </w:tblGridChange>
      </w:tblGrid>
      <w:tr w:rsidR="009401E4" w14:paraId="79C53C8F" w14:textId="77777777" w:rsidTr="00A670A8">
        <w:trPr>
          <w:jc w:val="right"/>
          <w:trPrChange w:id="1107" w:author="森川　裕太(アプリケーション開発２課)" w:date="2025-08-08T14:36:00Z" w16du:dateUtc="2025-08-08T05:36:00Z">
            <w:trPr>
              <w:gridAfter w:val="0"/>
              <w:jc w:val="right"/>
            </w:trPr>
          </w:trPrChange>
        </w:trPr>
        <w:tc>
          <w:tcPr>
            <w:tcW w:w="1555" w:type="dxa"/>
            <w:tcBorders>
              <w:bottom w:val="single" w:sz="4" w:space="0" w:color="auto"/>
            </w:tcBorders>
            <w:shd w:val="clear" w:color="auto" w:fill="E7E6E6" w:themeFill="background2"/>
            <w:tcPrChange w:id="1108" w:author="森川　裕太(アプリケーション開発２課)" w:date="2025-08-08T14:36:00Z" w16du:dateUtc="2025-08-08T05:36:00Z">
              <w:tcPr>
                <w:tcW w:w="1990" w:type="dxa"/>
                <w:gridSpan w:val="2"/>
                <w:tcBorders>
                  <w:bottom w:val="single" w:sz="4" w:space="0" w:color="auto"/>
                </w:tcBorders>
                <w:shd w:val="clear" w:color="auto" w:fill="E7E6E6" w:themeFill="background2"/>
              </w:tcPr>
            </w:tcPrChange>
          </w:tcPr>
          <w:p w14:paraId="2CACB81C" w14:textId="77777777" w:rsidR="00ED0D8A" w:rsidRDefault="00ED0D8A">
            <w:pPr>
              <w:pStyle w:val="a0"/>
              <w:ind w:left="0"/>
              <w:jc w:val="center"/>
              <w:rPr>
                <w:rFonts w:hAnsi="ＭＳ 明朝"/>
              </w:rPr>
            </w:pPr>
            <w:ins w:id="1109" w:author="森川　裕太(アプリケーション開発２課)" w:date="2025-08-08T14:15:00Z" w16du:dateUtc="2025-08-08T05:15:00Z">
              <w:r>
                <w:rPr>
                  <w:rFonts w:hAnsi="ＭＳ 明朝" w:hint="eastAsia"/>
                </w:rPr>
                <w:t>計算例</w:t>
              </w:r>
            </w:ins>
          </w:p>
        </w:tc>
        <w:tc>
          <w:tcPr>
            <w:tcW w:w="2268" w:type="dxa"/>
            <w:shd w:val="clear" w:color="auto" w:fill="E7E6E6" w:themeFill="background2"/>
            <w:tcPrChange w:id="1110" w:author="森川　裕太(アプリケーション開発２課)" w:date="2025-08-08T14:36:00Z" w16du:dateUtc="2025-08-08T05:36:00Z">
              <w:tcPr>
                <w:tcW w:w="1857" w:type="dxa"/>
                <w:gridSpan w:val="2"/>
                <w:shd w:val="clear" w:color="auto" w:fill="E7E6E6" w:themeFill="background2"/>
              </w:tcPr>
            </w:tcPrChange>
          </w:tcPr>
          <w:p w14:paraId="791FDA0B" w14:textId="77777777" w:rsidR="00ED0D8A" w:rsidRDefault="00ED0D8A">
            <w:pPr>
              <w:pStyle w:val="a0"/>
              <w:ind w:left="0"/>
              <w:jc w:val="center"/>
              <w:rPr>
                <w:rFonts w:hAnsi="ＭＳ 明朝"/>
              </w:rPr>
            </w:pPr>
            <w:ins w:id="1111" w:author="森川　裕太(アプリケーション開発２課)" w:date="2025-08-08T14:15:00Z" w16du:dateUtc="2025-08-08T05:15:00Z">
              <w:r>
                <w:rPr>
                  <w:rFonts w:hAnsi="ＭＳ 明朝" w:hint="eastAsia"/>
                </w:rPr>
                <w:t>キー操作</w:t>
              </w:r>
            </w:ins>
          </w:p>
        </w:tc>
        <w:tc>
          <w:tcPr>
            <w:tcW w:w="2975" w:type="dxa"/>
            <w:shd w:val="clear" w:color="auto" w:fill="E7E6E6" w:themeFill="background2"/>
            <w:tcPrChange w:id="1112" w:author="森川　裕太(アプリケーション開発２課)" w:date="2025-08-08T14:36:00Z" w16du:dateUtc="2025-08-08T05:36:00Z">
              <w:tcPr>
                <w:tcW w:w="2662" w:type="dxa"/>
                <w:gridSpan w:val="2"/>
                <w:shd w:val="clear" w:color="auto" w:fill="E7E6E6" w:themeFill="background2"/>
              </w:tcPr>
            </w:tcPrChange>
          </w:tcPr>
          <w:p w14:paraId="55FCC9F6" w14:textId="77777777" w:rsidR="00ED0D8A" w:rsidRDefault="00ED0D8A">
            <w:pPr>
              <w:pStyle w:val="a0"/>
              <w:ind w:left="0"/>
              <w:jc w:val="center"/>
              <w:rPr>
                <w:rFonts w:hAnsi="ＭＳ 明朝"/>
              </w:rPr>
            </w:pPr>
            <w:ins w:id="1113" w:author="森川　裕太(アプリケーション開発２課)" w:date="2025-08-08T14:15:00Z" w16du:dateUtc="2025-08-08T05:15:00Z">
              <w:r>
                <w:rPr>
                  <w:rFonts w:hAnsi="ＭＳ 明朝" w:hint="eastAsia"/>
                </w:rPr>
                <w:t>途中計算表示欄</w:t>
              </w:r>
            </w:ins>
          </w:p>
        </w:tc>
        <w:tc>
          <w:tcPr>
            <w:tcW w:w="2180" w:type="dxa"/>
            <w:shd w:val="clear" w:color="auto" w:fill="E7E6E6" w:themeFill="background2"/>
            <w:tcPrChange w:id="1114" w:author="森川　裕太(アプリケーション開発２課)" w:date="2025-08-08T14:36:00Z" w16du:dateUtc="2025-08-08T05:36:00Z">
              <w:tcPr>
                <w:tcW w:w="2180" w:type="dxa"/>
                <w:gridSpan w:val="2"/>
                <w:shd w:val="clear" w:color="auto" w:fill="E7E6E6" w:themeFill="background2"/>
              </w:tcPr>
            </w:tcPrChange>
          </w:tcPr>
          <w:p w14:paraId="5DDCC6D8" w14:textId="77777777" w:rsidR="00ED0D8A" w:rsidRDefault="00ED0D8A">
            <w:pPr>
              <w:pStyle w:val="a0"/>
              <w:ind w:left="0"/>
              <w:jc w:val="center"/>
              <w:rPr>
                <w:rFonts w:hAnsi="ＭＳ 明朝"/>
              </w:rPr>
            </w:pPr>
            <w:ins w:id="1115" w:author="森川　裕太(アプリケーション開発２課)" w:date="2025-08-08T14:15:00Z" w16du:dateUtc="2025-08-08T05:15:00Z">
              <w:r>
                <w:rPr>
                  <w:rFonts w:hAnsi="ＭＳ 明朝" w:hint="eastAsia"/>
                </w:rPr>
                <w:t>計算結果表示欄</w:t>
              </w:r>
            </w:ins>
          </w:p>
        </w:tc>
      </w:tr>
      <w:tr w:rsidR="00A670A8" w14:paraId="703694DC" w14:textId="77777777" w:rsidTr="00A670A8">
        <w:tblPrEx>
          <w:tblPrExChange w:id="1116" w:author="森川　裕太(アプリケーション開発２課)" w:date="2025-08-08T14:36:00Z" w16du:dateUtc="2025-08-08T05:36:00Z">
            <w:tblPrEx>
              <w:tblW w:w="8978" w:type="dxa"/>
            </w:tblPrEx>
          </w:tblPrExChange>
        </w:tblPrEx>
        <w:trPr>
          <w:trHeight w:val="845"/>
          <w:jc w:val="right"/>
          <w:trPrChange w:id="1117" w:author="森川　裕太(アプリケーション開発２課)" w:date="2025-08-08T14:36:00Z" w16du:dateUtc="2025-08-08T05:36:00Z">
            <w:trPr>
              <w:trHeight w:val="845"/>
              <w:jc w:val="right"/>
            </w:trPr>
          </w:trPrChange>
        </w:trPr>
        <w:tc>
          <w:tcPr>
            <w:tcW w:w="1555" w:type="dxa"/>
            <w:tcBorders>
              <w:top w:val="single" w:sz="4" w:space="0" w:color="auto"/>
              <w:left w:val="single" w:sz="4" w:space="0" w:color="auto"/>
              <w:bottom w:val="single" w:sz="4" w:space="0" w:color="auto"/>
              <w:right w:val="single" w:sz="4" w:space="0" w:color="auto"/>
            </w:tcBorders>
            <w:tcPrChange w:id="1118" w:author="森川　裕太(アプリケーション開発２課)" w:date="2025-08-08T14:36:00Z" w16du:dateUtc="2025-08-08T05:36:00Z">
              <w:tcPr>
                <w:tcW w:w="1555" w:type="dxa"/>
                <w:tcBorders>
                  <w:top w:val="single" w:sz="4" w:space="0" w:color="auto"/>
                  <w:left w:val="single" w:sz="4" w:space="0" w:color="auto"/>
                  <w:bottom w:val="single" w:sz="4" w:space="0" w:color="auto"/>
                  <w:right w:val="single" w:sz="4" w:space="0" w:color="auto"/>
                </w:tcBorders>
              </w:tcPr>
            </w:tcPrChange>
          </w:tcPr>
          <w:p w14:paraId="1EB12FF7" w14:textId="77777777" w:rsidR="00ED0D8A" w:rsidRDefault="00ED0D8A" w:rsidP="00FD3F46">
            <w:pPr>
              <w:pStyle w:val="a0"/>
              <w:ind w:left="0"/>
              <w:rPr>
                <w:rFonts w:hAnsi="ＭＳ 明朝"/>
              </w:rPr>
            </w:pPr>
            <w:ins w:id="1119" w:author="森川　裕太(アプリケーション開発２課)" w:date="2025-08-08T14:15:00Z" w16du:dateUtc="2025-08-08T05:15:00Z">
              <w:r>
                <w:rPr>
                  <w:rFonts w:hAnsi="ＭＳ 明朝" w:hint="eastAsia"/>
                </w:rPr>
                <w:t>200×10%</w:t>
              </w:r>
            </w:ins>
          </w:p>
        </w:tc>
        <w:tc>
          <w:tcPr>
            <w:tcW w:w="2268" w:type="dxa"/>
            <w:tcBorders>
              <w:left w:val="single" w:sz="4" w:space="0" w:color="auto"/>
            </w:tcBorders>
            <w:tcPrChange w:id="1120" w:author="森川　裕太(アプリケーション開発２課)" w:date="2025-08-08T14:36:00Z" w16du:dateUtc="2025-08-08T05:36:00Z">
              <w:tcPr>
                <w:tcW w:w="2581" w:type="dxa"/>
                <w:gridSpan w:val="4"/>
                <w:tcBorders>
                  <w:left w:val="single" w:sz="4" w:space="0" w:color="auto"/>
                </w:tcBorders>
              </w:tcPr>
            </w:tcPrChange>
          </w:tcPr>
          <w:p w14:paraId="0E89CD82" w14:textId="77777777" w:rsidR="00ED0D8A" w:rsidRDefault="00ED0D8A">
            <w:pPr>
              <w:pStyle w:val="a0"/>
              <w:ind w:left="0"/>
              <w:jc w:val="right"/>
              <w:rPr>
                <w:ins w:id="1121" w:author="森川　裕太(アプリケーション開発２課)" w:date="2025-08-08T14:15:00Z" w16du:dateUtc="2025-08-08T05:15:00Z"/>
                <w:rFonts w:hAnsi="ＭＳ 明朝"/>
              </w:rPr>
            </w:pPr>
            <w:ins w:id="1122" w:author="森川　裕太(アプリケーション開発２課)" w:date="2025-08-08T14:15:00Z" w16du:dateUtc="2025-08-08T05:15:00Z">
              <w:r>
                <w:rPr>
                  <w:rFonts w:hAnsi="ＭＳ 明朝" w:hint="eastAsia"/>
                </w:rPr>
                <w:t>200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79D9F3C" w14:textId="77777777" w:rsidR="00ED0D8A" w:rsidRDefault="00ED0D8A">
            <w:pPr>
              <w:pStyle w:val="a0"/>
              <w:ind w:left="0"/>
              <w:jc w:val="right"/>
              <w:rPr>
                <w:ins w:id="1123" w:author="森川　裕太(アプリケーション開発２課)" w:date="2025-08-08T14:15:00Z" w16du:dateUtc="2025-08-08T05:15:00Z"/>
                <w:rFonts w:hAnsi="ＭＳ 明朝"/>
              </w:rPr>
            </w:pPr>
            <w:ins w:id="1124" w:author="森川　裕太(アプリケーション開発２課)" w:date="2025-08-08T14:15:00Z" w16du:dateUtc="2025-08-08T05:15:00Z">
              <w:r>
                <w:rPr>
                  <w:rFonts w:hAnsi="ＭＳ 明朝" w:hint="eastAsia"/>
                </w:rPr>
                <w:t>10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4F2A4AD" w14:textId="77777777" w:rsidR="00ED0D8A" w:rsidRDefault="00ED0D8A">
            <w:pPr>
              <w:pStyle w:val="a0"/>
              <w:ind w:left="0"/>
              <w:jc w:val="right"/>
              <w:rPr>
                <w:rFonts w:hAnsi="ＭＳ 明朝"/>
              </w:rPr>
            </w:pPr>
            <w:ins w:id="1125" w:author="森川　裕太(アプリケーション開発２課)" w:date="2025-08-08T14:15:00Z" w16du:dateUtc="2025-08-08T05:15: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975" w:type="dxa"/>
            <w:tcPrChange w:id="1126" w:author="森川　裕太(アプリケーション開発２課)" w:date="2025-08-08T14:36:00Z" w16du:dateUtc="2025-08-08T05:36:00Z">
              <w:tcPr>
                <w:tcW w:w="2662" w:type="dxa"/>
                <w:gridSpan w:val="2"/>
              </w:tcPr>
            </w:tcPrChange>
          </w:tcPr>
          <w:p w14:paraId="7BA45F8E" w14:textId="77777777" w:rsidR="00ED0D8A" w:rsidRDefault="00ED0D8A">
            <w:pPr>
              <w:pStyle w:val="a0"/>
              <w:ind w:left="0"/>
              <w:jc w:val="right"/>
              <w:rPr>
                <w:ins w:id="1127" w:author="森川　裕太(アプリケーション開発２課)" w:date="2025-08-08T14:15:00Z" w16du:dateUtc="2025-08-08T05:15:00Z"/>
                <w:rFonts w:hAnsi="ＭＳ 明朝"/>
              </w:rPr>
            </w:pPr>
            <w:ins w:id="1128" w:author="森川　裕太(アプリケーション開発２課)" w:date="2025-08-08T14:15:00Z" w16du:dateUtc="2025-08-08T05:15:00Z">
              <w:r>
                <w:rPr>
                  <w:rFonts w:hAnsi="ＭＳ 明朝" w:hint="eastAsia"/>
                </w:rPr>
                <w:t>200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6BF2BB33" w14:textId="77777777" w:rsidR="00ED0D8A" w:rsidRDefault="00ED0D8A">
            <w:pPr>
              <w:pStyle w:val="a0"/>
              <w:ind w:left="0"/>
              <w:jc w:val="right"/>
              <w:rPr>
                <w:ins w:id="1129" w:author="森川　裕太(アプリケーション開発２課)" w:date="2025-08-08T14:15:00Z" w16du:dateUtc="2025-08-08T05:15:00Z"/>
                <w:rFonts w:hAnsi="ＭＳ 明朝"/>
              </w:rPr>
            </w:pPr>
            <w:ins w:id="1130" w:author="森川　裕太(アプリケーション開発２課)" w:date="2025-08-08T14:15:00Z" w16du:dateUtc="2025-08-08T05:15:00Z">
              <w:r>
                <w:rPr>
                  <w:rFonts w:hAnsi="ＭＳ 明朝" w:hint="eastAsia"/>
                </w:rPr>
                <w:t>200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0.1</w:t>
              </w:r>
            </w:ins>
          </w:p>
          <w:p w14:paraId="5A049407" w14:textId="77777777" w:rsidR="00ED0D8A" w:rsidRDefault="00ED0D8A">
            <w:pPr>
              <w:pStyle w:val="a0"/>
              <w:ind w:left="0"/>
              <w:jc w:val="right"/>
              <w:rPr>
                <w:rFonts w:hAnsi="ＭＳ 明朝"/>
              </w:rPr>
            </w:pPr>
            <w:ins w:id="1131" w:author="森川　裕太(アプリケーション開発２課)" w:date="2025-08-08T14:15:00Z" w16du:dateUtc="2025-08-08T05:15:00Z">
              <w:r>
                <w:rPr>
                  <w:rFonts w:hAnsi="ＭＳ 明朝" w:hint="eastAsia"/>
                </w:rPr>
                <w:t>200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0.1</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180" w:type="dxa"/>
            <w:tcPrChange w:id="1132" w:author="森川　裕太(アプリケーション開発２課)" w:date="2025-08-08T14:36:00Z" w16du:dateUtc="2025-08-08T05:36:00Z">
              <w:tcPr>
                <w:tcW w:w="2180" w:type="dxa"/>
                <w:gridSpan w:val="2"/>
              </w:tcPr>
            </w:tcPrChange>
          </w:tcPr>
          <w:p w14:paraId="7CAFBE29" w14:textId="77777777" w:rsidR="00ED0D8A" w:rsidRDefault="00ED0D8A">
            <w:pPr>
              <w:pStyle w:val="a0"/>
              <w:ind w:left="0"/>
              <w:jc w:val="right"/>
              <w:rPr>
                <w:ins w:id="1133" w:author="森川　裕太(アプリケーション開発２課)" w:date="2025-08-08T14:15:00Z" w16du:dateUtc="2025-08-08T05:15:00Z"/>
                <w:rFonts w:hAnsi="ＭＳ 明朝"/>
              </w:rPr>
            </w:pPr>
            <w:ins w:id="1134" w:author="森川　裕太(アプリケーション開発２課)" w:date="2025-08-08T14:15:00Z" w16du:dateUtc="2025-08-08T05:15:00Z">
              <w:r>
                <w:rPr>
                  <w:rFonts w:hAnsi="ＭＳ 明朝" w:hint="eastAsia"/>
                </w:rPr>
                <w:t>200</w:t>
              </w:r>
            </w:ins>
          </w:p>
          <w:p w14:paraId="7D1F2121" w14:textId="77777777" w:rsidR="00ED0D8A" w:rsidRDefault="00ED0D8A">
            <w:pPr>
              <w:pStyle w:val="a0"/>
              <w:ind w:left="0"/>
              <w:jc w:val="right"/>
              <w:rPr>
                <w:ins w:id="1135" w:author="森川　裕太(アプリケーション開発２課)" w:date="2025-08-08T14:15:00Z" w16du:dateUtc="2025-08-08T05:15:00Z"/>
                <w:rFonts w:hAnsi="ＭＳ 明朝"/>
              </w:rPr>
            </w:pPr>
            <w:ins w:id="1136" w:author="森川　裕太(アプリケーション開発２課)" w:date="2025-08-08T14:15:00Z" w16du:dateUtc="2025-08-08T05:15:00Z">
              <w:r>
                <w:rPr>
                  <w:rFonts w:hAnsi="ＭＳ 明朝" w:hint="eastAsia"/>
                </w:rPr>
                <w:t>0.1</w:t>
              </w:r>
            </w:ins>
          </w:p>
          <w:p w14:paraId="2E46E11B" w14:textId="77777777" w:rsidR="00ED0D8A" w:rsidRDefault="00ED0D8A">
            <w:pPr>
              <w:pStyle w:val="a0"/>
              <w:ind w:left="0"/>
              <w:jc w:val="right"/>
              <w:rPr>
                <w:rFonts w:hAnsi="ＭＳ 明朝"/>
              </w:rPr>
            </w:pPr>
            <w:ins w:id="1137" w:author="森川　裕太(アプリケーション開発２課)" w:date="2025-08-08T14:15:00Z" w16du:dateUtc="2025-08-08T05:15:00Z">
              <w:r>
                <w:rPr>
                  <w:rFonts w:hAnsi="ＭＳ 明朝" w:hint="eastAsia"/>
                </w:rPr>
                <w:t>20</w:t>
              </w:r>
            </w:ins>
          </w:p>
        </w:tc>
      </w:tr>
    </w:tbl>
    <w:p w14:paraId="3AB43917" w14:textId="77777777" w:rsidR="00091AD1" w:rsidRDefault="00091AD1">
      <w:pPr>
        <w:pStyle w:val="afd"/>
        <w:adjustRightInd/>
        <w:ind w:leftChars="0" w:left="1162"/>
        <w:textAlignment w:val="auto"/>
        <w:rPr>
          <w:ins w:id="1138" w:author="森川　裕太(アプリケーション開発２課)" w:date="2025-08-08T14:34:00Z" w16du:dateUtc="2025-08-08T05:34:00Z"/>
        </w:rPr>
        <w:pPrChange w:id="1139" w:author="森川　裕太(アプリケーション開発２課)" w:date="2025-08-08T14:34:00Z" w16du:dateUtc="2025-08-08T05:34:00Z">
          <w:pPr>
            <w:pStyle w:val="afd"/>
            <w:numPr>
              <w:numId w:val="136"/>
            </w:numPr>
            <w:adjustRightInd/>
            <w:ind w:left="1162" w:hanging="442"/>
            <w:textAlignment w:val="auto"/>
          </w:pPr>
        </w:pPrChange>
      </w:pPr>
    </w:p>
    <w:p w14:paraId="03E84A72" w14:textId="77777777" w:rsidR="001B6C71" w:rsidRDefault="000E5B03">
      <w:pPr>
        <w:pStyle w:val="afd"/>
        <w:numPr>
          <w:ilvl w:val="0"/>
          <w:numId w:val="142"/>
        </w:numPr>
        <w:adjustRightInd/>
        <w:ind w:leftChars="500" w:left="1342" w:hanging="442"/>
        <w:textAlignment w:val="auto"/>
        <w:rPr>
          <w:ins w:id="1140" w:author="森川　裕太(アプリケーション開発２課)" w:date="2025-08-20T09:51:00Z" w16du:dateUtc="2025-08-20T00:51:00Z"/>
        </w:rPr>
        <w:pPrChange w:id="1141" w:author="森川　裕太(アプリケーション開発２課)" w:date="2025-08-20T10:33:00Z" w16du:dateUtc="2025-08-20T01:33:00Z">
          <w:pPr>
            <w:pStyle w:val="afd"/>
            <w:numPr>
              <w:numId w:val="142"/>
            </w:numPr>
            <w:adjustRightInd/>
            <w:ind w:leftChars="0" w:left="982" w:hanging="440"/>
            <w:textAlignment w:val="auto"/>
          </w:pPr>
        </w:pPrChange>
      </w:pPr>
      <w:ins w:id="1142" w:author="森川　裕太(アプリケーション開発２課)" w:date="2025-08-08T14:26:00Z" w16du:dateUtc="2025-08-08T05:26:00Z">
        <w:r>
          <w:rPr>
            <w:rFonts w:hint="eastAsia"/>
          </w:rPr>
          <w:t>例外的な動作（</w:t>
        </w:r>
      </w:ins>
      <w:ins w:id="1143" w:author="森川　裕太(アプリケーション開発２課)" w:date="2025-08-08T14:26:00Z">
        <w:r w:rsidR="009E2956" w:rsidRPr="009E2956">
          <w:t>加算・減算命令直後の%キー</w:t>
        </w:r>
      </w:ins>
      <w:ins w:id="1144" w:author="森川　裕太(アプリケーション開発２課)" w:date="2025-08-08T14:26:00Z" w16du:dateUtc="2025-08-08T05:26:00Z">
        <w:r>
          <w:rPr>
            <w:rFonts w:hint="eastAsia"/>
          </w:rPr>
          <w:t>）</w:t>
        </w:r>
      </w:ins>
    </w:p>
    <w:p w14:paraId="21FEAF4A" w14:textId="3D478AA4" w:rsidR="00355967" w:rsidRDefault="00355967" w:rsidP="001B6C71">
      <w:pPr>
        <w:pStyle w:val="afd"/>
        <w:adjustRightInd/>
        <w:ind w:leftChars="0" w:left="982"/>
        <w:textAlignment w:val="auto"/>
        <w:rPr>
          <w:ins w:id="1145" w:author="森川　裕太(アプリケーション開発２課)" w:date="2025-08-20T09:52:00Z" w16du:dateUtc="2025-08-20T00:52:00Z"/>
          <w:rFonts w:hAnsi="ＭＳ 明朝"/>
        </w:rPr>
      </w:pPr>
      <w:ins w:id="1146" w:author="森川　裕太(アプリケーション開発２課)" w:date="2025-08-08T14:24:00Z" w16du:dateUtc="2025-08-08T05:24:00Z">
        <w:r w:rsidRPr="001B6C71">
          <w:rPr>
            <w:rFonts w:hAnsi="ＭＳ 明朝" w:hint="eastAsia"/>
            <w:rPrChange w:id="1147" w:author="森川　裕太(アプリケーション開発２課)" w:date="2025-08-20T09:51:00Z" w16du:dateUtc="2025-08-20T00:51:00Z">
              <w:rPr>
                <w:rFonts w:hint="eastAsia"/>
              </w:rPr>
            </w:rPrChange>
          </w:rPr>
          <w:t>計算命令キー（</w:t>
        </w:r>
        <w:r w:rsidRPr="001B6C71">
          <w:rPr>
            <w:rFonts w:hAnsi="ＭＳ 明朝"/>
            <w:rPrChange w:id="1148" w:author="森川　裕太(アプリケーション開発２課)" w:date="2025-08-20T09:51:00Z" w16du:dateUtc="2025-08-20T00:51:00Z">
              <w:rPr/>
            </w:rPrChange>
          </w:rPr>
          <w:fldChar w:fldCharType="begin"/>
        </w:r>
        <w:r w:rsidRPr="001B6C71">
          <w:rPr>
            <w:rFonts w:hAnsi="ＭＳ 明朝"/>
            <w:rPrChange w:id="1149" w:author="森川　裕太(アプリケーション開発２課)" w:date="2025-08-20T09:51:00Z" w16du:dateUtc="2025-08-20T00:51:00Z">
              <w:rPr/>
            </w:rPrChange>
          </w:rPr>
          <w:instrText xml:space="preserve"> </w:instrText>
        </w:r>
        <w:r w:rsidRPr="001B6C71">
          <w:rPr>
            <w:rFonts w:hAnsi="ＭＳ 明朝" w:hint="eastAsia"/>
            <w:rPrChange w:id="1150" w:author="森川　裕太(アプリケーション開発２課)" w:date="2025-08-20T09:51:00Z" w16du:dateUtc="2025-08-20T00:51:00Z">
              <w:rPr>
                <w:rFonts w:hint="eastAsia"/>
              </w:rPr>
            </w:rPrChange>
          </w:rPr>
          <w:instrText>eq \o\ac(□,+)</w:instrText>
        </w:r>
        <w:r w:rsidRPr="001B6C71">
          <w:rPr>
            <w:rFonts w:hAnsi="ＭＳ 明朝"/>
            <w:rPrChange w:id="1151" w:author="森川　裕太(アプリケーション開発２課)" w:date="2025-08-20T09:51:00Z" w16du:dateUtc="2025-08-20T00:51:00Z">
              <w:rPr/>
            </w:rPrChange>
          </w:rPr>
          <w:fldChar w:fldCharType="end"/>
        </w:r>
        <w:r w:rsidRPr="001B6C71">
          <w:rPr>
            <w:rFonts w:hAnsi="ＭＳ 明朝" w:hint="eastAsia"/>
            <w:rPrChange w:id="1152" w:author="森川　裕太(アプリケーション開発２課)" w:date="2025-08-20T09:51:00Z" w16du:dateUtc="2025-08-20T00:51:00Z">
              <w:rPr>
                <w:rFonts w:hint="eastAsia"/>
              </w:rPr>
            </w:rPrChange>
          </w:rPr>
          <w:t>、</w:t>
        </w:r>
        <w:r w:rsidRPr="001B6C71">
          <w:rPr>
            <w:rFonts w:hAnsi="ＭＳ 明朝"/>
            <w:rPrChange w:id="1153" w:author="森川　裕太(アプリケーション開発２課)" w:date="2025-08-20T09:51:00Z" w16du:dateUtc="2025-08-20T00:51:00Z">
              <w:rPr/>
            </w:rPrChange>
          </w:rPr>
          <w:fldChar w:fldCharType="begin"/>
        </w:r>
        <w:r w:rsidRPr="001B6C71">
          <w:rPr>
            <w:rFonts w:hAnsi="ＭＳ 明朝"/>
            <w:rPrChange w:id="1154" w:author="森川　裕太(アプリケーション開発２課)" w:date="2025-08-20T09:51:00Z" w16du:dateUtc="2025-08-20T00:51:00Z">
              <w:rPr/>
            </w:rPrChange>
          </w:rPr>
          <w:instrText xml:space="preserve"> </w:instrText>
        </w:r>
        <w:r w:rsidRPr="001B6C71">
          <w:rPr>
            <w:rFonts w:hAnsi="ＭＳ 明朝" w:hint="eastAsia"/>
            <w:rPrChange w:id="1155" w:author="森川　裕太(アプリケーション開発２課)" w:date="2025-08-20T09:51:00Z" w16du:dateUtc="2025-08-20T00:51:00Z">
              <w:rPr>
                <w:rFonts w:hint="eastAsia"/>
              </w:rPr>
            </w:rPrChange>
          </w:rPr>
          <w:instrText>eq \o\ac(□,-)</w:instrText>
        </w:r>
        <w:r w:rsidRPr="001B6C71">
          <w:rPr>
            <w:rFonts w:hAnsi="ＭＳ 明朝"/>
            <w:rPrChange w:id="1156" w:author="森川　裕太(アプリケーション開発２課)" w:date="2025-08-20T09:51:00Z" w16du:dateUtc="2025-08-20T00:51:00Z">
              <w:rPr/>
            </w:rPrChange>
          </w:rPr>
          <w:fldChar w:fldCharType="end"/>
        </w:r>
        <w:r w:rsidRPr="001B6C71">
          <w:rPr>
            <w:rFonts w:hAnsi="ＭＳ 明朝" w:hint="eastAsia"/>
            <w:rPrChange w:id="1157" w:author="森川　裕太(アプリケーション開発２課)" w:date="2025-08-20T09:51:00Z" w16du:dateUtc="2025-08-20T00:51:00Z">
              <w:rPr>
                <w:rFonts w:hint="eastAsia"/>
              </w:rPr>
            </w:rPrChange>
          </w:rPr>
          <w:t>）を入力した直後に</w:t>
        </w:r>
      </w:ins>
      <w:ins w:id="1158" w:author="森川　裕太(アプリケーション開発２課)" w:date="2025-08-20T09:51:00Z" w16du:dateUtc="2025-08-20T00:51:00Z">
        <w:r w:rsidR="009969FA">
          <w:rPr>
            <w:rFonts w:hAnsi="ＭＳ 明朝" w:hint="eastAsia"/>
          </w:rPr>
          <w:t>%</w:t>
        </w:r>
      </w:ins>
      <w:ins w:id="1159" w:author="森川　裕太(アプリケーション開発２課)" w:date="2025-08-08T14:24:00Z" w16du:dateUtc="2025-08-08T05:24:00Z">
        <w:r w:rsidRPr="001B6C71">
          <w:rPr>
            <w:rFonts w:hAnsi="ＭＳ 明朝" w:hint="eastAsia"/>
            <w:rPrChange w:id="1160" w:author="森川　裕太(アプリケーション開発２課)" w:date="2025-08-20T09:51:00Z" w16du:dateUtc="2025-08-20T00:51:00Z">
              <w:rPr>
                <w:rFonts w:hint="eastAsia"/>
              </w:rPr>
            </w:rPrChange>
          </w:rPr>
          <w:t>キーを入力すると</w:t>
        </w:r>
      </w:ins>
      <w:ins w:id="1161" w:author="森川　裕太(アプリケーション開発２課)" w:date="2025-08-20T09:49:00Z" w16du:dateUtc="2025-08-20T00:49:00Z">
        <w:r w:rsidR="007847B7" w:rsidRPr="001B6C71">
          <w:rPr>
            <w:rFonts w:hAnsi="ＭＳ 明朝" w:hint="eastAsia"/>
            <w:rPrChange w:id="1162" w:author="森川　裕太(アプリケーション開発２課)" w:date="2025-08-20T09:51:00Z" w16du:dateUtc="2025-08-20T00:51:00Z">
              <w:rPr>
                <w:rFonts w:hint="eastAsia"/>
              </w:rPr>
            </w:rPrChange>
          </w:rPr>
          <w:t>直前に入力した数値（例：10）を、それ以前に入力された数値（例：200）に対する割合として扱う仕様</w:t>
        </w:r>
      </w:ins>
    </w:p>
    <w:p w14:paraId="25BEB5C9" w14:textId="7CBDE797" w:rsidR="00C93308" w:rsidRPr="001B6C71" w:rsidRDefault="00C93308">
      <w:pPr>
        <w:pStyle w:val="afd"/>
        <w:adjustRightInd/>
        <w:ind w:leftChars="0" w:left="982"/>
        <w:textAlignment w:val="auto"/>
        <w:rPr>
          <w:ins w:id="1163" w:author="森川　裕太(アプリケーション開発２課)" w:date="2025-08-08T14:20:00Z" w16du:dateUtc="2025-08-08T05:20:00Z"/>
        </w:rPr>
        <w:pPrChange w:id="1164" w:author="森川　裕太(アプリケーション開発２課)" w:date="2025-08-20T09:51:00Z" w16du:dateUtc="2025-08-20T00:51:00Z">
          <w:pPr>
            <w:adjustRightInd/>
            <w:ind w:left="540"/>
            <w:textAlignment w:val="auto"/>
          </w:pPr>
        </w:pPrChange>
      </w:pPr>
      <w:ins w:id="1165" w:author="森川　裕太(アプリケーション開発２課)" w:date="2025-08-20T09:52:00Z">
        <w:r w:rsidRPr="00C93308">
          <w:t xml:space="preserve">例：200 + 10% </w:t>
        </w:r>
        <w:r w:rsidRPr="00C93308">
          <w:t>→</w:t>
        </w:r>
        <w:r w:rsidRPr="00C93308">
          <w:t xml:space="preserve"> 200 + (200 </w:t>
        </w:r>
        <w:r w:rsidRPr="00C93308">
          <w:t>×</w:t>
        </w:r>
        <w:r w:rsidRPr="00C93308">
          <w:t xml:space="preserve"> 0.1) = 220</w:t>
        </w:r>
      </w:ins>
    </w:p>
    <w:tbl>
      <w:tblPr>
        <w:tblStyle w:val="afc"/>
        <w:tblW w:w="0" w:type="auto"/>
        <w:jc w:val="right"/>
        <w:tblLook w:val="04A0" w:firstRow="1" w:lastRow="0" w:firstColumn="1" w:lastColumn="0" w:noHBand="0" w:noVBand="1"/>
        <w:tblPrChange w:id="1166" w:author="森川　裕太(アプリケーション開発２課)" w:date="2025-08-08T14:37:00Z" w16du:dateUtc="2025-08-08T05:37:00Z">
          <w:tblPr>
            <w:tblStyle w:val="afc"/>
            <w:tblW w:w="0" w:type="auto"/>
            <w:jc w:val="center"/>
            <w:tblLook w:val="04A0" w:firstRow="1" w:lastRow="0" w:firstColumn="1" w:lastColumn="0" w:noHBand="0" w:noVBand="1"/>
          </w:tblPr>
        </w:tblPrChange>
      </w:tblPr>
      <w:tblGrid>
        <w:gridCol w:w="1560"/>
        <w:gridCol w:w="2263"/>
        <w:gridCol w:w="2982"/>
        <w:gridCol w:w="2158"/>
        <w:tblGridChange w:id="1167">
          <w:tblGrid>
            <w:gridCol w:w="988"/>
            <w:gridCol w:w="572"/>
            <w:gridCol w:w="1563"/>
            <w:gridCol w:w="700"/>
            <w:gridCol w:w="1993"/>
            <w:gridCol w:w="700"/>
            <w:gridCol w:w="289"/>
            <w:gridCol w:w="1869"/>
            <w:gridCol w:w="289"/>
          </w:tblGrid>
        </w:tblGridChange>
      </w:tblGrid>
      <w:tr w:rsidR="007D3191" w14:paraId="576DA1FE" w14:textId="77777777" w:rsidTr="00A670A8">
        <w:trPr>
          <w:jc w:val="right"/>
          <w:ins w:id="1168" w:author="森川　裕太(アプリケーション開発２課)" w:date="2025-08-08T14:22:00Z"/>
          <w:trPrChange w:id="1169" w:author="森川　裕太(アプリケーション開発２課)" w:date="2025-08-08T14:37:00Z" w16du:dateUtc="2025-08-08T05:37:00Z">
            <w:trPr>
              <w:gridAfter w:val="0"/>
              <w:jc w:val="center"/>
            </w:trPr>
          </w:trPrChange>
        </w:trPr>
        <w:tc>
          <w:tcPr>
            <w:tcW w:w="1560" w:type="dxa"/>
            <w:tcBorders>
              <w:bottom w:val="single" w:sz="4" w:space="0" w:color="auto"/>
            </w:tcBorders>
            <w:shd w:val="clear" w:color="auto" w:fill="E7E6E6" w:themeFill="background2"/>
            <w:tcPrChange w:id="1170" w:author="森川　裕太(アプリケーション開発２課)" w:date="2025-08-08T14:37:00Z" w16du:dateUtc="2025-08-08T05:37:00Z">
              <w:tcPr>
                <w:tcW w:w="988" w:type="dxa"/>
                <w:tcBorders>
                  <w:bottom w:val="single" w:sz="4" w:space="0" w:color="auto"/>
                </w:tcBorders>
                <w:shd w:val="clear" w:color="auto" w:fill="E7E6E6" w:themeFill="background2"/>
              </w:tcPr>
            </w:tcPrChange>
          </w:tcPr>
          <w:p w14:paraId="018B2324" w14:textId="77777777" w:rsidR="007D3191" w:rsidRDefault="007D3191">
            <w:pPr>
              <w:pStyle w:val="a0"/>
              <w:ind w:left="0"/>
              <w:jc w:val="center"/>
              <w:rPr>
                <w:ins w:id="1171" w:author="森川　裕太(アプリケーション開発２課)" w:date="2025-08-08T14:22:00Z" w16du:dateUtc="2025-08-08T05:22:00Z"/>
                <w:rFonts w:hAnsi="ＭＳ 明朝"/>
              </w:rPr>
            </w:pPr>
            <w:ins w:id="1172" w:author="森川　裕太(アプリケーション開発２課)" w:date="2025-08-08T14:22:00Z" w16du:dateUtc="2025-08-08T05:22:00Z">
              <w:r>
                <w:rPr>
                  <w:rFonts w:hAnsi="ＭＳ 明朝" w:hint="eastAsia"/>
                </w:rPr>
                <w:t>計算例</w:t>
              </w:r>
            </w:ins>
          </w:p>
        </w:tc>
        <w:tc>
          <w:tcPr>
            <w:tcW w:w="2263" w:type="dxa"/>
            <w:shd w:val="clear" w:color="auto" w:fill="E7E6E6" w:themeFill="background2"/>
            <w:tcPrChange w:id="1173" w:author="森川　裕太(アプリケーション開発２課)" w:date="2025-08-08T14:37:00Z" w16du:dateUtc="2025-08-08T05:37:00Z">
              <w:tcPr>
                <w:tcW w:w="2135" w:type="dxa"/>
                <w:gridSpan w:val="2"/>
                <w:shd w:val="clear" w:color="auto" w:fill="E7E6E6" w:themeFill="background2"/>
              </w:tcPr>
            </w:tcPrChange>
          </w:tcPr>
          <w:p w14:paraId="51CFDFF6" w14:textId="77777777" w:rsidR="007D3191" w:rsidRDefault="007D3191">
            <w:pPr>
              <w:pStyle w:val="a0"/>
              <w:ind w:left="0"/>
              <w:jc w:val="center"/>
              <w:rPr>
                <w:ins w:id="1174" w:author="森川　裕太(アプリケーション開発２課)" w:date="2025-08-08T14:22:00Z" w16du:dateUtc="2025-08-08T05:22:00Z"/>
                <w:rFonts w:hAnsi="ＭＳ 明朝"/>
              </w:rPr>
            </w:pPr>
            <w:ins w:id="1175" w:author="森川　裕太(アプリケーション開発２課)" w:date="2025-08-08T14:22:00Z" w16du:dateUtc="2025-08-08T05:22:00Z">
              <w:r>
                <w:rPr>
                  <w:rFonts w:hAnsi="ＭＳ 明朝" w:hint="eastAsia"/>
                </w:rPr>
                <w:t>キー操作</w:t>
              </w:r>
            </w:ins>
          </w:p>
        </w:tc>
        <w:tc>
          <w:tcPr>
            <w:tcW w:w="2982" w:type="dxa"/>
            <w:shd w:val="clear" w:color="auto" w:fill="E7E6E6" w:themeFill="background2"/>
            <w:tcPrChange w:id="1176" w:author="森川　裕太(アプリケーション開発２課)" w:date="2025-08-08T14:37:00Z" w16du:dateUtc="2025-08-08T05:37:00Z">
              <w:tcPr>
                <w:tcW w:w="2693" w:type="dxa"/>
                <w:gridSpan w:val="2"/>
                <w:shd w:val="clear" w:color="auto" w:fill="E7E6E6" w:themeFill="background2"/>
              </w:tcPr>
            </w:tcPrChange>
          </w:tcPr>
          <w:p w14:paraId="2ECFCFF0" w14:textId="77777777" w:rsidR="007D3191" w:rsidRDefault="007D3191">
            <w:pPr>
              <w:pStyle w:val="a0"/>
              <w:ind w:left="0"/>
              <w:jc w:val="center"/>
              <w:rPr>
                <w:ins w:id="1177" w:author="森川　裕太(アプリケーション開発２課)" w:date="2025-08-08T14:22:00Z" w16du:dateUtc="2025-08-08T05:22:00Z"/>
                <w:rFonts w:hAnsi="ＭＳ 明朝"/>
              </w:rPr>
            </w:pPr>
            <w:ins w:id="1178" w:author="森川　裕太(アプリケーション開発２課)" w:date="2025-08-08T14:22:00Z" w16du:dateUtc="2025-08-08T05:22:00Z">
              <w:r>
                <w:rPr>
                  <w:rFonts w:hAnsi="ＭＳ 明朝" w:hint="eastAsia"/>
                </w:rPr>
                <w:t>途中計算表示欄</w:t>
              </w:r>
            </w:ins>
          </w:p>
        </w:tc>
        <w:tc>
          <w:tcPr>
            <w:tcW w:w="2158" w:type="dxa"/>
            <w:shd w:val="clear" w:color="auto" w:fill="E7E6E6" w:themeFill="background2"/>
            <w:tcPrChange w:id="1179" w:author="森川　裕太(アプリケーション開発２課)" w:date="2025-08-08T14:37:00Z" w16du:dateUtc="2025-08-08T05:37:00Z">
              <w:tcPr>
                <w:tcW w:w="2858" w:type="dxa"/>
                <w:gridSpan w:val="3"/>
                <w:shd w:val="clear" w:color="auto" w:fill="E7E6E6" w:themeFill="background2"/>
              </w:tcPr>
            </w:tcPrChange>
          </w:tcPr>
          <w:p w14:paraId="7568FAE2" w14:textId="77777777" w:rsidR="007D3191" w:rsidRDefault="007D3191">
            <w:pPr>
              <w:pStyle w:val="a0"/>
              <w:ind w:left="0"/>
              <w:jc w:val="center"/>
              <w:rPr>
                <w:ins w:id="1180" w:author="森川　裕太(アプリケーション開発２課)" w:date="2025-08-08T14:22:00Z" w16du:dateUtc="2025-08-08T05:22:00Z"/>
                <w:rFonts w:hAnsi="ＭＳ 明朝"/>
              </w:rPr>
            </w:pPr>
            <w:ins w:id="1181" w:author="森川　裕太(アプリケーション開発２課)" w:date="2025-08-08T14:22:00Z" w16du:dateUtc="2025-08-08T05:22:00Z">
              <w:r>
                <w:rPr>
                  <w:rFonts w:hAnsi="ＭＳ 明朝" w:hint="eastAsia"/>
                </w:rPr>
                <w:t>計算結果表示欄</w:t>
              </w:r>
            </w:ins>
          </w:p>
        </w:tc>
      </w:tr>
      <w:tr w:rsidR="00EF73CA" w14:paraId="59947BC3" w14:textId="77777777" w:rsidTr="00A670A8">
        <w:trPr>
          <w:trHeight w:val="126"/>
          <w:jc w:val="right"/>
          <w:ins w:id="1182" w:author="森川　裕太(アプリケーション開発２課)" w:date="2025-08-08T14:22:00Z"/>
          <w:trPrChange w:id="1183" w:author="森川　裕太(アプリケーション開発２課)" w:date="2025-08-08T14:37:00Z" w16du:dateUtc="2025-08-08T05:37:00Z">
            <w:trPr>
              <w:gridAfter w:val="0"/>
              <w:trHeight w:val="126"/>
              <w:jc w:val="center"/>
            </w:trPr>
          </w:trPrChange>
        </w:trPr>
        <w:tc>
          <w:tcPr>
            <w:tcW w:w="1560" w:type="dxa"/>
            <w:tcBorders>
              <w:top w:val="single" w:sz="4" w:space="0" w:color="auto"/>
              <w:left w:val="single" w:sz="4" w:space="0" w:color="auto"/>
              <w:bottom w:val="single" w:sz="4" w:space="0" w:color="auto"/>
              <w:right w:val="single" w:sz="4" w:space="0" w:color="auto"/>
            </w:tcBorders>
            <w:tcPrChange w:id="1184" w:author="森川　裕太(アプリケーション開発２課)" w:date="2025-08-08T14:37:00Z" w16du:dateUtc="2025-08-08T05:37:00Z">
              <w:tcPr>
                <w:tcW w:w="988" w:type="dxa"/>
                <w:tcBorders>
                  <w:top w:val="single" w:sz="4" w:space="0" w:color="auto"/>
                  <w:left w:val="single" w:sz="4" w:space="0" w:color="auto"/>
                  <w:bottom w:val="single" w:sz="4" w:space="0" w:color="auto"/>
                  <w:right w:val="single" w:sz="4" w:space="0" w:color="auto"/>
                </w:tcBorders>
              </w:tcPr>
            </w:tcPrChange>
          </w:tcPr>
          <w:p w14:paraId="23EC6AB6" w14:textId="5FD5B8DC" w:rsidR="007D3191" w:rsidRDefault="00830CD8">
            <w:pPr>
              <w:pStyle w:val="a0"/>
              <w:ind w:left="0"/>
              <w:rPr>
                <w:ins w:id="1185" w:author="森川　裕太(アプリケーション開発２課)" w:date="2025-08-08T14:22:00Z" w16du:dateUtc="2025-08-08T05:22:00Z"/>
                <w:rFonts w:hAnsi="ＭＳ 明朝"/>
              </w:rPr>
            </w:pPr>
            <w:ins w:id="1186" w:author="森川　裕太(アプリケーション開発２課)" w:date="2025-08-08T14:38:00Z" w16du:dateUtc="2025-08-08T05:38:00Z">
              <w:r>
                <w:rPr>
                  <w:rFonts w:hAnsi="ＭＳ 明朝" w:hint="eastAsia"/>
                </w:rPr>
                <w:t>200</w:t>
              </w:r>
            </w:ins>
            <w:ins w:id="1187" w:author="森川　裕太(アプリケーション開発２課)" w:date="2025-08-08T14:22:00Z" w16du:dateUtc="2025-08-08T05:22:00Z">
              <w:r w:rsidR="007D3191">
                <w:rPr>
                  <w:rFonts w:hAnsi="ＭＳ 明朝" w:hint="eastAsia"/>
                </w:rPr>
                <w:t>+</w:t>
              </w:r>
            </w:ins>
            <w:ins w:id="1188" w:author="森川　裕太(アプリケーション開発２課)" w:date="2025-08-08T14:38:00Z" w16du:dateUtc="2025-08-08T05:38:00Z">
              <w:r>
                <w:rPr>
                  <w:rFonts w:hAnsi="ＭＳ 明朝" w:hint="eastAsia"/>
                </w:rPr>
                <w:t>1</w:t>
              </w:r>
            </w:ins>
            <w:ins w:id="1189" w:author="森川　裕太(アプリケーション開発２課)" w:date="2025-08-08T14:22:00Z" w16du:dateUtc="2025-08-08T05:22:00Z">
              <w:r w:rsidR="007D3191">
                <w:rPr>
                  <w:rFonts w:hAnsi="ＭＳ 明朝" w:hint="eastAsia"/>
                </w:rPr>
                <w:t>0%</w:t>
              </w:r>
            </w:ins>
          </w:p>
        </w:tc>
        <w:tc>
          <w:tcPr>
            <w:tcW w:w="2263" w:type="dxa"/>
            <w:tcBorders>
              <w:left w:val="single" w:sz="4" w:space="0" w:color="auto"/>
            </w:tcBorders>
            <w:tcPrChange w:id="1190" w:author="森川　裕太(アプリケーション開発２課)" w:date="2025-08-08T14:37:00Z" w16du:dateUtc="2025-08-08T05:37:00Z">
              <w:tcPr>
                <w:tcW w:w="2135" w:type="dxa"/>
                <w:gridSpan w:val="2"/>
                <w:tcBorders>
                  <w:left w:val="single" w:sz="4" w:space="0" w:color="auto"/>
                </w:tcBorders>
              </w:tcPr>
            </w:tcPrChange>
          </w:tcPr>
          <w:p w14:paraId="3FC68F00" w14:textId="4082C646" w:rsidR="007D3191" w:rsidRDefault="00830CD8">
            <w:pPr>
              <w:pStyle w:val="a0"/>
              <w:ind w:left="0"/>
              <w:jc w:val="right"/>
              <w:rPr>
                <w:ins w:id="1191" w:author="森川　裕太(アプリケーション開発２課)" w:date="2025-08-08T14:22:00Z" w16du:dateUtc="2025-08-08T05:22:00Z"/>
                <w:rFonts w:hAnsi="ＭＳ 明朝"/>
              </w:rPr>
            </w:pPr>
            <w:ins w:id="1192" w:author="森川　裕太(アプリケーション開発２課)" w:date="2025-08-08T14:39:00Z" w16du:dateUtc="2025-08-08T05:39:00Z">
              <w:r>
                <w:rPr>
                  <w:rFonts w:hAnsi="ＭＳ 明朝" w:hint="eastAsia"/>
                </w:rPr>
                <w:t>2</w:t>
              </w:r>
            </w:ins>
            <w:ins w:id="1193" w:author="森川　裕太(アプリケーション開発２課)" w:date="2025-08-08T14:22:00Z" w16du:dateUtc="2025-08-08T05:22:00Z">
              <w:r w:rsidR="007D3191">
                <w:rPr>
                  <w:rFonts w:hAnsi="ＭＳ 明朝" w:hint="eastAsia"/>
                </w:rPr>
                <w:t>00</w:t>
              </w:r>
              <w:r w:rsidR="007D3191">
                <w:rPr>
                  <w:rFonts w:hAnsi="ＭＳ 明朝"/>
                </w:rPr>
                <w:fldChar w:fldCharType="begin"/>
              </w:r>
              <w:r w:rsidR="007D3191">
                <w:rPr>
                  <w:rFonts w:hAnsi="ＭＳ 明朝"/>
                </w:rPr>
                <w:instrText xml:space="preserve"> </w:instrText>
              </w:r>
              <w:r w:rsidR="007D3191">
                <w:rPr>
                  <w:rFonts w:hAnsi="ＭＳ 明朝" w:hint="eastAsia"/>
                </w:rPr>
                <w:instrText>eq \o\ac(□,+)</w:instrText>
              </w:r>
              <w:r w:rsidR="007D3191">
                <w:rPr>
                  <w:rFonts w:hAnsi="ＭＳ 明朝"/>
                </w:rPr>
                <w:fldChar w:fldCharType="end"/>
              </w:r>
            </w:ins>
          </w:p>
          <w:p w14:paraId="3F68C665" w14:textId="5341002A" w:rsidR="007D3191" w:rsidRDefault="00830CD8">
            <w:pPr>
              <w:pStyle w:val="a0"/>
              <w:ind w:left="0"/>
              <w:jc w:val="right"/>
              <w:rPr>
                <w:ins w:id="1194" w:author="森川　裕太(アプリケーション開発２課)" w:date="2025-08-08T14:22:00Z" w16du:dateUtc="2025-08-08T05:22:00Z"/>
                <w:rFonts w:hAnsi="ＭＳ 明朝"/>
              </w:rPr>
            </w:pPr>
            <w:ins w:id="1195" w:author="森川　裕太(アプリケーション開発２課)" w:date="2025-08-08T14:39:00Z" w16du:dateUtc="2025-08-08T05:39:00Z">
              <w:r>
                <w:rPr>
                  <w:rFonts w:hAnsi="ＭＳ 明朝" w:hint="eastAsia"/>
                </w:rPr>
                <w:t>1</w:t>
              </w:r>
            </w:ins>
            <w:ins w:id="1196" w:author="森川　裕太(アプリケーション開発２課)" w:date="2025-08-08T14:22:00Z" w16du:dateUtc="2025-08-08T05:22:00Z">
              <w:r w:rsidR="007D3191">
                <w:rPr>
                  <w:rFonts w:hAnsi="ＭＳ 明朝" w:hint="eastAsia"/>
                </w:rPr>
                <w:t>0</w:t>
              </w:r>
              <w:r w:rsidR="007D3191">
                <w:rPr>
                  <w:rFonts w:hAnsi="ＭＳ 明朝"/>
                </w:rPr>
                <w:fldChar w:fldCharType="begin"/>
              </w:r>
              <w:r w:rsidR="007D3191">
                <w:rPr>
                  <w:rFonts w:hAnsi="ＭＳ 明朝"/>
                </w:rPr>
                <w:instrText xml:space="preserve"> </w:instrText>
              </w:r>
              <w:r w:rsidR="007D3191">
                <w:rPr>
                  <w:rFonts w:hAnsi="ＭＳ 明朝" w:hint="eastAsia"/>
                </w:rPr>
                <w:instrText>eq \o\ac(□,%)</w:instrText>
              </w:r>
              <w:r w:rsidR="007D3191">
                <w:rPr>
                  <w:rFonts w:hAnsi="ＭＳ 明朝"/>
                </w:rPr>
                <w:fldChar w:fldCharType="end"/>
              </w:r>
            </w:ins>
          </w:p>
          <w:p w14:paraId="318FF0E7" w14:textId="77777777" w:rsidR="007D3191" w:rsidRDefault="007D3191">
            <w:pPr>
              <w:pStyle w:val="a0"/>
              <w:ind w:left="0"/>
              <w:jc w:val="right"/>
              <w:rPr>
                <w:ins w:id="1197" w:author="森川　裕太(アプリケーション開発２課)" w:date="2025-08-08T14:22:00Z" w16du:dateUtc="2025-08-08T05:22:00Z"/>
                <w:rFonts w:hAnsi="ＭＳ 明朝"/>
              </w:rPr>
            </w:pPr>
            <w:ins w:id="1198" w:author="森川　裕太(アプリケーション開発２課)" w:date="2025-08-08T14:22:00Z" w16du:dateUtc="2025-08-08T05:22: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982" w:type="dxa"/>
            <w:tcPrChange w:id="1199" w:author="森川　裕太(アプリケーション開発２課)" w:date="2025-08-08T14:37:00Z" w16du:dateUtc="2025-08-08T05:37:00Z">
              <w:tcPr>
                <w:tcW w:w="3393" w:type="dxa"/>
                <w:gridSpan w:val="3"/>
              </w:tcPr>
            </w:tcPrChange>
          </w:tcPr>
          <w:p w14:paraId="7A198A15" w14:textId="11AFF4B5" w:rsidR="007D3191" w:rsidRDefault="00830CD8">
            <w:pPr>
              <w:pStyle w:val="a0"/>
              <w:ind w:left="0"/>
              <w:jc w:val="right"/>
              <w:rPr>
                <w:ins w:id="1200" w:author="森川　裕太(アプリケーション開発２課)" w:date="2025-08-08T14:22:00Z" w16du:dateUtc="2025-08-08T05:22:00Z"/>
                <w:rFonts w:hAnsi="ＭＳ 明朝"/>
              </w:rPr>
            </w:pPr>
            <w:ins w:id="1201" w:author="森川　裕太(アプリケーション開発２課)" w:date="2025-08-08T14:39:00Z" w16du:dateUtc="2025-08-08T05:39:00Z">
              <w:r>
                <w:rPr>
                  <w:rFonts w:hAnsi="ＭＳ 明朝" w:hint="eastAsia"/>
                </w:rPr>
                <w:t>2</w:t>
              </w:r>
            </w:ins>
            <w:ins w:id="1202" w:author="森川　裕太(アプリケーション開発２課)" w:date="2025-08-08T14:22:00Z" w16du:dateUtc="2025-08-08T05:22:00Z">
              <w:r w:rsidR="007D3191">
                <w:rPr>
                  <w:rFonts w:hAnsi="ＭＳ 明朝" w:hint="eastAsia"/>
                </w:rPr>
                <w:t>00</w:t>
              </w:r>
              <w:r w:rsidR="007D3191">
                <w:rPr>
                  <w:rFonts w:hAnsi="ＭＳ 明朝"/>
                </w:rPr>
                <w:fldChar w:fldCharType="begin"/>
              </w:r>
              <w:r w:rsidR="007D3191">
                <w:rPr>
                  <w:rFonts w:hAnsi="ＭＳ 明朝"/>
                </w:rPr>
                <w:instrText xml:space="preserve"> </w:instrText>
              </w:r>
              <w:r w:rsidR="007D3191">
                <w:rPr>
                  <w:rFonts w:hAnsi="ＭＳ 明朝" w:hint="eastAsia"/>
                </w:rPr>
                <w:instrText>eq \o\ac(□,+)</w:instrText>
              </w:r>
              <w:r w:rsidR="007D3191">
                <w:rPr>
                  <w:rFonts w:hAnsi="ＭＳ 明朝"/>
                </w:rPr>
                <w:fldChar w:fldCharType="end"/>
              </w:r>
            </w:ins>
          </w:p>
          <w:p w14:paraId="40D3425D" w14:textId="1109669E" w:rsidR="007D3191" w:rsidRDefault="00830CD8">
            <w:pPr>
              <w:pStyle w:val="a0"/>
              <w:ind w:left="0"/>
              <w:jc w:val="right"/>
              <w:rPr>
                <w:ins w:id="1203" w:author="森川　裕太(アプリケーション開発２課)" w:date="2025-08-08T14:22:00Z" w16du:dateUtc="2025-08-08T05:22:00Z"/>
                <w:rFonts w:hAnsi="ＭＳ 明朝"/>
              </w:rPr>
            </w:pPr>
            <w:ins w:id="1204" w:author="森川　裕太(アプリケーション開発２課)" w:date="2025-08-08T14:39:00Z" w16du:dateUtc="2025-08-08T05:39:00Z">
              <w:r>
                <w:rPr>
                  <w:rFonts w:hAnsi="ＭＳ 明朝" w:hint="eastAsia"/>
                </w:rPr>
                <w:t>2</w:t>
              </w:r>
            </w:ins>
            <w:ins w:id="1205" w:author="森川　裕太(アプリケーション開発２課)" w:date="2025-08-08T14:22:00Z" w16du:dateUtc="2025-08-08T05:22:00Z">
              <w:r w:rsidR="007D3191">
                <w:rPr>
                  <w:rFonts w:hAnsi="ＭＳ 明朝" w:hint="eastAsia"/>
                </w:rPr>
                <w:t>00</w:t>
              </w:r>
              <w:r w:rsidR="007D3191">
                <w:rPr>
                  <w:rFonts w:hAnsi="ＭＳ 明朝"/>
                </w:rPr>
                <w:fldChar w:fldCharType="begin"/>
              </w:r>
              <w:r w:rsidR="007D3191">
                <w:rPr>
                  <w:rFonts w:hAnsi="ＭＳ 明朝"/>
                </w:rPr>
                <w:instrText xml:space="preserve"> </w:instrText>
              </w:r>
              <w:r w:rsidR="007D3191">
                <w:rPr>
                  <w:rFonts w:hAnsi="ＭＳ 明朝" w:hint="eastAsia"/>
                </w:rPr>
                <w:instrText>eq \o\ac(□,+)</w:instrText>
              </w:r>
              <w:r w:rsidR="007D3191">
                <w:rPr>
                  <w:rFonts w:hAnsi="ＭＳ 明朝"/>
                </w:rPr>
                <w:fldChar w:fldCharType="end"/>
              </w:r>
            </w:ins>
            <w:ins w:id="1206" w:author="森川　裕太(アプリケーション開発２課)" w:date="2025-08-08T14:39:00Z" w16du:dateUtc="2025-08-08T05:39:00Z">
              <w:r>
                <w:rPr>
                  <w:rFonts w:hAnsi="ＭＳ 明朝" w:hint="eastAsia"/>
                </w:rPr>
                <w:t>20</w:t>
              </w:r>
            </w:ins>
          </w:p>
          <w:p w14:paraId="03A5B1A5" w14:textId="16282F0C" w:rsidR="007D3191" w:rsidRDefault="004204DE">
            <w:pPr>
              <w:pStyle w:val="a0"/>
              <w:ind w:left="0"/>
              <w:jc w:val="right"/>
              <w:rPr>
                <w:ins w:id="1207" w:author="森川　裕太(アプリケーション開発２課)" w:date="2025-08-08T14:22:00Z" w16du:dateUtc="2025-08-08T05:22:00Z"/>
                <w:rFonts w:hAnsi="ＭＳ 明朝"/>
              </w:rPr>
            </w:pPr>
            <w:ins w:id="1208" w:author="森川　裕太(アプリケーション開発２課)" w:date="2025-08-08T14:40:00Z" w16du:dateUtc="2025-08-08T05:40:00Z">
              <w:r>
                <w:rPr>
                  <w:rFonts w:hAnsi="ＭＳ 明朝" w:hint="eastAsia"/>
                </w:rPr>
                <w:t>2</w:t>
              </w:r>
            </w:ins>
            <w:ins w:id="1209" w:author="森川　裕太(アプリケーション開発２課)" w:date="2025-08-08T14:22:00Z" w16du:dateUtc="2025-08-08T05:22:00Z">
              <w:r w:rsidR="007D3191">
                <w:rPr>
                  <w:rFonts w:hAnsi="ＭＳ 明朝" w:hint="eastAsia"/>
                </w:rPr>
                <w:t>00</w:t>
              </w:r>
              <w:r w:rsidR="007D3191">
                <w:rPr>
                  <w:rFonts w:hAnsi="ＭＳ 明朝"/>
                </w:rPr>
                <w:fldChar w:fldCharType="begin"/>
              </w:r>
              <w:r w:rsidR="007D3191">
                <w:rPr>
                  <w:rFonts w:hAnsi="ＭＳ 明朝"/>
                </w:rPr>
                <w:instrText xml:space="preserve"> </w:instrText>
              </w:r>
              <w:r w:rsidR="007D3191">
                <w:rPr>
                  <w:rFonts w:hAnsi="ＭＳ 明朝" w:hint="eastAsia"/>
                </w:rPr>
                <w:instrText>eq \o\ac(□,+)</w:instrText>
              </w:r>
              <w:r w:rsidR="007D3191">
                <w:rPr>
                  <w:rFonts w:hAnsi="ＭＳ 明朝"/>
                </w:rPr>
                <w:fldChar w:fldCharType="end"/>
              </w:r>
            </w:ins>
            <w:ins w:id="1210" w:author="森川　裕太(アプリケーション開発２課)" w:date="2025-08-08T14:40:00Z" w16du:dateUtc="2025-08-08T05:40:00Z">
              <w:r>
                <w:rPr>
                  <w:rFonts w:hAnsi="ＭＳ 明朝" w:hint="eastAsia"/>
                </w:rPr>
                <w:t>20</w:t>
              </w:r>
            </w:ins>
            <w:ins w:id="1211" w:author="森川　裕太(アプリケーション開発２課)" w:date="2025-08-08T14:22:00Z" w16du:dateUtc="2025-08-08T05:22:00Z">
              <w:r w:rsidR="007D3191">
                <w:rPr>
                  <w:rFonts w:hAnsi="ＭＳ 明朝"/>
                </w:rPr>
                <w:fldChar w:fldCharType="begin"/>
              </w:r>
              <w:r w:rsidR="007D3191">
                <w:rPr>
                  <w:rFonts w:hAnsi="ＭＳ 明朝"/>
                </w:rPr>
                <w:instrText xml:space="preserve"> </w:instrText>
              </w:r>
              <w:r w:rsidR="007D3191">
                <w:rPr>
                  <w:rFonts w:hAnsi="ＭＳ 明朝" w:hint="eastAsia"/>
                </w:rPr>
                <w:instrText>eq \o\ac(□,=)</w:instrText>
              </w:r>
              <w:r w:rsidR="007D3191">
                <w:rPr>
                  <w:rFonts w:hAnsi="ＭＳ 明朝"/>
                </w:rPr>
                <w:fldChar w:fldCharType="end"/>
              </w:r>
            </w:ins>
          </w:p>
        </w:tc>
        <w:tc>
          <w:tcPr>
            <w:tcW w:w="2158" w:type="dxa"/>
            <w:tcPrChange w:id="1212" w:author="森川　裕太(アプリケーション開発２課)" w:date="2025-08-08T14:37:00Z" w16du:dateUtc="2025-08-08T05:37:00Z">
              <w:tcPr>
                <w:tcW w:w="2158" w:type="dxa"/>
                <w:gridSpan w:val="2"/>
              </w:tcPr>
            </w:tcPrChange>
          </w:tcPr>
          <w:p w14:paraId="069CC1D7" w14:textId="214B74A3" w:rsidR="007D3191" w:rsidRDefault="00830CD8">
            <w:pPr>
              <w:pStyle w:val="a0"/>
              <w:ind w:left="0"/>
              <w:jc w:val="right"/>
              <w:rPr>
                <w:ins w:id="1213" w:author="森川　裕太(アプリケーション開発２課)" w:date="2025-08-08T14:22:00Z" w16du:dateUtc="2025-08-08T05:22:00Z"/>
                <w:rFonts w:hAnsi="ＭＳ 明朝"/>
              </w:rPr>
            </w:pPr>
            <w:ins w:id="1214" w:author="森川　裕太(アプリケーション開発２課)" w:date="2025-08-08T14:39:00Z" w16du:dateUtc="2025-08-08T05:39:00Z">
              <w:r>
                <w:rPr>
                  <w:rFonts w:hAnsi="ＭＳ 明朝" w:hint="eastAsia"/>
                </w:rPr>
                <w:t>2</w:t>
              </w:r>
            </w:ins>
            <w:ins w:id="1215" w:author="森川　裕太(アプリケーション開発２課)" w:date="2025-08-08T14:22:00Z" w16du:dateUtc="2025-08-08T05:22:00Z">
              <w:r w:rsidR="007D3191">
                <w:rPr>
                  <w:rFonts w:hAnsi="ＭＳ 明朝" w:hint="eastAsia"/>
                </w:rPr>
                <w:t>00</w:t>
              </w:r>
            </w:ins>
          </w:p>
          <w:p w14:paraId="46C4FFBD" w14:textId="560021FB" w:rsidR="007D3191" w:rsidRDefault="009049C4">
            <w:pPr>
              <w:pStyle w:val="a0"/>
              <w:ind w:left="0"/>
              <w:jc w:val="right"/>
              <w:rPr>
                <w:ins w:id="1216" w:author="森川　裕太(アプリケーション開発２課)" w:date="2025-08-08T14:22:00Z" w16du:dateUtc="2025-08-08T05:22:00Z"/>
                <w:rFonts w:hAnsi="ＭＳ 明朝"/>
              </w:rPr>
            </w:pPr>
            <w:ins w:id="1217" w:author="森川　裕太(アプリケーション開発２課)" w:date="2025-08-08T14:39:00Z" w16du:dateUtc="2025-08-08T05:39:00Z">
              <w:r>
                <w:rPr>
                  <w:rFonts w:hAnsi="ＭＳ 明朝" w:hint="eastAsia"/>
                </w:rPr>
                <w:t>20</w:t>
              </w:r>
            </w:ins>
          </w:p>
          <w:p w14:paraId="0E93DD11" w14:textId="3CD665ED" w:rsidR="007D3191" w:rsidRDefault="004204DE">
            <w:pPr>
              <w:pStyle w:val="a0"/>
              <w:ind w:left="0"/>
              <w:jc w:val="right"/>
              <w:rPr>
                <w:ins w:id="1218" w:author="森川　裕太(アプリケーション開発２課)" w:date="2025-08-08T14:22:00Z" w16du:dateUtc="2025-08-08T05:22:00Z"/>
                <w:rFonts w:hAnsi="ＭＳ 明朝"/>
              </w:rPr>
            </w:pPr>
            <w:ins w:id="1219" w:author="森川　裕太(アプリケーション開発２課)" w:date="2025-08-08T14:40:00Z" w16du:dateUtc="2025-08-08T05:40:00Z">
              <w:r>
                <w:rPr>
                  <w:rFonts w:hAnsi="ＭＳ 明朝" w:hint="eastAsia"/>
                </w:rPr>
                <w:t>220</w:t>
              </w:r>
            </w:ins>
          </w:p>
        </w:tc>
      </w:tr>
    </w:tbl>
    <w:p w14:paraId="425CC088" w14:textId="77777777" w:rsidR="00AD037E" w:rsidRDefault="00AD037E">
      <w:pPr>
        <w:pStyle w:val="afd"/>
        <w:adjustRightInd/>
        <w:ind w:leftChars="0" w:left="980"/>
        <w:textAlignment w:val="auto"/>
        <w:rPr>
          <w:ins w:id="1220" w:author="森川　裕太(アプリケーション開発２課)" w:date="2025-08-19T09:02:00Z" w16du:dateUtc="2025-08-19T00:02:00Z"/>
        </w:rPr>
        <w:pPrChange w:id="1221" w:author="森川　裕太(アプリケーション開発２課)" w:date="2025-08-19T09:02:00Z" w16du:dateUtc="2025-08-19T00:02:00Z">
          <w:pPr>
            <w:pStyle w:val="afd"/>
            <w:numPr>
              <w:numId w:val="134"/>
            </w:numPr>
            <w:adjustRightInd/>
            <w:ind w:leftChars="0" w:left="980" w:hanging="440"/>
            <w:textAlignment w:val="auto"/>
          </w:pPr>
        </w:pPrChange>
      </w:pPr>
    </w:p>
    <w:p w14:paraId="52D44BBC" w14:textId="27AD6732" w:rsidR="00943A0F" w:rsidRDefault="00E33232">
      <w:pPr>
        <w:pStyle w:val="afd"/>
        <w:numPr>
          <w:ilvl w:val="0"/>
          <w:numId w:val="134"/>
        </w:numPr>
        <w:adjustRightInd/>
        <w:ind w:leftChars="0"/>
        <w:textAlignment w:val="auto"/>
        <w:rPr>
          <w:ins w:id="1222" w:author="森川　裕太(アプリケーション開発２課)" w:date="2025-08-18T08:40:00Z" w16du:dateUtc="2025-08-17T23:40:00Z"/>
        </w:rPr>
      </w:pPr>
      <w:ins w:id="1223" w:author="森川　裕太(アプリケーション開発２課)" w:date="2025-08-08T14:41:00Z" w16du:dateUtc="2025-08-08T05:41:00Z">
        <w:r>
          <w:rPr>
            <w:rFonts w:hint="eastAsia"/>
          </w:rPr>
          <w:t>クリアエントリーキー</w:t>
        </w:r>
      </w:ins>
    </w:p>
    <w:p w14:paraId="6267D1A9" w14:textId="2F913A3A" w:rsidR="00B8236C" w:rsidRDefault="00B8236C">
      <w:pPr>
        <w:pStyle w:val="afd"/>
        <w:adjustRightInd/>
        <w:ind w:leftChars="0" w:left="980"/>
        <w:textAlignment w:val="auto"/>
        <w:rPr>
          <w:ins w:id="1224" w:author="森川　裕太(アプリケーション開発２課)" w:date="2025-08-18T16:52:00Z" w16du:dateUtc="2025-08-18T07:52:00Z"/>
          <w:rFonts w:hAnsi="ＭＳ 明朝"/>
        </w:rPr>
      </w:pPr>
      <w:ins w:id="1225" w:author="森川　裕太(アプリケーション開発２課)" w:date="2025-08-18T08:40:00Z" w16du:dateUtc="2025-08-17T23:40:00Z">
        <w:r w:rsidRPr="00B8236C">
          <w:rPr>
            <w:rFonts w:hAnsi="ＭＳ 明朝" w:hint="eastAsia"/>
          </w:rPr>
          <w:t>計算結果表示欄に表示されている数式</w:t>
        </w:r>
      </w:ins>
      <w:ins w:id="1226" w:author="森川　裕太(アプリケーション開発２課)" w:date="2025-08-20T09:55:00Z" w16du:dateUtc="2025-08-20T00:55:00Z">
        <w:r w:rsidR="003511A9">
          <w:rPr>
            <w:rFonts w:hAnsi="ＭＳ 明朝" w:hint="eastAsia"/>
          </w:rPr>
          <w:t>を</w:t>
        </w:r>
      </w:ins>
      <w:ins w:id="1227" w:author="森川　裕太(アプリケーション開発２課)" w:date="2025-08-20T09:56:00Z" w16du:dateUtc="2025-08-20T00:56:00Z">
        <w:r w:rsidR="003511A9">
          <w:rPr>
            <w:rFonts w:hAnsi="ＭＳ 明朝" w:hint="eastAsia"/>
          </w:rPr>
          <w:t>削除し、表示を0に初期化する</w:t>
        </w:r>
      </w:ins>
    </w:p>
    <w:p w14:paraId="4B7AC81F" w14:textId="029B81E1" w:rsidR="009C2B2D" w:rsidRDefault="00580562">
      <w:pPr>
        <w:pStyle w:val="afd"/>
        <w:adjustRightInd/>
        <w:ind w:leftChars="0" w:left="980"/>
        <w:textAlignment w:val="auto"/>
        <w:rPr>
          <w:ins w:id="1228" w:author="森川　裕太(アプリケーション開発２課)" w:date="2025-08-19T08:55:00Z" w16du:dateUtc="2025-08-18T23:55:00Z"/>
          <w:rFonts w:hAnsi="ＭＳ 明朝"/>
        </w:rPr>
      </w:pPr>
      <w:ins w:id="1229" w:author="森川　裕太(アプリケーション開発２課)" w:date="2025-08-18T16:53:00Z" w16du:dateUtc="2025-08-18T07:53:00Z">
        <w:r>
          <w:rPr>
            <w:rFonts w:hAnsi="ＭＳ 明朝" w:hint="eastAsia"/>
          </w:rPr>
          <w:t>途中計算表示欄の数式は保持</w:t>
        </w:r>
        <w:commentRangeStart w:id="1230"/>
        <w:r>
          <w:rPr>
            <w:rFonts w:hAnsi="ＭＳ 明朝" w:hint="eastAsia"/>
          </w:rPr>
          <w:t>され</w:t>
        </w:r>
      </w:ins>
      <w:commentRangeEnd w:id="1230"/>
      <w:ins w:id="1231" w:author="森川　裕太(アプリケーション開発２課)" w:date="2025-08-20T09:56:00Z" w16du:dateUtc="2025-08-20T00:56:00Z">
        <w:r w:rsidR="00C54F5D">
          <w:rPr>
            <w:rFonts w:hAnsi="ＭＳ 明朝" w:hint="eastAsia"/>
          </w:rPr>
          <w:t>、演算の継続が可能となる。</w:t>
        </w:r>
      </w:ins>
    </w:p>
    <w:p w14:paraId="27D617EE" w14:textId="0928E26E" w:rsidR="00CD5923" w:rsidRDefault="006B111F">
      <w:pPr>
        <w:pStyle w:val="afd"/>
        <w:numPr>
          <w:ilvl w:val="0"/>
          <w:numId w:val="142"/>
        </w:numPr>
        <w:adjustRightInd/>
        <w:ind w:leftChars="500" w:left="1342" w:hanging="442"/>
        <w:textAlignment w:val="auto"/>
        <w:rPr>
          <w:ins w:id="1232" w:author="森川　裕太(アプリケーション開発２課)" w:date="2025-08-20T09:57:00Z" w16du:dateUtc="2025-08-20T00:57:00Z"/>
          <w:rFonts w:hAnsi="ＭＳ 明朝"/>
        </w:rPr>
        <w:pPrChange w:id="1233" w:author="森川　裕太(アプリケーション開発２課)" w:date="2025-08-20T10:33:00Z" w16du:dateUtc="2025-08-20T01:33:00Z">
          <w:pPr>
            <w:pStyle w:val="afd"/>
            <w:numPr>
              <w:numId w:val="176"/>
            </w:numPr>
            <w:adjustRightInd/>
            <w:ind w:leftChars="0" w:left="982" w:hanging="440"/>
            <w:textAlignment w:val="auto"/>
          </w:pPr>
        </w:pPrChange>
      </w:pPr>
      <w:ins w:id="1234" w:author="森川　裕太(アプリケーション開発２課)" w:date="2025-08-18T16:58:00Z" w16du:dateUtc="2025-08-18T07:58:00Z">
        <w:r>
          <w:rPr>
            <w:rStyle w:val="af9"/>
          </w:rPr>
          <w:commentReference w:id="1230"/>
        </w:r>
      </w:ins>
      <w:ins w:id="1235" w:author="森川　裕太(アプリケーション開発２課)" w:date="2025-08-20T09:59:00Z" w16du:dateUtc="2025-08-20T00:59:00Z">
        <w:r w:rsidR="00570A15">
          <w:rPr>
            <w:rFonts w:hAnsi="ＭＳ 明朝" w:hint="eastAsia"/>
          </w:rPr>
          <w:t>基本動作例</w:t>
        </w:r>
      </w:ins>
    </w:p>
    <w:tbl>
      <w:tblPr>
        <w:tblStyle w:val="afc"/>
        <w:tblW w:w="8075" w:type="dxa"/>
        <w:jc w:val="center"/>
        <w:tblLook w:val="04A0" w:firstRow="1" w:lastRow="0" w:firstColumn="1" w:lastColumn="0" w:noHBand="0" w:noVBand="1"/>
      </w:tblPr>
      <w:tblGrid>
        <w:gridCol w:w="1134"/>
        <w:gridCol w:w="2405"/>
        <w:gridCol w:w="2693"/>
        <w:gridCol w:w="1843"/>
      </w:tblGrid>
      <w:tr w:rsidR="00C54F5D" w14:paraId="595CC54E" w14:textId="77777777" w:rsidTr="00A34201">
        <w:trPr>
          <w:jc w:val="center"/>
          <w:ins w:id="1236" w:author="森川　裕太(アプリケーション開発２課)" w:date="2025-08-20T09:57:00Z"/>
        </w:trPr>
        <w:tc>
          <w:tcPr>
            <w:tcW w:w="1134" w:type="dxa"/>
            <w:tcBorders>
              <w:bottom w:val="single" w:sz="4" w:space="0" w:color="auto"/>
            </w:tcBorders>
            <w:shd w:val="clear" w:color="auto" w:fill="E7E6E6" w:themeFill="background2"/>
          </w:tcPr>
          <w:p w14:paraId="6F574457" w14:textId="77777777" w:rsidR="00C54F5D" w:rsidRDefault="00C54F5D" w:rsidP="00A34201">
            <w:pPr>
              <w:pStyle w:val="a0"/>
              <w:ind w:left="0"/>
              <w:jc w:val="center"/>
              <w:rPr>
                <w:ins w:id="1237" w:author="森川　裕太(アプリケーション開発２課)" w:date="2025-08-20T09:57:00Z" w16du:dateUtc="2025-08-20T00:57:00Z"/>
                <w:rFonts w:hAnsi="ＭＳ 明朝"/>
              </w:rPr>
            </w:pPr>
            <w:ins w:id="1238" w:author="森川　裕太(アプリケーション開発２課)" w:date="2025-08-20T09:57:00Z" w16du:dateUtc="2025-08-20T00:57:00Z">
              <w:r>
                <w:rPr>
                  <w:rFonts w:hAnsi="ＭＳ 明朝" w:hint="eastAsia"/>
                </w:rPr>
                <w:t>計算例</w:t>
              </w:r>
            </w:ins>
          </w:p>
        </w:tc>
        <w:tc>
          <w:tcPr>
            <w:tcW w:w="2405" w:type="dxa"/>
            <w:shd w:val="clear" w:color="auto" w:fill="E7E6E6" w:themeFill="background2"/>
          </w:tcPr>
          <w:p w14:paraId="01E5B9FE" w14:textId="77777777" w:rsidR="00C54F5D" w:rsidRDefault="00C54F5D" w:rsidP="00A34201">
            <w:pPr>
              <w:pStyle w:val="a0"/>
              <w:ind w:left="0"/>
              <w:jc w:val="center"/>
              <w:rPr>
                <w:ins w:id="1239" w:author="森川　裕太(アプリケーション開発２課)" w:date="2025-08-20T09:57:00Z" w16du:dateUtc="2025-08-20T00:57:00Z"/>
                <w:rFonts w:hAnsi="ＭＳ 明朝"/>
              </w:rPr>
            </w:pPr>
            <w:ins w:id="1240" w:author="森川　裕太(アプリケーション開発２課)" w:date="2025-08-20T09:57:00Z" w16du:dateUtc="2025-08-20T00:57:00Z">
              <w:r>
                <w:rPr>
                  <w:rFonts w:hAnsi="ＭＳ 明朝" w:hint="eastAsia"/>
                </w:rPr>
                <w:t>キー操作</w:t>
              </w:r>
            </w:ins>
          </w:p>
        </w:tc>
        <w:tc>
          <w:tcPr>
            <w:tcW w:w="2693" w:type="dxa"/>
            <w:shd w:val="clear" w:color="auto" w:fill="E7E6E6" w:themeFill="background2"/>
          </w:tcPr>
          <w:p w14:paraId="651CE677" w14:textId="77777777" w:rsidR="00C54F5D" w:rsidRDefault="00C54F5D" w:rsidP="00A34201">
            <w:pPr>
              <w:pStyle w:val="a0"/>
              <w:ind w:left="0"/>
              <w:jc w:val="center"/>
              <w:rPr>
                <w:ins w:id="1241" w:author="森川　裕太(アプリケーション開発２課)" w:date="2025-08-20T09:57:00Z" w16du:dateUtc="2025-08-20T00:57:00Z"/>
                <w:rFonts w:hAnsi="ＭＳ 明朝"/>
              </w:rPr>
            </w:pPr>
            <w:ins w:id="1242" w:author="森川　裕太(アプリケーション開発２課)" w:date="2025-08-20T09:57:00Z" w16du:dateUtc="2025-08-20T00:57:00Z">
              <w:r>
                <w:rPr>
                  <w:rFonts w:hAnsi="ＭＳ 明朝" w:hint="eastAsia"/>
                </w:rPr>
                <w:t>途中計算表示欄</w:t>
              </w:r>
            </w:ins>
          </w:p>
        </w:tc>
        <w:tc>
          <w:tcPr>
            <w:tcW w:w="1843" w:type="dxa"/>
            <w:shd w:val="clear" w:color="auto" w:fill="E7E6E6" w:themeFill="background2"/>
          </w:tcPr>
          <w:p w14:paraId="20C24EFB" w14:textId="77777777" w:rsidR="00C54F5D" w:rsidRDefault="00C54F5D" w:rsidP="00A34201">
            <w:pPr>
              <w:pStyle w:val="a0"/>
              <w:ind w:left="0"/>
              <w:jc w:val="center"/>
              <w:rPr>
                <w:ins w:id="1243" w:author="森川　裕太(アプリケーション開発２課)" w:date="2025-08-20T09:57:00Z" w16du:dateUtc="2025-08-20T00:57:00Z"/>
                <w:rFonts w:hAnsi="ＭＳ 明朝"/>
              </w:rPr>
            </w:pPr>
            <w:ins w:id="1244" w:author="森川　裕太(アプリケーション開発２課)" w:date="2025-08-20T09:57:00Z" w16du:dateUtc="2025-08-20T00:57:00Z">
              <w:r>
                <w:rPr>
                  <w:rFonts w:hAnsi="ＭＳ 明朝" w:hint="eastAsia"/>
                </w:rPr>
                <w:t>計算結果表示欄</w:t>
              </w:r>
            </w:ins>
          </w:p>
        </w:tc>
      </w:tr>
      <w:tr w:rsidR="00C54F5D" w14:paraId="106399C9" w14:textId="77777777" w:rsidTr="00A34201">
        <w:trPr>
          <w:trHeight w:val="126"/>
          <w:jc w:val="center"/>
          <w:ins w:id="1245" w:author="森川　裕太(アプリケーション開発２課)" w:date="2025-08-20T09:57:00Z"/>
        </w:trPr>
        <w:tc>
          <w:tcPr>
            <w:tcW w:w="1134" w:type="dxa"/>
            <w:tcBorders>
              <w:top w:val="single" w:sz="4" w:space="0" w:color="auto"/>
              <w:left w:val="single" w:sz="4" w:space="0" w:color="auto"/>
              <w:bottom w:val="single" w:sz="4" w:space="0" w:color="auto"/>
              <w:right w:val="single" w:sz="4" w:space="0" w:color="auto"/>
            </w:tcBorders>
          </w:tcPr>
          <w:p w14:paraId="570A1E2C" w14:textId="55F8A45C" w:rsidR="00C54F5D" w:rsidRDefault="00C54F5D" w:rsidP="00A34201">
            <w:pPr>
              <w:pStyle w:val="a0"/>
              <w:ind w:left="0"/>
              <w:rPr>
                <w:ins w:id="1246" w:author="森川　裕太(アプリケーション開発２課)" w:date="2025-08-20T09:57:00Z" w16du:dateUtc="2025-08-20T00:57:00Z"/>
                <w:rFonts w:hAnsi="ＭＳ 明朝"/>
              </w:rPr>
            </w:pPr>
            <w:ins w:id="1247" w:author="森川　裕太(アプリケーション開発２課)" w:date="2025-08-20T09:57:00Z" w16du:dateUtc="2025-08-20T00:57:00Z">
              <w:r>
                <w:rPr>
                  <w:rFonts w:hAnsi="ＭＳ 明朝" w:hint="eastAsia"/>
                </w:rPr>
                <w:t>23</w:t>
              </w:r>
            </w:ins>
            <w:ins w:id="1248" w:author="森川　裕太(アプリケーション開発２課)" w:date="2025-08-20T10:07:00Z" w16du:dateUtc="2025-08-20T01:07:00Z">
              <w:r w:rsidR="00F265AE">
                <w:rPr>
                  <w:rFonts w:hAnsi="ＭＳ 明朝" w:hint="eastAsia"/>
                </w:rPr>
                <w:t>+</w:t>
              </w:r>
            </w:ins>
            <w:ins w:id="1249" w:author="森川　裕太(アプリケーション開発２課)" w:date="2025-08-20T09:57:00Z" w16du:dateUtc="2025-08-20T00:57:00Z">
              <w:r>
                <w:rPr>
                  <w:rFonts w:hAnsi="ＭＳ 明朝" w:hint="eastAsia"/>
                </w:rPr>
                <w:t>6</w:t>
              </w:r>
            </w:ins>
          </w:p>
        </w:tc>
        <w:tc>
          <w:tcPr>
            <w:tcW w:w="2405" w:type="dxa"/>
            <w:tcBorders>
              <w:left w:val="single" w:sz="4" w:space="0" w:color="auto"/>
            </w:tcBorders>
          </w:tcPr>
          <w:p w14:paraId="0567A7D6" w14:textId="241829F2" w:rsidR="00C54F5D" w:rsidRDefault="00C54F5D" w:rsidP="00C54F5D">
            <w:pPr>
              <w:pStyle w:val="a0"/>
              <w:ind w:left="0"/>
              <w:jc w:val="right"/>
              <w:rPr>
                <w:ins w:id="1250" w:author="森川　裕太(アプリケーション開発２課)" w:date="2025-08-20T09:57:00Z" w16du:dateUtc="2025-08-20T00:57:00Z"/>
                <w:rFonts w:hAnsi="ＭＳ 明朝"/>
              </w:rPr>
            </w:pPr>
            <w:ins w:id="1251" w:author="森川　裕太(アプリケーション開発２課)" w:date="2025-08-20T09:57:00Z" w16du:dateUtc="2025-08-20T00:57:00Z">
              <w:r>
                <w:rPr>
                  <w:rFonts w:hAnsi="ＭＳ 明朝" w:hint="eastAsia"/>
                </w:rPr>
                <w:t>23</w:t>
              </w:r>
            </w:ins>
            <w:ins w:id="1252" w:author="森川　裕太(アプリケーション開発２課)" w:date="2025-08-20T10:07:00Z" w16du:dateUtc="2025-08-20T01:07:00Z">
              <w:r w:rsidR="00F265AE">
                <w:rPr>
                  <w:rFonts w:hAnsi="ＭＳ 明朝"/>
                </w:rPr>
                <w:fldChar w:fldCharType="begin"/>
              </w:r>
              <w:r w:rsidR="00F265AE">
                <w:rPr>
                  <w:rFonts w:hAnsi="ＭＳ 明朝"/>
                </w:rPr>
                <w:instrText xml:space="preserve"> </w:instrText>
              </w:r>
              <w:r w:rsidR="00F265AE">
                <w:rPr>
                  <w:rFonts w:hAnsi="ＭＳ 明朝" w:hint="eastAsia"/>
                </w:rPr>
                <w:instrText>eq \o\ac(□,+)</w:instrText>
              </w:r>
              <w:r w:rsidR="00F265AE">
                <w:rPr>
                  <w:rFonts w:hAnsi="ＭＳ 明朝"/>
                </w:rPr>
                <w:fldChar w:fldCharType="end"/>
              </w:r>
            </w:ins>
            <w:ins w:id="1253" w:author="森川　裕太(アプリケーション開発２課)" w:date="2025-08-20T09:57:00Z" w16du:dateUtc="2025-08-20T00:57:00Z">
              <w:r>
                <w:rPr>
                  <w:rFonts w:hAnsi="ＭＳ 明朝" w:hint="eastAsia"/>
                </w:rPr>
                <w:t xml:space="preserve">6 </w:t>
              </w:r>
              <w:r>
                <w:rPr>
                  <w:rFonts w:hAnsi="ＭＳ 明朝" w:hint="eastAsia"/>
                  <w:szCs w:val="18"/>
                </w:rPr>
                <w:t>CE</w:t>
              </w:r>
            </w:ins>
          </w:p>
        </w:tc>
        <w:tc>
          <w:tcPr>
            <w:tcW w:w="2693" w:type="dxa"/>
          </w:tcPr>
          <w:p w14:paraId="7DC54031" w14:textId="3589612E" w:rsidR="00C54F5D" w:rsidRDefault="00C54F5D" w:rsidP="00C54F5D">
            <w:pPr>
              <w:pStyle w:val="a0"/>
              <w:ind w:left="0"/>
              <w:jc w:val="right"/>
              <w:rPr>
                <w:ins w:id="1254" w:author="森川　裕太(アプリケーション開発２課)" w:date="2025-08-20T09:57:00Z" w16du:dateUtc="2025-08-20T00:57:00Z"/>
                <w:rFonts w:hAnsi="ＭＳ 明朝"/>
              </w:rPr>
            </w:pPr>
            <w:ins w:id="1255" w:author="森川　裕太(アプリケーション開発２課)" w:date="2025-08-20T09:57:00Z" w16du:dateUtc="2025-08-20T00:57:00Z">
              <w:r>
                <w:rPr>
                  <w:rFonts w:hAnsi="ＭＳ 明朝" w:hint="eastAsia"/>
                </w:rPr>
                <w:t>23</w:t>
              </w:r>
            </w:ins>
            <w:ins w:id="1256" w:author="森川　裕太(アプリケーション開発２課)" w:date="2025-08-20T10:08:00Z" w16du:dateUtc="2025-08-20T01:08:00Z">
              <w:r w:rsidR="00F265AE">
                <w:rPr>
                  <w:rFonts w:hAnsi="ＭＳ 明朝"/>
                </w:rPr>
                <w:fldChar w:fldCharType="begin"/>
              </w:r>
              <w:r w:rsidR="00F265AE">
                <w:rPr>
                  <w:rFonts w:hAnsi="ＭＳ 明朝"/>
                </w:rPr>
                <w:instrText xml:space="preserve"> </w:instrText>
              </w:r>
              <w:r w:rsidR="00F265AE">
                <w:rPr>
                  <w:rFonts w:hAnsi="ＭＳ 明朝" w:hint="eastAsia"/>
                </w:rPr>
                <w:instrText>eq \o\ac(□,+)</w:instrText>
              </w:r>
              <w:r w:rsidR="00F265AE">
                <w:rPr>
                  <w:rFonts w:hAnsi="ＭＳ 明朝"/>
                </w:rPr>
                <w:fldChar w:fldCharType="end"/>
              </w:r>
            </w:ins>
          </w:p>
        </w:tc>
        <w:tc>
          <w:tcPr>
            <w:tcW w:w="1843" w:type="dxa"/>
          </w:tcPr>
          <w:p w14:paraId="178625C4" w14:textId="0F719E12" w:rsidR="00C54F5D" w:rsidRDefault="00C54F5D" w:rsidP="00C54F5D">
            <w:pPr>
              <w:pStyle w:val="a0"/>
              <w:ind w:left="0"/>
              <w:jc w:val="right"/>
              <w:rPr>
                <w:ins w:id="1257" w:author="森川　裕太(アプリケーション開発２課)" w:date="2025-08-20T09:57:00Z" w16du:dateUtc="2025-08-20T00:57:00Z"/>
                <w:rFonts w:hAnsi="ＭＳ 明朝"/>
              </w:rPr>
            </w:pPr>
            <w:ins w:id="1258" w:author="森川　裕太(アプリケーション開発２課)" w:date="2025-08-20T09:57:00Z" w16du:dateUtc="2025-08-20T00:57:00Z">
              <w:r>
                <w:rPr>
                  <w:rFonts w:hAnsi="ＭＳ 明朝" w:hint="eastAsia"/>
                </w:rPr>
                <w:t>0</w:t>
              </w:r>
            </w:ins>
          </w:p>
        </w:tc>
      </w:tr>
    </w:tbl>
    <w:p w14:paraId="2B6B5B7F" w14:textId="77777777" w:rsidR="00C54F5D" w:rsidRPr="000B3A1F" w:rsidRDefault="00C54F5D">
      <w:pPr>
        <w:adjustRightInd/>
        <w:textAlignment w:val="auto"/>
        <w:rPr>
          <w:ins w:id="1259" w:author="森川　裕太(アプリケーション開発２課)" w:date="2025-08-19T08:54:00Z" w16du:dateUtc="2025-08-18T23:54:00Z"/>
          <w:rFonts w:hAnsi="ＭＳ 明朝"/>
          <w:rPrChange w:id="1260" w:author="森川　裕太(アプリケーション開発２課)" w:date="2025-08-20T10:00:00Z" w16du:dateUtc="2025-08-20T01:00:00Z">
            <w:rPr>
              <w:ins w:id="1261" w:author="森川　裕太(アプリケーション開発２課)" w:date="2025-08-19T08:54:00Z" w16du:dateUtc="2025-08-18T23:54:00Z"/>
            </w:rPr>
          </w:rPrChange>
        </w:rPr>
        <w:pPrChange w:id="1262" w:author="森川　裕太(アプリケーション開発２課)" w:date="2025-08-20T10:00:00Z" w16du:dateUtc="2025-08-20T01:00:00Z">
          <w:pPr>
            <w:pStyle w:val="afd"/>
            <w:adjustRightInd/>
            <w:ind w:leftChars="0" w:left="980"/>
            <w:textAlignment w:val="auto"/>
          </w:pPr>
        </w:pPrChange>
      </w:pPr>
    </w:p>
    <w:p w14:paraId="28EB3E45" w14:textId="4BFDEEF7" w:rsidR="007A41AA" w:rsidRDefault="000A589A">
      <w:pPr>
        <w:pStyle w:val="afd"/>
        <w:numPr>
          <w:ilvl w:val="0"/>
          <w:numId w:val="142"/>
        </w:numPr>
        <w:adjustRightInd/>
        <w:ind w:leftChars="500" w:left="1342" w:hanging="442"/>
        <w:textAlignment w:val="auto"/>
        <w:rPr>
          <w:ins w:id="1263" w:author="森川　裕太(アプリケーション開発２課)" w:date="2025-08-20T10:00:00Z" w16du:dateUtc="2025-08-20T01:00:00Z"/>
          <w:rFonts w:hAnsi="ＭＳ 明朝"/>
        </w:rPr>
        <w:pPrChange w:id="1264" w:author="森川　裕太(アプリケーション開発２課)" w:date="2025-08-20T10:33:00Z" w16du:dateUtc="2025-08-20T01:33:00Z">
          <w:pPr>
            <w:pStyle w:val="afd"/>
            <w:numPr>
              <w:numId w:val="142"/>
            </w:numPr>
            <w:adjustRightInd/>
            <w:ind w:leftChars="0" w:left="982" w:hanging="440"/>
            <w:textAlignment w:val="auto"/>
          </w:pPr>
        </w:pPrChange>
      </w:pPr>
      <w:ins w:id="1265" w:author="森川　裕太(アプリケーション開発２課)" w:date="2025-08-19T08:56:00Z" w16du:dateUtc="2025-08-18T23:56:00Z">
        <w:r>
          <w:rPr>
            <w:rFonts w:hAnsi="ＭＳ 明朝" w:hint="eastAsia"/>
          </w:rPr>
          <w:t>クリアエントリーキー</w:t>
        </w:r>
      </w:ins>
      <w:ins w:id="1266" w:author="森川　裕太(アプリケーション開発２課)" w:date="2025-08-19T08:55:00Z" w16du:dateUtc="2025-08-18T23:55:00Z">
        <w:r w:rsidR="009C2B2D">
          <w:rPr>
            <w:rFonts w:hAnsi="ＭＳ 明朝" w:hint="eastAsia"/>
          </w:rPr>
          <w:t>入力後</w:t>
        </w:r>
      </w:ins>
      <w:ins w:id="1267" w:author="森川　裕太(アプリケーション開発２課)" w:date="2025-08-19T09:01:00Z" w16du:dateUtc="2025-08-19T00:01:00Z">
        <w:r w:rsidR="00AD037E">
          <w:rPr>
            <w:rFonts w:hAnsi="ＭＳ 明朝" w:hint="eastAsia"/>
          </w:rPr>
          <w:t xml:space="preserve">　</w:t>
        </w:r>
      </w:ins>
      <w:ins w:id="1268" w:author="森川　裕太(アプリケーション開発２課)" w:date="2025-08-19T08:56:00Z" w16du:dateUtc="2025-08-18T23:56:00Z">
        <w:r>
          <w:rPr>
            <w:rFonts w:hAnsi="ＭＳ 明朝" w:hint="eastAsia"/>
          </w:rPr>
          <w:t>数字キーを</w:t>
        </w:r>
      </w:ins>
      <w:ins w:id="1269" w:author="森川　裕太(アプリケーション開発２課)" w:date="2025-08-19T08:57:00Z" w16du:dateUtc="2025-08-18T23:57:00Z">
        <w:r>
          <w:rPr>
            <w:rFonts w:hAnsi="ＭＳ 明朝" w:hint="eastAsia"/>
          </w:rPr>
          <w:t>入力した場合</w:t>
        </w:r>
      </w:ins>
    </w:p>
    <w:p w14:paraId="547BA091" w14:textId="66B42194" w:rsidR="006B6600" w:rsidRDefault="006B6600">
      <w:pPr>
        <w:pStyle w:val="afd"/>
        <w:adjustRightInd/>
        <w:ind w:leftChars="0" w:left="982"/>
        <w:textAlignment w:val="auto"/>
        <w:rPr>
          <w:ins w:id="1270" w:author="森川　裕太(アプリケーション開発２課)" w:date="2025-08-19T08:57:00Z" w16du:dateUtc="2025-08-18T23:57:00Z"/>
          <w:rFonts w:hAnsi="ＭＳ 明朝"/>
        </w:rPr>
        <w:pPrChange w:id="1271" w:author="森川　裕太(アプリケーション開発２課)" w:date="2025-08-20T10:00:00Z" w16du:dateUtc="2025-08-20T01:00:00Z">
          <w:pPr>
            <w:pStyle w:val="afd"/>
            <w:numPr>
              <w:numId w:val="142"/>
            </w:numPr>
            <w:adjustRightInd/>
            <w:ind w:leftChars="0" w:left="982" w:hanging="440"/>
            <w:textAlignment w:val="auto"/>
          </w:pPr>
        </w:pPrChange>
      </w:pPr>
      <w:ins w:id="1272" w:author="森川　裕太(アプリケーション開発２課)" w:date="2025-08-20T10:00:00Z">
        <w:r w:rsidRPr="006B6600">
          <w:rPr>
            <w:rFonts w:hAnsi="ＭＳ 明朝"/>
          </w:rPr>
          <w:t>この場合、計算結果表示欄に新たな数値が入力され、演算式はそのまま保持される。</w:t>
        </w:r>
      </w:ins>
    </w:p>
    <w:tbl>
      <w:tblPr>
        <w:tblStyle w:val="afc"/>
        <w:tblW w:w="8075" w:type="dxa"/>
        <w:jc w:val="center"/>
        <w:tblLook w:val="04A0" w:firstRow="1" w:lastRow="0" w:firstColumn="1" w:lastColumn="0" w:noHBand="0" w:noVBand="1"/>
        <w:tblPrChange w:id="1273" w:author="森川　裕太(アプリケーション開発２課)" w:date="2025-08-18T08:56:00Z" w16du:dateUtc="2025-08-17T23:56:00Z">
          <w:tblPr>
            <w:tblStyle w:val="afc"/>
            <w:tblW w:w="8258" w:type="dxa"/>
            <w:jc w:val="center"/>
            <w:tblLook w:val="04A0" w:firstRow="1" w:lastRow="0" w:firstColumn="1" w:lastColumn="0" w:noHBand="0" w:noVBand="1"/>
          </w:tblPr>
        </w:tblPrChange>
      </w:tblPr>
      <w:tblGrid>
        <w:gridCol w:w="1134"/>
        <w:gridCol w:w="2405"/>
        <w:gridCol w:w="2693"/>
        <w:gridCol w:w="1843"/>
        <w:tblGridChange w:id="1274">
          <w:tblGrid>
            <w:gridCol w:w="1134"/>
            <w:gridCol w:w="2282"/>
            <w:gridCol w:w="123"/>
            <w:gridCol w:w="2539"/>
            <w:gridCol w:w="154"/>
            <w:gridCol w:w="1843"/>
            <w:gridCol w:w="183"/>
          </w:tblGrid>
        </w:tblGridChange>
      </w:tblGrid>
      <w:tr w:rsidR="000A589A" w14:paraId="018099DE" w14:textId="77777777" w:rsidTr="00786404">
        <w:trPr>
          <w:jc w:val="center"/>
          <w:ins w:id="1275" w:author="森川　裕太(アプリケーション開発２課)" w:date="2025-08-19T08:57:00Z"/>
          <w:trPrChange w:id="1276" w:author="森川　裕太(アプリケーション開発２課)" w:date="2025-08-18T08:56:00Z" w16du:dateUtc="2025-08-17T23:56:00Z">
            <w:trPr>
              <w:jc w:val="center"/>
            </w:trPr>
          </w:trPrChange>
        </w:trPr>
        <w:tc>
          <w:tcPr>
            <w:tcW w:w="1134" w:type="dxa"/>
            <w:tcBorders>
              <w:bottom w:val="single" w:sz="4" w:space="0" w:color="auto"/>
            </w:tcBorders>
            <w:shd w:val="clear" w:color="auto" w:fill="E7E6E6" w:themeFill="background2"/>
            <w:tcPrChange w:id="1277" w:author="森川　裕太(アプリケーション開発２課)" w:date="2025-08-18T08:56:00Z" w16du:dateUtc="2025-08-17T23:56:00Z">
              <w:tcPr>
                <w:tcW w:w="1134" w:type="dxa"/>
                <w:tcBorders>
                  <w:bottom w:val="single" w:sz="4" w:space="0" w:color="auto"/>
                </w:tcBorders>
                <w:shd w:val="clear" w:color="auto" w:fill="E7E6E6" w:themeFill="background2"/>
              </w:tcPr>
            </w:tcPrChange>
          </w:tcPr>
          <w:p w14:paraId="763A6C8D" w14:textId="77777777" w:rsidR="000A589A" w:rsidRDefault="000A589A" w:rsidP="00786404">
            <w:pPr>
              <w:pStyle w:val="a0"/>
              <w:ind w:left="0"/>
              <w:jc w:val="center"/>
              <w:rPr>
                <w:ins w:id="1278" w:author="森川　裕太(アプリケーション開発２課)" w:date="2025-08-19T08:57:00Z" w16du:dateUtc="2025-08-18T23:57:00Z"/>
                <w:rFonts w:hAnsi="ＭＳ 明朝"/>
              </w:rPr>
            </w:pPr>
            <w:ins w:id="1279" w:author="森川　裕太(アプリケーション開発２課)" w:date="2025-08-19T08:57:00Z" w16du:dateUtc="2025-08-18T23:57:00Z">
              <w:r>
                <w:rPr>
                  <w:rFonts w:hAnsi="ＭＳ 明朝" w:hint="eastAsia"/>
                </w:rPr>
                <w:t>計算例</w:t>
              </w:r>
            </w:ins>
          </w:p>
        </w:tc>
        <w:tc>
          <w:tcPr>
            <w:tcW w:w="2405" w:type="dxa"/>
            <w:shd w:val="clear" w:color="auto" w:fill="E7E6E6" w:themeFill="background2"/>
            <w:tcPrChange w:id="1280" w:author="森川　裕太(アプリケーション開発２課)" w:date="2025-08-18T08:56:00Z" w16du:dateUtc="2025-08-17T23:56:00Z">
              <w:tcPr>
                <w:tcW w:w="2282" w:type="dxa"/>
                <w:shd w:val="clear" w:color="auto" w:fill="E7E6E6" w:themeFill="background2"/>
              </w:tcPr>
            </w:tcPrChange>
          </w:tcPr>
          <w:p w14:paraId="3A63515D" w14:textId="77777777" w:rsidR="000A589A" w:rsidRDefault="000A589A" w:rsidP="00786404">
            <w:pPr>
              <w:pStyle w:val="a0"/>
              <w:ind w:left="0"/>
              <w:jc w:val="center"/>
              <w:rPr>
                <w:ins w:id="1281" w:author="森川　裕太(アプリケーション開発２課)" w:date="2025-08-19T08:57:00Z" w16du:dateUtc="2025-08-18T23:57:00Z"/>
                <w:rFonts w:hAnsi="ＭＳ 明朝"/>
              </w:rPr>
            </w:pPr>
            <w:ins w:id="1282" w:author="森川　裕太(アプリケーション開発２課)" w:date="2025-08-19T08:57:00Z" w16du:dateUtc="2025-08-18T23:57:00Z">
              <w:r>
                <w:rPr>
                  <w:rFonts w:hAnsi="ＭＳ 明朝" w:hint="eastAsia"/>
                </w:rPr>
                <w:t>キー操作</w:t>
              </w:r>
            </w:ins>
          </w:p>
        </w:tc>
        <w:tc>
          <w:tcPr>
            <w:tcW w:w="2693" w:type="dxa"/>
            <w:shd w:val="clear" w:color="auto" w:fill="E7E6E6" w:themeFill="background2"/>
            <w:tcPrChange w:id="1283" w:author="森川　裕太(アプリケーション開発２課)" w:date="2025-08-18T08:56:00Z" w16du:dateUtc="2025-08-17T23:56:00Z">
              <w:tcPr>
                <w:tcW w:w="2662" w:type="dxa"/>
                <w:gridSpan w:val="2"/>
                <w:shd w:val="clear" w:color="auto" w:fill="E7E6E6" w:themeFill="background2"/>
              </w:tcPr>
            </w:tcPrChange>
          </w:tcPr>
          <w:p w14:paraId="0F35253E" w14:textId="77777777" w:rsidR="000A589A" w:rsidRDefault="000A589A" w:rsidP="00786404">
            <w:pPr>
              <w:pStyle w:val="a0"/>
              <w:ind w:left="0"/>
              <w:jc w:val="center"/>
              <w:rPr>
                <w:ins w:id="1284" w:author="森川　裕太(アプリケーション開発２課)" w:date="2025-08-19T08:57:00Z" w16du:dateUtc="2025-08-18T23:57:00Z"/>
                <w:rFonts w:hAnsi="ＭＳ 明朝"/>
              </w:rPr>
            </w:pPr>
            <w:ins w:id="1285" w:author="森川　裕太(アプリケーション開発２課)" w:date="2025-08-19T08:57:00Z" w16du:dateUtc="2025-08-18T23:57:00Z">
              <w:r>
                <w:rPr>
                  <w:rFonts w:hAnsi="ＭＳ 明朝" w:hint="eastAsia"/>
                </w:rPr>
                <w:t>途中計算表示欄</w:t>
              </w:r>
            </w:ins>
          </w:p>
        </w:tc>
        <w:tc>
          <w:tcPr>
            <w:tcW w:w="1843" w:type="dxa"/>
            <w:shd w:val="clear" w:color="auto" w:fill="E7E6E6" w:themeFill="background2"/>
            <w:tcPrChange w:id="1286" w:author="森川　裕太(アプリケーション開発２課)" w:date="2025-08-18T08:56:00Z" w16du:dateUtc="2025-08-17T23:56:00Z">
              <w:tcPr>
                <w:tcW w:w="2180" w:type="dxa"/>
                <w:gridSpan w:val="3"/>
                <w:shd w:val="clear" w:color="auto" w:fill="E7E6E6" w:themeFill="background2"/>
              </w:tcPr>
            </w:tcPrChange>
          </w:tcPr>
          <w:p w14:paraId="04E287CE" w14:textId="77777777" w:rsidR="000A589A" w:rsidRDefault="000A589A" w:rsidP="00786404">
            <w:pPr>
              <w:pStyle w:val="a0"/>
              <w:ind w:left="0"/>
              <w:jc w:val="center"/>
              <w:rPr>
                <w:ins w:id="1287" w:author="森川　裕太(アプリケーション開発２課)" w:date="2025-08-19T08:57:00Z" w16du:dateUtc="2025-08-18T23:57:00Z"/>
                <w:rFonts w:hAnsi="ＭＳ 明朝"/>
              </w:rPr>
            </w:pPr>
            <w:ins w:id="1288" w:author="森川　裕太(アプリケーション開発２課)" w:date="2025-08-19T08:57:00Z" w16du:dateUtc="2025-08-18T23:57:00Z">
              <w:r>
                <w:rPr>
                  <w:rFonts w:hAnsi="ＭＳ 明朝" w:hint="eastAsia"/>
                </w:rPr>
                <w:t>計算結果表示欄</w:t>
              </w:r>
            </w:ins>
          </w:p>
        </w:tc>
      </w:tr>
      <w:tr w:rsidR="000A589A" w14:paraId="1B5869F7" w14:textId="77777777" w:rsidTr="00786404">
        <w:trPr>
          <w:trHeight w:val="126"/>
          <w:jc w:val="center"/>
          <w:ins w:id="1289" w:author="森川　裕太(アプリケーション開発２課)" w:date="2025-08-19T08:57:00Z"/>
          <w:trPrChange w:id="1290" w:author="森川　裕太(アプリケーション開発２課)" w:date="2025-08-18T08:56:00Z" w16du:dateUtc="2025-08-17T23:56:00Z">
            <w:trPr>
              <w:trHeight w:val="126"/>
              <w:jc w:val="center"/>
            </w:trPr>
          </w:trPrChange>
        </w:trPr>
        <w:tc>
          <w:tcPr>
            <w:tcW w:w="1134" w:type="dxa"/>
            <w:tcBorders>
              <w:top w:val="single" w:sz="4" w:space="0" w:color="auto"/>
              <w:left w:val="single" w:sz="4" w:space="0" w:color="auto"/>
              <w:bottom w:val="single" w:sz="4" w:space="0" w:color="auto"/>
              <w:right w:val="single" w:sz="4" w:space="0" w:color="auto"/>
            </w:tcBorders>
            <w:tcPrChange w:id="1291" w:author="森川　裕太(アプリケーション開発２課)" w:date="2025-08-18T08:56:00Z" w16du:dateUtc="2025-08-17T23:56:00Z">
              <w:tcPr>
                <w:tcW w:w="1134" w:type="dxa"/>
                <w:tcBorders>
                  <w:top w:val="single" w:sz="4" w:space="0" w:color="auto"/>
                  <w:left w:val="single" w:sz="4" w:space="0" w:color="auto"/>
                  <w:bottom w:val="single" w:sz="4" w:space="0" w:color="auto"/>
                  <w:right w:val="single" w:sz="4" w:space="0" w:color="auto"/>
                </w:tcBorders>
              </w:tcPr>
            </w:tcPrChange>
          </w:tcPr>
          <w:p w14:paraId="3D9B9DAF" w14:textId="17B20472" w:rsidR="000A589A" w:rsidRDefault="000A589A" w:rsidP="00786404">
            <w:pPr>
              <w:pStyle w:val="a0"/>
              <w:ind w:left="0"/>
              <w:rPr>
                <w:ins w:id="1292" w:author="森川　裕太(アプリケーション開発２課)" w:date="2025-08-19T08:57:00Z" w16du:dateUtc="2025-08-18T23:57:00Z"/>
                <w:rFonts w:hAnsi="ＭＳ 明朝"/>
              </w:rPr>
            </w:pPr>
            <w:ins w:id="1293" w:author="森川　裕太(アプリケーション開発２課)" w:date="2025-08-19T08:57:00Z" w16du:dateUtc="2025-08-18T23:57:00Z">
              <w:r>
                <w:rPr>
                  <w:rFonts w:hAnsi="ＭＳ 明朝" w:hint="eastAsia"/>
                </w:rPr>
                <w:t>23</w:t>
              </w:r>
            </w:ins>
            <w:ins w:id="1294" w:author="森川　裕太(アプリケーション開発２課)" w:date="2025-08-20T10:08:00Z" w16du:dateUtc="2025-08-20T01:08:00Z">
              <w:r w:rsidR="003F468D">
                <w:rPr>
                  <w:rFonts w:hAnsi="ＭＳ 明朝" w:hint="eastAsia"/>
                </w:rPr>
                <w:t>+</w:t>
              </w:r>
            </w:ins>
            <w:ins w:id="1295" w:author="森川　裕太(アプリケーション開発２課)" w:date="2025-08-19T08:57:00Z" w16du:dateUtc="2025-08-18T23:57:00Z">
              <w:r>
                <w:rPr>
                  <w:rFonts w:hAnsi="ＭＳ 明朝" w:hint="eastAsia"/>
                </w:rPr>
                <w:t>6</w:t>
              </w:r>
            </w:ins>
          </w:p>
        </w:tc>
        <w:tc>
          <w:tcPr>
            <w:tcW w:w="2405" w:type="dxa"/>
            <w:tcBorders>
              <w:left w:val="single" w:sz="4" w:space="0" w:color="auto"/>
            </w:tcBorders>
            <w:tcPrChange w:id="1296" w:author="森川　裕太(アプリケーション開発２課)" w:date="2025-08-18T08:56:00Z" w16du:dateUtc="2025-08-17T23:56:00Z">
              <w:tcPr>
                <w:tcW w:w="2405" w:type="dxa"/>
                <w:gridSpan w:val="2"/>
                <w:tcBorders>
                  <w:left w:val="single" w:sz="4" w:space="0" w:color="auto"/>
                </w:tcBorders>
              </w:tcPr>
            </w:tcPrChange>
          </w:tcPr>
          <w:p w14:paraId="15FD19B8" w14:textId="35B0250F" w:rsidR="000A589A" w:rsidRDefault="000A589A" w:rsidP="00786404">
            <w:pPr>
              <w:pStyle w:val="a0"/>
              <w:ind w:left="0"/>
              <w:jc w:val="right"/>
              <w:rPr>
                <w:ins w:id="1297" w:author="森川　裕太(アプリケーション開発２課)" w:date="2025-08-19T08:57:00Z" w16du:dateUtc="2025-08-18T23:57:00Z"/>
                <w:rFonts w:hAnsi="ＭＳ 明朝"/>
              </w:rPr>
            </w:pPr>
            <w:ins w:id="1298" w:author="森川　裕太(アプリケーション開発２課)" w:date="2025-08-19T08:57:00Z" w16du:dateUtc="2025-08-18T23:57:00Z">
              <w:r>
                <w:rPr>
                  <w:rFonts w:hAnsi="ＭＳ 明朝" w:hint="eastAsia"/>
                </w:rPr>
                <w:t>23</w:t>
              </w:r>
            </w:ins>
            <w:ins w:id="1299" w:author="森川　裕太(アプリケーション開発２課)" w:date="2025-08-20T10:08:00Z" w16du:dateUtc="2025-08-20T01:08:00Z">
              <w:r w:rsidR="003F468D">
                <w:rPr>
                  <w:rFonts w:hAnsi="ＭＳ 明朝"/>
                </w:rPr>
                <w:fldChar w:fldCharType="begin"/>
              </w:r>
              <w:r w:rsidR="003F468D">
                <w:rPr>
                  <w:rFonts w:hAnsi="ＭＳ 明朝"/>
                </w:rPr>
                <w:instrText xml:space="preserve"> </w:instrText>
              </w:r>
              <w:r w:rsidR="003F468D">
                <w:rPr>
                  <w:rFonts w:hAnsi="ＭＳ 明朝" w:hint="eastAsia"/>
                </w:rPr>
                <w:instrText>eq \o\ac(□,+)</w:instrText>
              </w:r>
              <w:r w:rsidR="003F468D">
                <w:rPr>
                  <w:rFonts w:hAnsi="ＭＳ 明朝"/>
                </w:rPr>
                <w:fldChar w:fldCharType="end"/>
              </w:r>
            </w:ins>
            <w:ins w:id="1300" w:author="森川　裕太(アプリケーション開発２課)" w:date="2025-08-19T08:57:00Z" w16du:dateUtc="2025-08-18T23:57:00Z">
              <w:r>
                <w:rPr>
                  <w:rFonts w:hAnsi="ＭＳ 明朝" w:hint="eastAsia"/>
                </w:rPr>
                <w:t>6</w:t>
              </w:r>
            </w:ins>
            <w:ins w:id="1301" w:author="森川　裕太(アプリケーション開発２課)" w:date="2025-08-19T08:59:00Z" w16du:dateUtc="2025-08-18T23:59:00Z">
              <w:r w:rsidR="002F56EE">
                <w:rPr>
                  <w:rFonts w:hAnsi="ＭＳ 明朝" w:hint="eastAsia"/>
                </w:rPr>
                <w:t xml:space="preserve"> </w:t>
              </w:r>
              <w:r w:rsidR="002F56EE">
                <w:rPr>
                  <w:rFonts w:hAnsi="ＭＳ 明朝" w:hint="eastAsia"/>
                  <w:szCs w:val="18"/>
                </w:rPr>
                <w:t>CE</w:t>
              </w:r>
            </w:ins>
          </w:p>
          <w:p w14:paraId="29D0704D" w14:textId="0D1A6D79" w:rsidR="000A589A" w:rsidRDefault="00C52356" w:rsidP="00786404">
            <w:pPr>
              <w:pStyle w:val="a0"/>
              <w:ind w:left="0"/>
              <w:jc w:val="right"/>
              <w:rPr>
                <w:ins w:id="1302" w:author="森川　裕太(アプリケーション開発２課)" w:date="2025-08-19T08:57:00Z" w16du:dateUtc="2025-08-18T23:57:00Z"/>
                <w:rFonts w:hAnsi="ＭＳ 明朝"/>
              </w:rPr>
            </w:pPr>
            <w:ins w:id="1303" w:author="森川　裕太(アプリケーション開発２課)" w:date="2025-08-19T09:00:00Z" w16du:dateUtc="2025-08-19T00:00:00Z">
              <w:r>
                <w:rPr>
                  <w:rFonts w:hAnsi="ＭＳ 明朝" w:hint="eastAsia"/>
                </w:rPr>
                <w:t>5</w:t>
              </w:r>
            </w:ins>
          </w:p>
        </w:tc>
        <w:tc>
          <w:tcPr>
            <w:tcW w:w="2693" w:type="dxa"/>
            <w:tcPrChange w:id="1304" w:author="森川　裕太(アプリケーション開発２課)" w:date="2025-08-18T08:56:00Z" w16du:dateUtc="2025-08-17T23:56:00Z">
              <w:tcPr>
                <w:tcW w:w="2539" w:type="dxa"/>
              </w:tcPr>
            </w:tcPrChange>
          </w:tcPr>
          <w:p w14:paraId="3C710640" w14:textId="5D9985C1" w:rsidR="000A589A" w:rsidRDefault="000A589A" w:rsidP="00786404">
            <w:pPr>
              <w:pStyle w:val="a0"/>
              <w:ind w:left="0"/>
              <w:jc w:val="right"/>
              <w:rPr>
                <w:ins w:id="1305" w:author="森川　裕太(アプリケーション開発２課)" w:date="2025-08-19T08:57:00Z" w16du:dateUtc="2025-08-18T23:57:00Z"/>
                <w:rFonts w:hAnsi="ＭＳ 明朝"/>
              </w:rPr>
            </w:pPr>
            <w:ins w:id="1306" w:author="森川　裕太(アプリケーション開発２課)" w:date="2025-08-19T08:57:00Z" w16du:dateUtc="2025-08-18T23:57:00Z">
              <w:r>
                <w:rPr>
                  <w:rFonts w:hAnsi="ＭＳ 明朝" w:hint="eastAsia"/>
                </w:rPr>
                <w:t>23</w:t>
              </w:r>
            </w:ins>
            <w:ins w:id="1307" w:author="森川　裕太(アプリケーション開発２課)" w:date="2025-08-20T10:08:00Z" w16du:dateUtc="2025-08-20T01:08:00Z">
              <w:r w:rsidR="003F468D">
                <w:rPr>
                  <w:rFonts w:hAnsi="ＭＳ 明朝"/>
                </w:rPr>
                <w:fldChar w:fldCharType="begin"/>
              </w:r>
              <w:r w:rsidR="003F468D">
                <w:rPr>
                  <w:rFonts w:hAnsi="ＭＳ 明朝"/>
                </w:rPr>
                <w:instrText xml:space="preserve"> </w:instrText>
              </w:r>
              <w:r w:rsidR="003F468D">
                <w:rPr>
                  <w:rFonts w:hAnsi="ＭＳ 明朝" w:hint="eastAsia"/>
                </w:rPr>
                <w:instrText>eq \o\ac(□,+)</w:instrText>
              </w:r>
              <w:r w:rsidR="003F468D">
                <w:rPr>
                  <w:rFonts w:hAnsi="ＭＳ 明朝"/>
                </w:rPr>
                <w:fldChar w:fldCharType="end"/>
              </w:r>
            </w:ins>
          </w:p>
          <w:p w14:paraId="57099BA4" w14:textId="752203A7" w:rsidR="000A589A" w:rsidRDefault="00C52356">
            <w:pPr>
              <w:pStyle w:val="a0"/>
              <w:ind w:left="0"/>
              <w:jc w:val="right"/>
              <w:rPr>
                <w:ins w:id="1308" w:author="森川　裕太(アプリケーション開発２課)" w:date="2025-08-19T08:57:00Z" w16du:dateUtc="2025-08-18T23:57:00Z"/>
                <w:rFonts w:hAnsi="ＭＳ 明朝"/>
              </w:rPr>
              <w:pPrChange w:id="1309" w:author="森川　裕太(アプリケーション開発２課)" w:date="2025-08-19T09:00:00Z" w16du:dateUtc="2025-08-19T00:00:00Z">
                <w:pPr>
                  <w:pStyle w:val="a0"/>
                  <w:ind w:left="0" w:right="90"/>
                  <w:jc w:val="right"/>
                </w:pPr>
              </w:pPrChange>
            </w:pPr>
            <w:ins w:id="1310" w:author="森川　裕太(アプリケーション開発２課)" w:date="2025-08-19T09:00:00Z" w16du:dateUtc="2025-08-19T00:00:00Z">
              <w:r>
                <w:rPr>
                  <w:rFonts w:hAnsi="ＭＳ 明朝" w:hint="eastAsia"/>
                </w:rPr>
                <w:t>23</w:t>
              </w:r>
            </w:ins>
            <w:ins w:id="1311" w:author="森川　裕太(アプリケーション開発２課)" w:date="2025-08-20T10:08:00Z" w16du:dateUtc="2025-08-20T01:08:00Z">
              <w:r w:rsidR="003F468D">
                <w:rPr>
                  <w:rFonts w:hAnsi="ＭＳ 明朝"/>
                </w:rPr>
                <w:fldChar w:fldCharType="begin"/>
              </w:r>
              <w:r w:rsidR="003F468D">
                <w:rPr>
                  <w:rFonts w:hAnsi="ＭＳ 明朝"/>
                </w:rPr>
                <w:instrText xml:space="preserve"> </w:instrText>
              </w:r>
              <w:r w:rsidR="003F468D">
                <w:rPr>
                  <w:rFonts w:hAnsi="ＭＳ 明朝" w:hint="eastAsia"/>
                </w:rPr>
                <w:instrText>eq \o\ac(□,+)</w:instrText>
              </w:r>
              <w:r w:rsidR="003F468D">
                <w:rPr>
                  <w:rFonts w:hAnsi="ＭＳ 明朝"/>
                </w:rPr>
                <w:fldChar w:fldCharType="end"/>
              </w:r>
            </w:ins>
          </w:p>
        </w:tc>
        <w:tc>
          <w:tcPr>
            <w:tcW w:w="1843" w:type="dxa"/>
            <w:tcPrChange w:id="1312" w:author="森川　裕太(アプリケーション開発２課)" w:date="2025-08-18T08:56:00Z" w16du:dateUtc="2025-08-17T23:56:00Z">
              <w:tcPr>
                <w:tcW w:w="2180" w:type="dxa"/>
                <w:gridSpan w:val="3"/>
              </w:tcPr>
            </w:tcPrChange>
          </w:tcPr>
          <w:p w14:paraId="5EA8FDBA" w14:textId="77777777" w:rsidR="000A589A" w:rsidRDefault="00B511C1" w:rsidP="00786404">
            <w:pPr>
              <w:pStyle w:val="a0"/>
              <w:ind w:left="0"/>
              <w:jc w:val="right"/>
              <w:rPr>
                <w:ins w:id="1313" w:author="森川　裕太(アプリケーション開発２課)" w:date="2025-08-19T09:00:00Z" w16du:dateUtc="2025-08-19T00:00:00Z"/>
                <w:rFonts w:hAnsi="ＭＳ 明朝"/>
              </w:rPr>
            </w:pPr>
            <w:ins w:id="1314" w:author="森川　裕太(アプリケーション開発２課)" w:date="2025-08-19T08:59:00Z" w16du:dateUtc="2025-08-18T23:59:00Z">
              <w:r>
                <w:rPr>
                  <w:rFonts w:hAnsi="ＭＳ 明朝" w:hint="eastAsia"/>
                </w:rPr>
                <w:t>0</w:t>
              </w:r>
            </w:ins>
          </w:p>
          <w:p w14:paraId="26A4CCFA" w14:textId="7D88A523" w:rsidR="00C52356" w:rsidRDefault="00C52356" w:rsidP="00786404">
            <w:pPr>
              <w:pStyle w:val="a0"/>
              <w:ind w:left="0"/>
              <w:jc w:val="right"/>
              <w:rPr>
                <w:ins w:id="1315" w:author="森川　裕太(アプリケーション開発２課)" w:date="2025-08-19T08:57:00Z" w16du:dateUtc="2025-08-18T23:57:00Z"/>
                <w:rFonts w:hAnsi="ＭＳ 明朝"/>
              </w:rPr>
            </w:pPr>
            <w:ins w:id="1316" w:author="森川　裕太(アプリケーション開発２課)" w:date="2025-08-19T09:00:00Z" w16du:dateUtc="2025-08-19T00:00:00Z">
              <w:r>
                <w:rPr>
                  <w:rFonts w:hAnsi="ＭＳ 明朝" w:hint="eastAsia"/>
                </w:rPr>
                <w:t>5</w:t>
              </w:r>
            </w:ins>
          </w:p>
        </w:tc>
      </w:tr>
    </w:tbl>
    <w:p w14:paraId="28C35102" w14:textId="77777777" w:rsidR="000A589A" w:rsidRDefault="000A589A" w:rsidP="000A589A">
      <w:pPr>
        <w:pStyle w:val="afd"/>
        <w:adjustRightInd/>
        <w:ind w:leftChars="0" w:left="980"/>
        <w:textAlignment w:val="auto"/>
        <w:rPr>
          <w:ins w:id="1317" w:author="森川　裕太(アプリケーション開発２課)" w:date="2025-08-19T09:01:00Z" w16du:dateUtc="2025-08-19T00:01:00Z"/>
          <w:rFonts w:hAnsi="ＭＳ 明朝"/>
        </w:rPr>
      </w:pPr>
    </w:p>
    <w:p w14:paraId="39B6B35D" w14:textId="68848C74" w:rsidR="00AD037E" w:rsidRDefault="00AD037E">
      <w:pPr>
        <w:pStyle w:val="afd"/>
        <w:numPr>
          <w:ilvl w:val="0"/>
          <w:numId w:val="142"/>
        </w:numPr>
        <w:adjustRightInd/>
        <w:ind w:leftChars="500" w:left="1342" w:hanging="442"/>
        <w:textAlignment w:val="auto"/>
        <w:rPr>
          <w:ins w:id="1318" w:author="森川　裕太(アプリケーション開発２課)" w:date="2025-08-20T10:00:00Z" w16du:dateUtc="2025-08-20T01:00:00Z"/>
          <w:rFonts w:hAnsi="ＭＳ 明朝"/>
        </w:rPr>
        <w:pPrChange w:id="1319" w:author="森川　裕太(アプリケーション開発２課)" w:date="2025-08-20T10:33:00Z" w16du:dateUtc="2025-08-20T01:33:00Z">
          <w:pPr>
            <w:pStyle w:val="afd"/>
            <w:numPr>
              <w:numId w:val="142"/>
            </w:numPr>
            <w:adjustRightInd/>
            <w:ind w:leftChars="0" w:left="982" w:hanging="440"/>
            <w:textAlignment w:val="auto"/>
          </w:pPr>
        </w:pPrChange>
      </w:pPr>
      <w:ins w:id="1320" w:author="森川　裕太(アプリケーション開発２課)" w:date="2025-08-19T09:01:00Z" w16du:dateUtc="2025-08-19T00:01:00Z">
        <w:r>
          <w:rPr>
            <w:rFonts w:hAnsi="ＭＳ 明朝" w:hint="eastAsia"/>
          </w:rPr>
          <w:t>クリアエントリーキー入力後　計算命令キーを入力した場合</w:t>
        </w:r>
      </w:ins>
    </w:p>
    <w:p w14:paraId="1A25D88A" w14:textId="037E53D4" w:rsidR="006B6600" w:rsidRDefault="00CF3576">
      <w:pPr>
        <w:pStyle w:val="afd"/>
        <w:adjustRightInd/>
        <w:ind w:leftChars="0" w:left="982"/>
        <w:textAlignment w:val="auto"/>
        <w:rPr>
          <w:ins w:id="1321" w:author="森川　裕太(アプリケーション開発２課)" w:date="2025-08-19T09:01:00Z" w16du:dateUtc="2025-08-19T00:01:00Z"/>
          <w:rFonts w:hAnsi="ＭＳ 明朝"/>
        </w:rPr>
        <w:pPrChange w:id="1322" w:author="森川　裕太(アプリケーション開発２課)" w:date="2025-08-20T10:00:00Z" w16du:dateUtc="2025-08-20T01:00:00Z">
          <w:pPr>
            <w:pStyle w:val="afd"/>
            <w:numPr>
              <w:numId w:val="142"/>
            </w:numPr>
            <w:adjustRightInd/>
            <w:ind w:leftChars="0" w:left="982" w:hanging="440"/>
            <w:textAlignment w:val="auto"/>
          </w:pPr>
        </w:pPrChange>
      </w:pPr>
      <w:ins w:id="1323" w:author="森川　裕太(アプリケーション開発２課)" w:date="2025-08-20T10:13:00Z" w16du:dateUtc="2025-08-20T01:13:00Z">
        <w:r w:rsidRPr="00CF3576">
          <w:rPr>
            <w:rFonts w:hAnsi="ＭＳ 明朝" w:hint="eastAsia"/>
          </w:rPr>
          <w:t>計算結果表示欄に入力されていた数値が削除され、直前の演算子が新たに入力された演算子に置き換えられる。その結果、演算式の先頭にある数値が再表示され、演算をその数値から再開できる状態となる。</w:t>
        </w:r>
      </w:ins>
    </w:p>
    <w:tbl>
      <w:tblPr>
        <w:tblStyle w:val="afc"/>
        <w:tblW w:w="8075" w:type="dxa"/>
        <w:jc w:val="center"/>
        <w:tblLook w:val="04A0" w:firstRow="1" w:lastRow="0" w:firstColumn="1" w:lastColumn="0" w:noHBand="0" w:noVBand="1"/>
      </w:tblPr>
      <w:tblGrid>
        <w:gridCol w:w="1134"/>
        <w:gridCol w:w="2405"/>
        <w:gridCol w:w="2693"/>
        <w:gridCol w:w="1843"/>
      </w:tblGrid>
      <w:tr w:rsidR="00AD037E" w14:paraId="5CD99F62" w14:textId="77777777" w:rsidTr="00786404">
        <w:trPr>
          <w:jc w:val="center"/>
          <w:ins w:id="1324" w:author="森川　裕太(アプリケーション開発２課)" w:date="2025-08-19T09:02:00Z"/>
        </w:trPr>
        <w:tc>
          <w:tcPr>
            <w:tcW w:w="1134" w:type="dxa"/>
            <w:tcBorders>
              <w:bottom w:val="single" w:sz="4" w:space="0" w:color="auto"/>
            </w:tcBorders>
            <w:shd w:val="clear" w:color="auto" w:fill="E7E6E6" w:themeFill="background2"/>
          </w:tcPr>
          <w:p w14:paraId="5EBBE68E" w14:textId="77777777" w:rsidR="00AD037E" w:rsidRDefault="00AD037E" w:rsidP="00786404">
            <w:pPr>
              <w:pStyle w:val="a0"/>
              <w:ind w:left="0"/>
              <w:jc w:val="center"/>
              <w:rPr>
                <w:ins w:id="1325" w:author="森川　裕太(アプリケーション開発２課)" w:date="2025-08-19T09:02:00Z" w16du:dateUtc="2025-08-19T00:02:00Z"/>
                <w:rFonts w:hAnsi="ＭＳ 明朝"/>
              </w:rPr>
            </w:pPr>
            <w:ins w:id="1326" w:author="森川　裕太(アプリケーション開発２課)" w:date="2025-08-19T09:02:00Z" w16du:dateUtc="2025-08-19T00:02:00Z">
              <w:r>
                <w:rPr>
                  <w:rFonts w:hAnsi="ＭＳ 明朝" w:hint="eastAsia"/>
                </w:rPr>
                <w:t>計算例</w:t>
              </w:r>
            </w:ins>
          </w:p>
        </w:tc>
        <w:tc>
          <w:tcPr>
            <w:tcW w:w="2405" w:type="dxa"/>
            <w:shd w:val="clear" w:color="auto" w:fill="E7E6E6" w:themeFill="background2"/>
          </w:tcPr>
          <w:p w14:paraId="6988C693" w14:textId="77777777" w:rsidR="00AD037E" w:rsidRDefault="00AD037E" w:rsidP="00786404">
            <w:pPr>
              <w:pStyle w:val="a0"/>
              <w:ind w:left="0"/>
              <w:jc w:val="center"/>
              <w:rPr>
                <w:ins w:id="1327" w:author="森川　裕太(アプリケーション開発２課)" w:date="2025-08-19T09:02:00Z" w16du:dateUtc="2025-08-19T00:02:00Z"/>
                <w:rFonts w:hAnsi="ＭＳ 明朝"/>
              </w:rPr>
            </w:pPr>
            <w:ins w:id="1328" w:author="森川　裕太(アプリケーション開発２課)" w:date="2025-08-19T09:02:00Z" w16du:dateUtc="2025-08-19T00:02:00Z">
              <w:r>
                <w:rPr>
                  <w:rFonts w:hAnsi="ＭＳ 明朝" w:hint="eastAsia"/>
                </w:rPr>
                <w:t>キー操作</w:t>
              </w:r>
            </w:ins>
          </w:p>
        </w:tc>
        <w:tc>
          <w:tcPr>
            <w:tcW w:w="2693" w:type="dxa"/>
            <w:shd w:val="clear" w:color="auto" w:fill="E7E6E6" w:themeFill="background2"/>
          </w:tcPr>
          <w:p w14:paraId="3F36F24F" w14:textId="77777777" w:rsidR="00AD037E" w:rsidRDefault="00AD037E" w:rsidP="00786404">
            <w:pPr>
              <w:pStyle w:val="a0"/>
              <w:ind w:left="0"/>
              <w:jc w:val="center"/>
              <w:rPr>
                <w:ins w:id="1329" w:author="森川　裕太(アプリケーション開発２課)" w:date="2025-08-19T09:02:00Z" w16du:dateUtc="2025-08-19T00:02:00Z"/>
                <w:rFonts w:hAnsi="ＭＳ 明朝"/>
              </w:rPr>
            </w:pPr>
            <w:ins w:id="1330" w:author="森川　裕太(アプリケーション開発２課)" w:date="2025-08-19T09:02:00Z" w16du:dateUtc="2025-08-19T00:02:00Z">
              <w:r>
                <w:rPr>
                  <w:rFonts w:hAnsi="ＭＳ 明朝" w:hint="eastAsia"/>
                </w:rPr>
                <w:t>途中計算表示欄</w:t>
              </w:r>
            </w:ins>
          </w:p>
        </w:tc>
        <w:tc>
          <w:tcPr>
            <w:tcW w:w="1843" w:type="dxa"/>
            <w:shd w:val="clear" w:color="auto" w:fill="E7E6E6" w:themeFill="background2"/>
          </w:tcPr>
          <w:p w14:paraId="39FA92AC" w14:textId="77777777" w:rsidR="00AD037E" w:rsidRDefault="00AD037E" w:rsidP="00786404">
            <w:pPr>
              <w:pStyle w:val="a0"/>
              <w:ind w:left="0"/>
              <w:jc w:val="center"/>
              <w:rPr>
                <w:ins w:id="1331" w:author="森川　裕太(アプリケーション開発２課)" w:date="2025-08-19T09:02:00Z" w16du:dateUtc="2025-08-19T00:02:00Z"/>
                <w:rFonts w:hAnsi="ＭＳ 明朝"/>
              </w:rPr>
            </w:pPr>
            <w:ins w:id="1332" w:author="森川　裕太(アプリケーション開発２課)" w:date="2025-08-19T09:02:00Z" w16du:dateUtc="2025-08-19T00:02:00Z">
              <w:r>
                <w:rPr>
                  <w:rFonts w:hAnsi="ＭＳ 明朝" w:hint="eastAsia"/>
                </w:rPr>
                <w:t>計算結果表示欄</w:t>
              </w:r>
            </w:ins>
          </w:p>
        </w:tc>
      </w:tr>
      <w:tr w:rsidR="00AD037E" w14:paraId="5984DC24" w14:textId="77777777" w:rsidTr="00786404">
        <w:trPr>
          <w:trHeight w:val="126"/>
          <w:jc w:val="center"/>
          <w:ins w:id="1333" w:author="森川　裕太(アプリケーション開発２課)" w:date="2025-08-19T09:02:00Z"/>
        </w:trPr>
        <w:tc>
          <w:tcPr>
            <w:tcW w:w="1134" w:type="dxa"/>
            <w:tcBorders>
              <w:top w:val="single" w:sz="4" w:space="0" w:color="auto"/>
              <w:left w:val="single" w:sz="4" w:space="0" w:color="auto"/>
              <w:bottom w:val="single" w:sz="4" w:space="0" w:color="auto"/>
              <w:right w:val="single" w:sz="4" w:space="0" w:color="auto"/>
            </w:tcBorders>
          </w:tcPr>
          <w:p w14:paraId="23C456B5" w14:textId="78F5176B" w:rsidR="00AD037E" w:rsidRDefault="003C1D84" w:rsidP="00786404">
            <w:pPr>
              <w:pStyle w:val="a0"/>
              <w:ind w:left="0"/>
              <w:rPr>
                <w:ins w:id="1334" w:author="森川　裕太(アプリケーション開発２課)" w:date="2025-08-19T09:02:00Z" w16du:dateUtc="2025-08-19T00:02:00Z"/>
                <w:rFonts w:hAnsi="ＭＳ 明朝"/>
              </w:rPr>
            </w:pPr>
            <w:ins w:id="1335" w:author="森川　裕太(アプリケーション開発２課)" w:date="2025-08-20T10:09:00Z" w16du:dateUtc="2025-08-20T01:09:00Z">
              <w:r>
                <w:rPr>
                  <w:rFonts w:hAnsi="ＭＳ 明朝" w:hint="eastAsia"/>
                </w:rPr>
                <w:t>23</w:t>
              </w:r>
            </w:ins>
            <w:ins w:id="1336" w:author="森川　裕太(アプリケーション開発２課)" w:date="2025-08-19T09:04:00Z" w16du:dateUtc="2025-08-19T00:04:00Z">
              <w:r w:rsidR="000D7F51">
                <w:rPr>
                  <w:rFonts w:hAnsi="ＭＳ 明朝" w:hint="eastAsia"/>
                </w:rPr>
                <w:t>＋</w:t>
              </w:r>
            </w:ins>
            <w:ins w:id="1337" w:author="森川　裕太(アプリケーション開発２課)" w:date="2025-08-19T09:02:00Z" w16du:dateUtc="2025-08-19T00:02:00Z">
              <w:r w:rsidR="00AD037E">
                <w:rPr>
                  <w:rFonts w:hAnsi="ＭＳ 明朝" w:hint="eastAsia"/>
                </w:rPr>
                <w:t>6</w:t>
              </w:r>
            </w:ins>
          </w:p>
        </w:tc>
        <w:tc>
          <w:tcPr>
            <w:tcW w:w="2405" w:type="dxa"/>
            <w:tcBorders>
              <w:left w:val="single" w:sz="4" w:space="0" w:color="auto"/>
            </w:tcBorders>
          </w:tcPr>
          <w:p w14:paraId="3E3F2B01" w14:textId="7F0FD491" w:rsidR="00AD037E" w:rsidRDefault="003C1D84" w:rsidP="00786404">
            <w:pPr>
              <w:pStyle w:val="a0"/>
              <w:ind w:left="0"/>
              <w:jc w:val="right"/>
              <w:rPr>
                <w:ins w:id="1338" w:author="森川　裕太(アプリケーション開発２課)" w:date="2025-08-19T09:02:00Z" w16du:dateUtc="2025-08-19T00:02:00Z"/>
                <w:rFonts w:hAnsi="ＭＳ 明朝"/>
              </w:rPr>
            </w:pPr>
            <w:ins w:id="1339" w:author="森川　裕太(アプリケーション開発２課)" w:date="2025-08-20T10:09:00Z" w16du:dateUtc="2025-08-20T01:09:00Z">
              <w:r>
                <w:rPr>
                  <w:rFonts w:hAnsi="ＭＳ 明朝" w:hint="eastAsia"/>
                </w:rPr>
                <w:t>23</w:t>
              </w:r>
            </w:ins>
            <w:ins w:id="1340" w:author="森川　裕太(アプリケーション開発２課)" w:date="2025-08-19T09:04:00Z" w16du:dateUtc="2025-08-19T00:04:00Z">
              <w:r w:rsidR="000D7F51">
                <w:rPr>
                  <w:rFonts w:hAnsi="ＭＳ 明朝"/>
                </w:rPr>
                <w:fldChar w:fldCharType="begin"/>
              </w:r>
              <w:r w:rsidR="000D7F51">
                <w:rPr>
                  <w:rFonts w:hAnsi="ＭＳ 明朝"/>
                </w:rPr>
                <w:instrText xml:space="preserve"> </w:instrText>
              </w:r>
              <w:r w:rsidR="000D7F51">
                <w:rPr>
                  <w:rFonts w:hAnsi="ＭＳ 明朝" w:hint="eastAsia"/>
                </w:rPr>
                <w:instrText>eq \o\ac(□,+)</w:instrText>
              </w:r>
              <w:r w:rsidR="000D7F51">
                <w:rPr>
                  <w:rFonts w:hAnsi="ＭＳ 明朝"/>
                </w:rPr>
                <w:fldChar w:fldCharType="end"/>
              </w:r>
            </w:ins>
            <w:ins w:id="1341" w:author="森川　裕太(アプリケーション開発２課)" w:date="2025-08-19T09:02:00Z" w16du:dateUtc="2025-08-19T00:02:00Z">
              <w:r w:rsidR="00AD037E">
                <w:rPr>
                  <w:rFonts w:hAnsi="ＭＳ 明朝" w:hint="eastAsia"/>
                </w:rPr>
                <w:t xml:space="preserve">6 </w:t>
              </w:r>
              <w:r w:rsidR="00AD037E">
                <w:rPr>
                  <w:rFonts w:hAnsi="ＭＳ 明朝" w:hint="eastAsia"/>
                  <w:szCs w:val="18"/>
                </w:rPr>
                <w:t>CE</w:t>
              </w:r>
            </w:ins>
          </w:p>
          <w:p w14:paraId="1861A99F" w14:textId="2A94A6F3" w:rsidR="00AD037E" w:rsidRDefault="007A3D67" w:rsidP="00786404">
            <w:pPr>
              <w:pStyle w:val="a0"/>
              <w:ind w:left="0"/>
              <w:jc w:val="right"/>
              <w:rPr>
                <w:ins w:id="1342" w:author="森川　裕太(アプリケーション開発２課)" w:date="2025-08-19T09:02:00Z" w16du:dateUtc="2025-08-19T00:02:00Z"/>
                <w:rFonts w:hAnsi="ＭＳ 明朝"/>
              </w:rPr>
            </w:pPr>
            <w:ins w:id="1343" w:author="森川　裕太(アプリケーション開発２課)" w:date="2025-08-19T09:06:00Z" w16du:dateUtc="2025-08-19T00:06: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
          <w:p w14:paraId="75B4ED95" w14:textId="58884C3E" w:rsidR="00AD037E" w:rsidRDefault="00401D09" w:rsidP="00786404">
            <w:pPr>
              <w:pStyle w:val="a0"/>
              <w:ind w:left="0"/>
              <w:jc w:val="right"/>
              <w:rPr>
                <w:ins w:id="1344" w:author="森川　裕太(アプリケーション開発２課)" w:date="2025-08-19T09:02:00Z" w16du:dateUtc="2025-08-19T00:02:00Z"/>
                <w:rFonts w:hAnsi="ＭＳ 明朝"/>
              </w:rPr>
            </w:pPr>
            <w:ins w:id="1345" w:author="森川　裕太(アプリケーション開発２課)" w:date="2025-08-20T10:09:00Z" w16du:dateUtc="2025-08-20T01:09:00Z">
              <w:r>
                <w:rPr>
                  <w:rFonts w:hAnsi="ＭＳ 明朝" w:hint="eastAsia"/>
                </w:rPr>
                <w:t>23</w:t>
              </w:r>
            </w:ins>
            <w:ins w:id="1346" w:author="森川　裕太(アプリケーション開発２課)" w:date="2025-08-19T09:05:00Z" w16du:dateUtc="2025-08-19T00:05:00Z">
              <w:r w:rsidR="00A0703A">
                <w:rPr>
                  <w:rFonts w:hAnsi="ＭＳ 明朝"/>
                </w:rPr>
                <w:fldChar w:fldCharType="begin"/>
              </w:r>
              <w:r w:rsidR="00A0703A">
                <w:rPr>
                  <w:rFonts w:hAnsi="ＭＳ 明朝"/>
                </w:rPr>
                <w:instrText xml:space="preserve"> </w:instrText>
              </w:r>
              <w:r w:rsidR="00A0703A">
                <w:rPr>
                  <w:rFonts w:hAnsi="ＭＳ 明朝" w:hint="eastAsia"/>
                </w:rPr>
                <w:instrText>eq \o\ac(□,+)</w:instrText>
              </w:r>
              <w:r w:rsidR="00A0703A">
                <w:rPr>
                  <w:rFonts w:hAnsi="ＭＳ 明朝"/>
                </w:rPr>
                <w:fldChar w:fldCharType="end"/>
              </w:r>
            </w:ins>
          </w:p>
          <w:p w14:paraId="390B6F81" w14:textId="4AB00E80" w:rsidR="00AD037E" w:rsidRDefault="00401D09" w:rsidP="00786404">
            <w:pPr>
              <w:pStyle w:val="a0"/>
              <w:ind w:left="0"/>
              <w:jc w:val="right"/>
              <w:rPr>
                <w:ins w:id="1347" w:author="森川　裕太(アプリケーション開発２課)" w:date="2025-08-19T09:02:00Z" w16du:dateUtc="2025-08-19T00:02:00Z"/>
                <w:rFonts w:hAnsi="ＭＳ 明朝"/>
              </w:rPr>
            </w:pPr>
            <w:ins w:id="1348" w:author="森川　裕太(アプリケーション開発２課)" w:date="2025-08-20T10:09:00Z" w16du:dateUtc="2025-08-20T01:09:00Z">
              <w:r>
                <w:rPr>
                  <w:rFonts w:hAnsi="ＭＳ 明朝" w:hint="eastAsia"/>
                </w:rPr>
                <w:t>23</w:t>
              </w:r>
            </w:ins>
            <w:ins w:id="1349" w:author="森川　裕太(アプリケーション開発２課)" w:date="2025-08-19T09:06:00Z" w16du:dateUtc="2025-08-19T00:06:00Z">
              <w:r w:rsidR="007A3D67">
                <w:rPr>
                  <w:rFonts w:hAnsi="ＭＳ 明朝"/>
                </w:rPr>
                <w:fldChar w:fldCharType="begin"/>
              </w:r>
              <w:r w:rsidR="007A3D67">
                <w:rPr>
                  <w:rFonts w:hAnsi="ＭＳ 明朝"/>
                </w:rPr>
                <w:instrText xml:space="preserve"> </w:instrText>
              </w:r>
              <w:r w:rsidR="007A3D67">
                <w:rPr>
                  <w:rFonts w:hAnsi="ＭＳ 明朝" w:hint="eastAsia"/>
                </w:rPr>
                <w:instrText>eq \o\ac(□,-)</w:instrText>
              </w:r>
              <w:r w:rsidR="007A3D67">
                <w:rPr>
                  <w:rFonts w:hAnsi="ＭＳ 明朝"/>
                </w:rPr>
                <w:fldChar w:fldCharType="end"/>
              </w:r>
            </w:ins>
          </w:p>
        </w:tc>
        <w:tc>
          <w:tcPr>
            <w:tcW w:w="1843" w:type="dxa"/>
          </w:tcPr>
          <w:p w14:paraId="06C183CE" w14:textId="77777777" w:rsidR="00AD037E" w:rsidRDefault="00AD037E" w:rsidP="00786404">
            <w:pPr>
              <w:pStyle w:val="a0"/>
              <w:ind w:left="0"/>
              <w:jc w:val="right"/>
              <w:rPr>
                <w:ins w:id="1350" w:author="森川　裕太(アプリケーション開発２課)" w:date="2025-08-19T09:02:00Z" w16du:dateUtc="2025-08-19T00:02:00Z"/>
                <w:rFonts w:hAnsi="ＭＳ 明朝"/>
              </w:rPr>
            </w:pPr>
            <w:ins w:id="1351" w:author="森川　裕太(アプリケーション開発２課)" w:date="2025-08-19T09:02:00Z" w16du:dateUtc="2025-08-19T00:02:00Z">
              <w:r>
                <w:rPr>
                  <w:rFonts w:hAnsi="ＭＳ 明朝" w:hint="eastAsia"/>
                </w:rPr>
                <w:t>0</w:t>
              </w:r>
            </w:ins>
          </w:p>
          <w:p w14:paraId="48EA2471" w14:textId="1251ABC8" w:rsidR="00AD037E" w:rsidRDefault="00401D09" w:rsidP="00786404">
            <w:pPr>
              <w:pStyle w:val="a0"/>
              <w:ind w:left="0"/>
              <w:jc w:val="right"/>
              <w:rPr>
                <w:ins w:id="1352" w:author="森川　裕太(アプリケーション開発２課)" w:date="2025-08-19T09:02:00Z" w16du:dateUtc="2025-08-19T00:02:00Z"/>
                <w:rFonts w:hAnsi="ＭＳ 明朝"/>
              </w:rPr>
            </w:pPr>
            <w:ins w:id="1353" w:author="森川　裕太(アプリケーション開発２課)" w:date="2025-08-20T10:09:00Z" w16du:dateUtc="2025-08-20T01:09:00Z">
              <w:r>
                <w:rPr>
                  <w:rFonts w:hAnsi="ＭＳ 明朝" w:hint="eastAsia"/>
                </w:rPr>
                <w:t>23</w:t>
              </w:r>
            </w:ins>
          </w:p>
        </w:tc>
      </w:tr>
    </w:tbl>
    <w:p w14:paraId="317047DF" w14:textId="77777777" w:rsidR="002B4499" w:rsidRDefault="002B4499">
      <w:pPr>
        <w:adjustRightInd/>
        <w:textAlignment w:val="auto"/>
        <w:rPr>
          <w:ins w:id="1354" w:author="森川　裕太(アプリケーション開発２課)" w:date="2025-08-08T14:46:00Z" w16du:dateUtc="2025-08-08T05:46:00Z"/>
          <w:rFonts w:hAnsi="ＭＳ 明朝"/>
        </w:rPr>
        <w:pPrChange w:id="1355" w:author="森川　裕太(アプリケーション開発２課)" w:date="2025-08-20T10:13:00Z" w16du:dateUtc="2025-08-20T01:13:00Z">
          <w:pPr>
            <w:adjustRightInd/>
            <w:ind w:left="540"/>
            <w:textAlignment w:val="auto"/>
          </w:pPr>
        </w:pPrChange>
      </w:pPr>
    </w:p>
    <w:p w14:paraId="18DD0D3D" w14:textId="5ACF4614" w:rsidR="002B4499" w:rsidRDefault="00B452CB" w:rsidP="002B4499">
      <w:pPr>
        <w:pStyle w:val="afd"/>
        <w:numPr>
          <w:ilvl w:val="0"/>
          <w:numId w:val="134"/>
        </w:numPr>
        <w:adjustRightInd/>
        <w:ind w:leftChars="0"/>
        <w:textAlignment w:val="auto"/>
        <w:rPr>
          <w:ins w:id="1356" w:author="森川　裕太(アプリケーション開発２課)" w:date="2025-08-18T08:41:00Z" w16du:dateUtc="2025-08-17T23:41:00Z"/>
        </w:rPr>
      </w:pPr>
      <w:ins w:id="1357" w:author="森川　裕太(アプリケーション開発２課)" w:date="2025-08-08T15:07:00Z" w16du:dateUtc="2025-08-08T06:07:00Z">
        <w:r>
          <w:rPr>
            <w:rFonts w:hint="eastAsia"/>
          </w:rPr>
          <w:t>クリアキー</w:t>
        </w:r>
      </w:ins>
    </w:p>
    <w:p w14:paraId="086D6715" w14:textId="4DB7E7E2" w:rsidR="00EA69E3" w:rsidRPr="00EA69E3" w:rsidRDefault="00822E53" w:rsidP="00EA69E3">
      <w:pPr>
        <w:pStyle w:val="afd"/>
        <w:adjustRightInd/>
        <w:ind w:leftChars="0" w:left="980"/>
        <w:textAlignment w:val="auto"/>
        <w:rPr>
          <w:ins w:id="1358" w:author="森川　裕太(アプリケーション開発２課)" w:date="2025-08-20T10:18:00Z" w16du:dateUtc="2025-08-20T01:18:00Z"/>
          <w:rFonts w:hAnsi="ＭＳ 明朝"/>
          <w:rPrChange w:id="1359" w:author="森川　裕太(アプリケーション開発２課)" w:date="2025-08-20T10:18:00Z" w16du:dateUtc="2025-08-20T01:18:00Z">
            <w:rPr>
              <w:ins w:id="1360" w:author="森川　裕太(アプリケーション開発２課)" w:date="2025-08-20T10:18:00Z" w16du:dateUtc="2025-08-20T01:18:00Z"/>
            </w:rPr>
          </w:rPrChange>
        </w:rPr>
      </w:pPr>
      <w:ins w:id="1361" w:author="森川　裕太(アプリケーション開発２課)" w:date="2025-08-19T09:48:00Z">
        <w:r w:rsidRPr="00822E53">
          <w:rPr>
            <w:rFonts w:hAnsi="ＭＳ 明朝"/>
          </w:rPr>
          <w:t>途中計算結果表示欄と計算結果表示欄に表示されているすべての数式を削除し、計算結果表示欄は「0」を表示する。</w:t>
        </w:r>
      </w:ins>
    </w:p>
    <w:p w14:paraId="510CD4CE" w14:textId="1B74FD12" w:rsidR="00EA69E3" w:rsidRDefault="00536F3C">
      <w:pPr>
        <w:pStyle w:val="afd"/>
        <w:numPr>
          <w:ilvl w:val="0"/>
          <w:numId w:val="142"/>
        </w:numPr>
        <w:adjustRightInd/>
        <w:ind w:leftChars="500" w:left="1342" w:hanging="442"/>
        <w:textAlignment w:val="auto"/>
        <w:rPr>
          <w:ins w:id="1362" w:author="森川　裕太(アプリケーション開発２課)" w:date="2025-08-20T10:18:00Z" w16du:dateUtc="2025-08-20T01:18:00Z"/>
          <w:rFonts w:hAnsi="ＭＳ 明朝"/>
        </w:rPr>
        <w:pPrChange w:id="1363" w:author="森川　裕太(アプリケーション開発２課)" w:date="2025-08-20T10:33:00Z" w16du:dateUtc="2025-08-20T01:33:00Z">
          <w:pPr>
            <w:pStyle w:val="afd"/>
            <w:adjustRightInd/>
            <w:ind w:leftChars="0" w:left="980"/>
            <w:textAlignment w:val="auto"/>
          </w:pPr>
        </w:pPrChange>
      </w:pPr>
      <w:ins w:id="1364" w:author="森川　裕太(アプリケーション開発２課)" w:date="2025-08-20T10:18:00Z" w16du:dateUtc="2025-08-20T01:18:00Z">
        <w:r>
          <w:rPr>
            <w:rFonts w:hAnsi="ＭＳ 明朝" w:hint="eastAsia"/>
          </w:rPr>
          <w:t>基本動作</w:t>
        </w:r>
      </w:ins>
    </w:p>
    <w:tbl>
      <w:tblPr>
        <w:tblStyle w:val="afc"/>
        <w:tblW w:w="8075" w:type="dxa"/>
        <w:jc w:val="center"/>
        <w:tblLook w:val="04A0" w:firstRow="1" w:lastRow="0" w:firstColumn="1" w:lastColumn="0" w:noHBand="0" w:noVBand="1"/>
      </w:tblPr>
      <w:tblGrid>
        <w:gridCol w:w="1134"/>
        <w:gridCol w:w="2405"/>
        <w:gridCol w:w="2693"/>
        <w:gridCol w:w="1843"/>
      </w:tblGrid>
      <w:tr w:rsidR="00EA69E3" w14:paraId="7193EE1D" w14:textId="77777777" w:rsidTr="00A34201">
        <w:trPr>
          <w:jc w:val="center"/>
          <w:ins w:id="1365" w:author="森川　裕太(アプリケーション開発２課)" w:date="2025-08-20T10:18:00Z"/>
        </w:trPr>
        <w:tc>
          <w:tcPr>
            <w:tcW w:w="1134" w:type="dxa"/>
            <w:tcBorders>
              <w:bottom w:val="single" w:sz="4" w:space="0" w:color="auto"/>
            </w:tcBorders>
            <w:shd w:val="clear" w:color="auto" w:fill="E7E6E6" w:themeFill="background2"/>
          </w:tcPr>
          <w:p w14:paraId="11D66440" w14:textId="77777777" w:rsidR="00EA69E3" w:rsidRDefault="00EA69E3" w:rsidP="00A34201">
            <w:pPr>
              <w:pStyle w:val="a0"/>
              <w:ind w:left="0"/>
              <w:jc w:val="center"/>
              <w:rPr>
                <w:ins w:id="1366" w:author="森川　裕太(アプリケーション開発２課)" w:date="2025-08-20T10:18:00Z" w16du:dateUtc="2025-08-20T01:18:00Z"/>
                <w:rFonts w:hAnsi="ＭＳ 明朝"/>
              </w:rPr>
            </w:pPr>
            <w:ins w:id="1367" w:author="森川　裕太(アプリケーション開発２課)" w:date="2025-08-20T10:18:00Z" w16du:dateUtc="2025-08-20T01:18:00Z">
              <w:r>
                <w:rPr>
                  <w:rFonts w:hAnsi="ＭＳ 明朝" w:hint="eastAsia"/>
                </w:rPr>
                <w:t>計算例</w:t>
              </w:r>
            </w:ins>
          </w:p>
        </w:tc>
        <w:tc>
          <w:tcPr>
            <w:tcW w:w="2405" w:type="dxa"/>
            <w:shd w:val="clear" w:color="auto" w:fill="E7E6E6" w:themeFill="background2"/>
          </w:tcPr>
          <w:p w14:paraId="68D0962F" w14:textId="77777777" w:rsidR="00EA69E3" w:rsidRDefault="00EA69E3" w:rsidP="00A34201">
            <w:pPr>
              <w:pStyle w:val="a0"/>
              <w:ind w:left="0"/>
              <w:jc w:val="center"/>
              <w:rPr>
                <w:ins w:id="1368" w:author="森川　裕太(アプリケーション開発２課)" w:date="2025-08-20T10:18:00Z" w16du:dateUtc="2025-08-20T01:18:00Z"/>
                <w:rFonts w:hAnsi="ＭＳ 明朝"/>
              </w:rPr>
            </w:pPr>
            <w:ins w:id="1369" w:author="森川　裕太(アプリケーション開発２課)" w:date="2025-08-20T10:18:00Z" w16du:dateUtc="2025-08-20T01:18:00Z">
              <w:r>
                <w:rPr>
                  <w:rFonts w:hAnsi="ＭＳ 明朝" w:hint="eastAsia"/>
                </w:rPr>
                <w:t>キー操作</w:t>
              </w:r>
            </w:ins>
          </w:p>
        </w:tc>
        <w:tc>
          <w:tcPr>
            <w:tcW w:w="2693" w:type="dxa"/>
            <w:shd w:val="clear" w:color="auto" w:fill="E7E6E6" w:themeFill="background2"/>
          </w:tcPr>
          <w:p w14:paraId="251E65FD" w14:textId="77777777" w:rsidR="00EA69E3" w:rsidRDefault="00EA69E3" w:rsidP="00A34201">
            <w:pPr>
              <w:pStyle w:val="a0"/>
              <w:ind w:left="0"/>
              <w:jc w:val="center"/>
              <w:rPr>
                <w:ins w:id="1370" w:author="森川　裕太(アプリケーション開発２課)" w:date="2025-08-20T10:18:00Z" w16du:dateUtc="2025-08-20T01:18:00Z"/>
                <w:rFonts w:hAnsi="ＭＳ 明朝"/>
              </w:rPr>
            </w:pPr>
            <w:ins w:id="1371" w:author="森川　裕太(アプリケーション開発２課)" w:date="2025-08-20T10:18:00Z" w16du:dateUtc="2025-08-20T01:18:00Z">
              <w:r>
                <w:rPr>
                  <w:rFonts w:hAnsi="ＭＳ 明朝" w:hint="eastAsia"/>
                </w:rPr>
                <w:t>途中計算表示欄</w:t>
              </w:r>
            </w:ins>
          </w:p>
        </w:tc>
        <w:tc>
          <w:tcPr>
            <w:tcW w:w="1843" w:type="dxa"/>
            <w:shd w:val="clear" w:color="auto" w:fill="E7E6E6" w:themeFill="background2"/>
          </w:tcPr>
          <w:p w14:paraId="1A3B5761" w14:textId="77777777" w:rsidR="00EA69E3" w:rsidRDefault="00EA69E3" w:rsidP="00A34201">
            <w:pPr>
              <w:pStyle w:val="a0"/>
              <w:ind w:left="0"/>
              <w:jc w:val="center"/>
              <w:rPr>
                <w:ins w:id="1372" w:author="森川　裕太(アプリケーション開発２課)" w:date="2025-08-20T10:18:00Z" w16du:dateUtc="2025-08-20T01:18:00Z"/>
                <w:rFonts w:hAnsi="ＭＳ 明朝"/>
              </w:rPr>
            </w:pPr>
            <w:ins w:id="1373" w:author="森川　裕太(アプリケーション開発２課)" w:date="2025-08-20T10:18:00Z" w16du:dateUtc="2025-08-20T01:18:00Z">
              <w:r>
                <w:rPr>
                  <w:rFonts w:hAnsi="ＭＳ 明朝" w:hint="eastAsia"/>
                </w:rPr>
                <w:t>計算結果表示欄</w:t>
              </w:r>
            </w:ins>
          </w:p>
        </w:tc>
      </w:tr>
      <w:tr w:rsidR="00EA69E3" w14:paraId="3DC382A7" w14:textId="77777777" w:rsidTr="00A34201">
        <w:trPr>
          <w:trHeight w:val="126"/>
          <w:jc w:val="center"/>
          <w:ins w:id="1374" w:author="森川　裕太(アプリケーション開発２課)" w:date="2025-08-20T10:18:00Z"/>
        </w:trPr>
        <w:tc>
          <w:tcPr>
            <w:tcW w:w="1134" w:type="dxa"/>
            <w:tcBorders>
              <w:top w:val="single" w:sz="4" w:space="0" w:color="auto"/>
              <w:left w:val="single" w:sz="4" w:space="0" w:color="auto"/>
              <w:bottom w:val="single" w:sz="4" w:space="0" w:color="auto"/>
              <w:right w:val="single" w:sz="4" w:space="0" w:color="auto"/>
            </w:tcBorders>
          </w:tcPr>
          <w:p w14:paraId="5322D27C" w14:textId="77777777" w:rsidR="00EA69E3" w:rsidRDefault="00EA69E3" w:rsidP="00A34201">
            <w:pPr>
              <w:pStyle w:val="a0"/>
              <w:ind w:left="0"/>
              <w:rPr>
                <w:ins w:id="1375" w:author="森川　裕太(アプリケーション開発２課)" w:date="2025-08-20T10:18:00Z" w16du:dateUtc="2025-08-20T01:18:00Z"/>
                <w:rFonts w:hAnsi="ＭＳ 明朝"/>
              </w:rPr>
            </w:pPr>
            <w:ins w:id="1376" w:author="森川　裕太(アプリケーション開発２課)" w:date="2025-08-20T10:18:00Z" w16du:dateUtc="2025-08-20T01:18:00Z">
              <w:r>
                <w:rPr>
                  <w:rFonts w:hAnsi="ＭＳ 明朝" w:hint="eastAsia"/>
                </w:rPr>
                <w:t>23+6</w:t>
              </w:r>
            </w:ins>
          </w:p>
        </w:tc>
        <w:tc>
          <w:tcPr>
            <w:tcW w:w="2405" w:type="dxa"/>
            <w:tcBorders>
              <w:left w:val="single" w:sz="4" w:space="0" w:color="auto"/>
            </w:tcBorders>
          </w:tcPr>
          <w:p w14:paraId="79F1B3F0" w14:textId="6615DC9E" w:rsidR="00EA69E3" w:rsidRDefault="00EA69E3" w:rsidP="00A34201">
            <w:pPr>
              <w:pStyle w:val="a0"/>
              <w:ind w:left="0"/>
              <w:jc w:val="right"/>
              <w:rPr>
                <w:ins w:id="1377" w:author="森川　裕太(アプリケーション開発２課)" w:date="2025-08-20T10:18:00Z" w16du:dateUtc="2025-08-20T01:18:00Z"/>
                <w:rFonts w:hAnsi="ＭＳ 明朝"/>
              </w:rPr>
            </w:pPr>
            <w:ins w:id="1378" w:author="森川　裕太(アプリケーション開発２課)" w:date="2025-08-20T10:18:00Z" w16du:dateUtc="2025-08-20T01:18:00Z">
              <w:r>
                <w:rPr>
                  <w:rFonts w:hAnsi="ＭＳ 明朝" w:hint="eastAsia"/>
                </w:rPr>
                <w:t>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 xml:space="preserve">6 </w:t>
              </w:r>
              <w:r>
                <w:rPr>
                  <w:rFonts w:hAnsi="ＭＳ 明朝" w:hint="eastAsia"/>
                  <w:szCs w:val="18"/>
                </w:rPr>
                <w:t>C</w:t>
              </w:r>
            </w:ins>
          </w:p>
        </w:tc>
        <w:tc>
          <w:tcPr>
            <w:tcW w:w="2693" w:type="dxa"/>
          </w:tcPr>
          <w:p w14:paraId="4890F6AC" w14:textId="4695DA7F" w:rsidR="00EA69E3" w:rsidRDefault="00536F3C" w:rsidP="00A34201">
            <w:pPr>
              <w:pStyle w:val="a0"/>
              <w:ind w:left="0"/>
              <w:jc w:val="right"/>
              <w:rPr>
                <w:ins w:id="1379" w:author="森川　裕太(アプリケーション開発２課)" w:date="2025-08-20T10:18:00Z" w16du:dateUtc="2025-08-20T01:18:00Z"/>
                <w:rFonts w:hAnsi="ＭＳ 明朝"/>
              </w:rPr>
            </w:pPr>
            <w:ins w:id="1380" w:author="森川　裕太(アプリケーション開発２課)" w:date="2025-08-20T10:19:00Z" w16du:dateUtc="2025-08-20T01:19:00Z">
              <w:r>
                <w:rPr>
                  <w:rFonts w:hAnsi="ＭＳ 明朝" w:hint="eastAsia"/>
                </w:rPr>
                <w:t>（表示なし）</w:t>
              </w:r>
            </w:ins>
          </w:p>
        </w:tc>
        <w:tc>
          <w:tcPr>
            <w:tcW w:w="1843" w:type="dxa"/>
          </w:tcPr>
          <w:p w14:paraId="7C540151" w14:textId="77777777" w:rsidR="00EA69E3" w:rsidRDefault="00EA69E3" w:rsidP="00A34201">
            <w:pPr>
              <w:pStyle w:val="a0"/>
              <w:ind w:left="0"/>
              <w:jc w:val="right"/>
              <w:rPr>
                <w:ins w:id="1381" w:author="森川　裕太(アプリケーション開発２課)" w:date="2025-08-20T10:18:00Z" w16du:dateUtc="2025-08-20T01:18:00Z"/>
                <w:rFonts w:hAnsi="ＭＳ 明朝"/>
              </w:rPr>
            </w:pPr>
            <w:ins w:id="1382" w:author="森川　裕太(アプリケーション開発２課)" w:date="2025-08-20T10:18:00Z" w16du:dateUtc="2025-08-20T01:18:00Z">
              <w:r>
                <w:rPr>
                  <w:rFonts w:hAnsi="ＭＳ 明朝" w:hint="eastAsia"/>
                </w:rPr>
                <w:t>0</w:t>
              </w:r>
            </w:ins>
          </w:p>
        </w:tc>
      </w:tr>
    </w:tbl>
    <w:p w14:paraId="4CBC9762" w14:textId="77777777" w:rsidR="003D7C4C" w:rsidRDefault="003D7C4C">
      <w:pPr>
        <w:adjustRightInd/>
        <w:textAlignment w:val="auto"/>
        <w:rPr>
          <w:ins w:id="1383" w:author="森川　裕太(アプリケーション開発２課)" w:date="2025-08-08T15:10:00Z" w16du:dateUtc="2025-08-08T06:10:00Z"/>
          <w:rFonts w:hAnsi="ＭＳ 明朝"/>
        </w:rPr>
        <w:pPrChange w:id="1384" w:author="森川　裕太(アプリケーション開発２課)" w:date="2025-08-08T15:48:00Z" w16du:dateUtc="2025-08-08T06:48:00Z">
          <w:pPr>
            <w:adjustRightInd/>
            <w:ind w:left="540"/>
            <w:textAlignment w:val="auto"/>
          </w:pPr>
        </w:pPrChange>
      </w:pPr>
    </w:p>
    <w:p w14:paraId="2C00A006" w14:textId="5179B2E6" w:rsidR="003D7C4C" w:rsidRDefault="00620D3B" w:rsidP="003D7C4C">
      <w:pPr>
        <w:pStyle w:val="afd"/>
        <w:numPr>
          <w:ilvl w:val="0"/>
          <w:numId w:val="134"/>
        </w:numPr>
        <w:adjustRightInd/>
        <w:ind w:leftChars="0"/>
        <w:textAlignment w:val="auto"/>
        <w:rPr>
          <w:ins w:id="1385" w:author="森川　裕太(アプリケーション開発２課)" w:date="2025-08-18T08:38:00Z" w16du:dateUtc="2025-08-17T23:38:00Z"/>
        </w:rPr>
      </w:pPr>
      <w:ins w:id="1386" w:author="森川　裕太(アプリケーション開発２課)" w:date="2025-08-08T15:11:00Z" w16du:dateUtc="2025-08-08T06:11:00Z">
        <w:r>
          <w:rPr>
            <w:rFonts w:hint="eastAsia"/>
          </w:rPr>
          <w:t>桁下げキー</w:t>
        </w:r>
      </w:ins>
    </w:p>
    <w:p w14:paraId="7D205C50" w14:textId="77777777" w:rsidR="00E22CE3" w:rsidRDefault="00E22CE3">
      <w:pPr>
        <w:pStyle w:val="a0"/>
        <w:ind w:left="980"/>
        <w:rPr>
          <w:ins w:id="1387" w:author="森川　裕太(アプリケーション開発２課)" w:date="2025-08-18T08:38:00Z" w16du:dateUtc="2025-08-17T23:38:00Z"/>
          <w:rFonts w:hAnsi="ＭＳ 明朝"/>
        </w:rPr>
        <w:pPrChange w:id="1388" w:author="森川　裕太(アプリケーション開発２課)" w:date="2025-08-18T08:46:00Z" w16du:dateUtc="2025-08-17T23:46:00Z">
          <w:pPr>
            <w:pStyle w:val="a0"/>
            <w:numPr>
              <w:numId w:val="135"/>
            </w:numPr>
            <w:ind w:left="1420" w:hanging="440"/>
          </w:pPr>
        </w:pPrChange>
      </w:pPr>
      <w:ins w:id="1389" w:author="森川　裕太(アプリケーション開発２課)" w:date="2025-08-18T08:38:00Z" w16du:dateUtc="2025-08-17T23:38:00Z">
        <w:r>
          <w:rPr>
            <w:rFonts w:hAnsi="ＭＳ 明朝" w:hint="eastAsia"/>
          </w:rPr>
          <w:t>一回押すごとに1桁ずつ桁下げされる</w:t>
        </w:r>
      </w:ins>
    </w:p>
    <w:p w14:paraId="667CA15B" w14:textId="1D47A7CD" w:rsidR="006D7675" w:rsidRPr="00E22CE3" w:rsidRDefault="0047667D">
      <w:pPr>
        <w:pStyle w:val="afd"/>
        <w:numPr>
          <w:ilvl w:val="0"/>
          <w:numId w:val="142"/>
        </w:numPr>
        <w:adjustRightInd/>
        <w:ind w:leftChars="500" w:left="1342" w:hanging="442"/>
        <w:textAlignment w:val="auto"/>
        <w:rPr>
          <w:ins w:id="1390" w:author="森川　裕太(アプリケーション開発２課)" w:date="2025-08-08T15:48:00Z" w16du:dateUtc="2025-08-08T06:48:00Z"/>
          <w:rPrChange w:id="1391" w:author="森川　裕太(アプリケーション開発２課)" w:date="2025-08-18T08:38:00Z" w16du:dateUtc="2025-08-17T23:38:00Z">
            <w:rPr>
              <w:ins w:id="1392" w:author="森川　裕太(アプリケーション開発２課)" w:date="2025-08-08T15:48:00Z" w16du:dateUtc="2025-08-08T06:48:00Z"/>
              <w:rFonts w:hAnsi="ＭＳ 明朝"/>
            </w:rPr>
          </w:rPrChange>
        </w:rPr>
        <w:pPrChange w:id="1393" w:author="森川　裕太(アプリケーション開発２課)" w:date="2025-08-20T10:33:00Z" w16du:dateUtc="2025-08-20T01:33:00Z">
          <w:pPr>
            <w:pStyle w:val="a0"/>
            <w:numPr>
              <w:numId w:val="135"/>
            </w:numPr>
            <w:ind w:left="1420" w:hanging="440"/>
          </w:pPr>
        </w:pPrChange>
      </w:pPr>
      <w:ins w:id="1394" w:author="森川　裕太(アプリケーション開発２課)" w:date="2025-08-20T10:14:00Z" w16du:dateUtc="2025-08-20T01:14:00Z">
        <w:r>
          <w:rPr>
            <w:rFonts w:hAnsi="ＭＳ 明朝" w:hint="eastAsia"/>
          </w:rPr>
          <w:t>基本動作</w:t>
        </w:r>
      </w:ins>
    </w:p>
    <w:tbl>
      <w:tblPr>
        <w:tblStyle w:val="afc"/>
        <w:tblW w:w="0" w:type="auto"/>
        <w:jc w:val="center"/>
        <w:tblLook w:val="04A0" w:firstRow="1" w:lastRow="0" w:firstColumn="1" w:lastColumn="0" w:noHBand="0" w:noVBand="1"/>
        <w:tblPrChange w:id="1395" w:author="森川　裕太(アプリケーション開発２課)" w:date="2025-08-08T15:50:00Z" w16du:dateUtc="2025-08-08T06:50:00Z">
          <w:tblPr>
            <w:tblStyle w:val="afc"/>
            <w:tblW w:w="0" w:type="auto"/>
            <w:jc w:val="center"/>
            <w:tblLook w:val="04A0" w:firstRow="1" w:lastRow="0" w:firstColumn="1" w:lastColumn="0" w:noHBand="0" w:noVBand="1"/>
          </w:tblPr>
        </w:tblPrChange>
      </w:tblPr>
      <w:tblGrid>
        <w:gridCol w:w="4537"/>
        <w:gridCol w:w="3544"/>
        <w:tblGridChange w:id="1396">
          <w:tblGrid>
            <w:gridCol w:w="3114"/>
            <w:gridCol w:w="1423"/>
            <w:gridCol w:w="1979"/>
            <w:gridCol w:w="1565"/>
          </w:tblGrid>
        </w:tblGridChange>
      </w:tblGrid>
      <w:tr w:rsidR="006D7675" w14:paraId="6FB1499A" w14:textId="77777777" w:rsidTr="00B746EB">
        <w:trPr>
          <w:jc w:val="center"/>
          <w:ins w:id="1397" w:author="森川　裕太(アプリケーション開発２課)" w:date="2025-08-08T15:48:00Z"/>
          <w:trPrChange w:id="1398" w:author="森川　裕太(アプリケーション開発２課)" w:date="2025-08-08T15:50:00Z" w16du:dateUtc="2025-08-08T06:50:00Z">
            <w:trPr>
              <w:gridAfter w:val="0"/>
              <w:jc w:val="center"/>
            </w:trPr>
          </w:trPrChange>
        </w:trPr>
        <w:tc>
          <w:tcPr>
            <w:tcW w:w="4537" w:type="dxa"/>
            <w:shd w:val="clear" w:color="auto" w:fill="E7E6E6" w:themeFill="background2"/>
            <w:tcPrChange w:id="1399" w:author="森川　裕太(アプリケーション開発２課)" w:date="2025-08-08T15:50:00Z" w16du:dateUtc="2025-08-08T06:50:00Z">
              <w:tcPr>
                <w:tcW w:w="3114" w:type="dxa"/>
                <w:shd w:val="clear" w:color="auto" w:fill="E7E6E6" w:themeFill="background2"/>
              </w:tcPr>
            </w:tcPrChange>
          </w:tcPr>
          <w:p w14:paraId="564707C2" w14:textId="77777777" w:rsidR="006D7675" w:rsidRDefault="006D7675">
            <w:pPr>
              <w:pStyle w:val="a0"/>
              <w:ind w:left="0"/>
              <w:jc w:val="center"/>
              <w:rPr>
                <w:ins w:id="1400" w:author="森川　裕太(アプリケーション開発２課)" w:date="2025-08-08T15:48:00Z" w16du:dateUtc="2025-08-08T06:48:00Z"/>
                <w:rFonts w:hAnsi="ＭＳ 明朝"/>
              </w:rPr>
            </w:pPr>
            <w:ins w:id="1401" w:author="森川　裕太(アプリケーション開発２課)" w:date="2025-08-08T15:48:00Z" w16du:dateUtc="2025-08-08T06:48:00Z">
              <w:r>
                <w:rPr>
                  <w:rFonts w:hAnsi="ＭＳ 明朝" w:hint="eastAsia"/>
                </w:rPr>
                <w:t>キー操作</w:t>
              </w:r>
            </w:ins>
          </w:p>
        </w:tc>
        <w:tc>
          <w:tcPr>
            <w:tcW w:w="3544" w:type="dxa"/>
            <w:shd w:val="clear" w:color="auto" w:fill="E7E6E6" w:themeFill="background2"/>
            <w:tcPrChange w:id="1402" w:author="森川　裕太(アプリケーション開発２課)" w:date="2025-08-08T15:50:00Z" w16du:dateUtc="2025-08-08T06:50:00Z">
              <w:tcPr>
                <w:tcW w:w="3402" w:type="dxa"/>
                <w:gridSpan w:val="2"/>
                <w:shd w:val="clear" w:color="auto" w:fill="E7E6E6" w:themeFill="background2"/>
              </w:tcPr>
            </w:tcPrChange>
          </w:tcPr>
          <w:p w14:paraId="7E01864C" w14:textId="77777777" w:rsidR="006D7675" w:rsidRDefault="006D7675">
            <w:pPr>
              <w:pStyle w:val="a0"/>
              <w:ind w:left="0"/>
              <w:jc w:val="center"/>
              <w:rPr>
                <w:ins w:id="1403" w:author="森川　裕太(アプリケーション開発２課)" w:date="2025-08-08T15:48:00Z" w16du:dateUtc="2025-08-08T06:48:00Z"/>
                <w:rFonts w:hAnsi="ＭＳ 明朝"/>
              </w:rPr>
            </w:pPr>
            <w:ins w:id="1404" w:author="森川　裕太(アプリケーション開発２課)" w:date="2025-08-08T15:48:00Z" w16du:dateUtc="2025-08-08T06:48:00Z">
              <w:r>
                <w:rPr>
                  <w:rFonts w:hAnsi="ＭＳ 明朝" w:hint="eastAsia"/>
                </w:rPr>
                <w:t>計算結果表示欄</w:t>
              </w:r>
            </w:ins>
          </w:p>
        </w:tc>
      </w:tr>
      <w:tr w:rsidR="00453A57" w14:paraId="4B5D6468" w14:textId="77777777" w:rsidTr="00B2026F">
        <w:trPr>
          <w:trHeight w:val="484"/>
          <w:jc w:val="center"/>
          <w:ins w:id="1405" w:author="森川　裕太(アプリケーション開発２課)" w:date="2025-08-08T15:48:00Z"/>
        </w:trPr>
        <w:tc>
          <w:tcPr>
            <w:tcW w:w="4537" w:type="dxa"/>
          </w:tcPr>
          <w:p w14:paraId="39FFFD1B" w14:textId="77777777" w:rsidR="00453A57" w:rsidRDefault="00453A57">
            <w:pPr>
              <w:pStyle w:val="a0"/>
              <w:ind w:left="0"/>
              <w:rPr>
                <w:ins w:id="1406" w:author="森川　裕太(アプリケーション開発２課)" w:date="2025-08-08T15:48:00Z" w16du:dateUtc="2025-08-08T06:48:00Z"/>
                <w:rFonts w:hAnsi="ＭＳ 明朝"/>
              </w:rPr>
            </w:pPr>
            <w:ins w:id="1407" w:author="森川　裕太(アプリケーション開発２課)" w:date="2025-08-08T15:48:00Z" w16du:dateUtc="2025-08-08T06:48:00Z">
              <w:r>
                <w:rPr>
                  <w:rFonts w:hAnsi="ＭＳ 明朝"/>
                </w:rPr>
                <w:fldChar w:fldCharType="begin"/>
              </w:r>
              <w:r>
                <w:rPr>
                  <w:rFonts w:hAnsi="ＭＳ 明朝"/>
                </w:rPr>
                <w:instrText xml:space="preserve"> </w:instrText>
              </w:r>
              <w:r>
                <w:rPr>
                  <w:rFonts w:hAnsi="ＭＳ 明朝" w:hint="eastAsia"/>
                </w:rPr>
                <w:instrText>eq \o\ac(□,1)</w:instrText>
              </w:r>
              <w:r>
                <w:rPr>
                  <w:rFonts w:hAnsi="ＭＳ 明朝"/>
                </w:rPr>
                <w:fldChar w:fldCharType="end"/>
              </w:r>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\o\ac(□,2)</w:instrText>
              </w:r>
              <w:r>
                <w:rPr>
                  <w:rFonts w:hAnsi="ＭＳ 明朝"/>
                </w:rPr>
                <w:fldChar w:fldCharType="end"/>
              </w:r>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\o\ac(□,3)</w:instrText>
              </w:r>
              <w:r>
                <w:rPr>
                  <w:rFonts w:hAnsi="ＭＳ 明朝"/>
                </w:rPr>
                <w:fldChar w:fldCharType="end"/>
              </w:r>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\o\ac(□,4)</w:instrText>
              </w:r>
              <w:r>
                <w:rPr>
                  <w:rFonts w:hAnsi="ＭＳ 明朝"/>
                </w:rPr>
                <w:fldChar w:fldCharType="end"/>
              </w:r>
            </w:ins>
          </w:p>
          <w:p w14:paraId="1B83C2C2" w14:textId="2C9DB6D2" w:rsidR="00453A57" w:rsidRDefault="00453A57" w:rsidP="00071ECE">
            <w:pPr>
              <w:pStyle w:val="a0"/>
              <w:ind w:left="0"/>
              <w:rPr>
                <w:ins w:id="1408" w:author="森川　裕太(アプリケーション開発２課)" w:date="2025-08-08T15:48:00Z" w16du:dateUtc="2025-08-08T06:48:00Z"/>
                <w:rFonts w:hAnsi="ＭＳ 明朝"/>
              </w:rPr>
            </w:pPr>
            <w:ins w:id="1409" w:author="森川　裕太(アプリケーション開発２課)" w:date="2025-08-08T15:48:00Z" w16du:dateUtc="2025-08-08T06:48:00Z">
              <w:r>
                <w:rPr>
                  <w:rFonts w:hAnsi="ＭＳ 明朝" w:hint="eastAsia"/>
                  <w:noProof/>
                </w:rPr>
                <w:drawing>
                  <wp:anchor distT="0" distB="0" distL="114300" distR="114300" simplePos="0" relativeHeight="251658256" behindDoc="0" locked="0" layoutInCell="1" allowOverlap="1" wp14:anchorId="397B711A" wp14:editId="4FAED1FA">
                    <wp:simplePos x="0" y="0"/>
                    <wp:positionH relativeFrom="column">
                      <wp:posOffset>6886</wp:posOffset>
                    </wp:positionH>
                    <wp:positionV relativeFrom="paragraph">
                      <wp:posOffset>602</wp:posOffset>
                    </wp:positionV>
                    <wp:extent cx="227965" cy="133985"/>
                    <wp:effectExtent l="0" t="0" r="635" b="0"/>
                    <wp:wrapSquare wrapText="bothSides"/>
                    <wp:docPr id="1689422237" name="図 21" descr="図形&#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81531" name="図 21" descr="図形&#10;&#10;AI 生成コンテンツは誤りを含む可能性があります。"/>
                            <pic:cNvPicPr/>
                          </pic:nvPicPr>
                          <pic:blipFill rotWithShape="1">
                            <a:blip r:embed="rId17" cstate="print">
                              <a:extLst>
                                <a:ext uri="{28A0092B-C50C-407E-A947-70E740481C1C}">
                                  <a14:useLocalDpi xmlns:a14="http://schemas.microsoft.com/office/drawing/2010/main" val="0"/>
                                </a:ext>
                              </a:extLst>
                            </a:blip>
                            <a:srcRect l="-11408" t="5840" r="21236" b="33042"/>
                            <a:stretch>
                              <a:fillRect/>
                            </a:stretch>
                          </pic:blipFill>
                          <pic:spPr bwMode="auto">
                            <a:xfrm>
                              <a:off x="0" y="0"/>
                              <a:ext cx="227965" cy="133985"/>
                            </a:xfrm>
                            <a:prstGeom prst="rect">
                              <a:avLst/>
                            </a:prstGeom>
                            <a:ln>
                              <a:noFill/>
                            </a:ln>
                            <a:extLst>
                              <a:ext uri="{53640926-AAD7-44D8-BBD7-CCE9431645EC}">
                                <a14:shadowObscured xmlns:a14="http://schemas.microsoft.com/office/drawing/2010/main"/>
                              </a:ext>
                            </a:extLst>
                          </pic:spPr>
                        </pic:pic>
                      </a:graphicData>
                    </a:graphic>
                  </wp:anchor>
                </w:drawing>
              </w:r>
            </w:ins>
          </w:p>
        </w:tc>
        <w:tc>
          <w:tcPr>
            <w:tcW w:w="3544" w:type="dxa"/>
          </w:tcPr>
          <w:p w14:paraId="48DB2154" w14:textId="77777777" w:rsidR="00453A57" w:rsidRDefault="00453A57">
            <w:pPr>
              <w:pStyle w:val="a0"/>
              <w:ind w:left="0"/>
              <w:jc w:val="right"/>
              <w:rPr>
                <w:ins w:id="1410" w:author="森川　裕太(アプリケーション開発２課)" w:date="2025-08-08T15:48:00Z" w16du:dateUtc="2025-08-08T06:48:00Z"/>
                <w:rFonts w:hAnsi="ＭＳ 明朝"/>
              </w:rPr>
            </w:pPr>
            <w:ins w:id="1411" w:author="森川　裕太(アプリケーション開発２課)" w:date="2025-08-08T15:48:00Z" w16du:dateUtc="2025-08-08T06:48:00Z">
              <w:r>
                <w:rPr>
                  <w:rFonts w:hAnsi="ＭＳ 明朝" w:hint="eastAsia"/>
                </w:rPr>
                <w:t>1 2 3 4</w:t>
              </w:r>
            </w:ins>
          </w:p>
          <w:p w14:paraId="28D3407B" w14:textId="199A74ED" w:rsidR="00453A57" w:rsidRDefault="00453A57" w:rsidP="00B2026F">
            <w:pPr>
              <w:pStyle w:val="a0"/>
              <w:ind w:left="0"/>
              <w:jc w:val="right"/>
              <w:rPr>
                <w:ins w:id="1412" w:author="森川　裕太(アプリケーション開発２課)" w:date="2025-08-08T15:48:00Z" w16du:dateUtc="2025-08-08T06:48:00Z"/>
                <w:rFonts w:hAnsi="ＭＳ 明朝"/>
              </w:rPr>
            </w:pPr>
            <w:ins w:id="1413" w:author="森川　裕太(アプリケーション開発２課)" w:date="2025-08-08T15:48:00Z" w16du:dateUtc="2025-08-08T06:48:00Z">
              <w:r>
                <w:rPr>
                  <w:rFonts w:hAnsi="ＭＳ 明朝" w:hint="eastAsia"/>
                </w:rPr>
                <w:t>1 2 3</w:t>
              </w:r>
            </w:ins>
          </w:p>
        </w:tc>
      </w:tr>
    </w:tbl>
    <w:p w14:paraId="4CAE0566" w14:textId="77777777" w:rsidR="006D7675" w:rsidRDefault="006D7675" w:rsidP="006D7675">
      <w:pPr>
        <w:adjustRightInd/>
        <w:ind w:left="540"/>
        <w:textAlignment w:val="auto"/>
        <w:rPr>
          <w:ins w:id="1414" w:author="森川　裕太(アプリケーション開発２課)" w:date="2025-08-08T15:48:00Z" w16du:dateUtc="2025-08-08T06:48:00Z"/>
        </w:rPr>
      </w:pPr>
    </w:p>
    <w:p w14:paraId="06DA9D64" w14:textId="5197A528" w:rsidR="006D7675" w:rsidRDefault="006D58E9">
      <w:pPr>
        <w:pStyle w:val="afd"/>
        <w:numPr>
          <w:ilvl w:val="0"/>
          <w:numId w:val="134"/>
        </w:numPr>
        <w:adjustRightInd/>
        <w:ind w:leftChars="0"/>
        <w:textAlignment w:val="auto"/>
        <w:rPr>
          <w:ins w:id="1415" w:author="森川　裕太(アプリケーション開発２課)" w:date="2025-08-18T08:41:00Z" w16du:dateUtc="2025-08-17T23:41:00Z"/>
        </w:rPr>
      </w:pPr>
      <w:ins w:id="1416" w:author="森川　裕太(アプリケーション開発２課)" w:date="2025-08-08T15:58:00Z" w16du:dateUtc="2025-08-08T06:58:00Z">
        <w:r>
          <w:rPr>
            <w:rFonts w:hint="eastAsia"/>
          </w:rPr>
          <w:t>数字キー</w:t>
        </w:r>
      </w:ins>
    </w:p>
    <w:p w14:paraId="13C0DDCE" w14:textId="539F2767" w:rsidR="00B8236C" w:rsidRDefault="008508CC">
      <w:pPr>
        <w:pStyle w:val="a0"/>
        <w:ind w:left="980"/>
        <w:rPr>
          <w:ins w:id="1417" w:author="森川　裕太(アプリケーション開発２課)" w:date="2025-08-20T10:26:00Z" w16du:dateUtc="2025-08-20T01:26:00Z"/>
          <w:rFonts w:hAnsi="ＭＳ 明朝"/>
        </w:rPr>
      </w:pPr>
      <w:ins w:id="1418" w:author="森川　裕太(アプリケーション開発２課)" w:date="2025-08-20T13:47:00Z" w16du:dateUtc="2025-08-20T04:47:00Z">
        <w:r>
          <w:rPr>
            <w:rFonts w:hAnsi="ＭＳ 明朝" w:hint="eastAsia"/>
          </w:rPr>
          <w:t>計算に必要になる数値を入力で</w:t>
        </w:r>
      </w:ins>
      <w:ins w:id="1419" w:author="森川　裕太(アプリケーション開発２課)" w:date="2025-08-20T13:48:00Z" w16du:dateUtc="2025-08-20T04:48:00Z">
        <w:r>
          <w:rPr>
            <w:rFonts w:hAnsi="ＭＳ 明朝" w:hint="eastAsia"/>
          </w:rPr>
          <w:t>きる。</w:t>
        </w:r>
      </w:ins>
      <w:ins w:id="1420" w:author="森川　裕太(アプリケーション開発２課)" w:date="2025-08-18T08:46:00Z" w16du:dateUtc="2025-08-17T23:46:00Z">
        <w:r w:rsidR="009F175A">
          <w:rPr>
            <w:rFonts w:hAnsi="ＭＳ 明朝" w:hint="eastAsia"/>
          </w:rPr>
          <w:t>初めに</w:t>
        </w:r>
      </w:ins>
      <w:ins w:id="1421" w:author="森川　裕太(アプリケーション開発２課)" w:date="2025-08-18T08:41:00Z" w16du:dateUtc="2025-08-17T23:41:00Z">
        <w:r w:rsidR="00B8236C">
          <w:rPr>
            <w:rFonts w:hAnsi="ＭＳ 明朝" w:hint="eastAsia"/>
          </w:rPr>
          <w:t xml:space="preserve">0を入力した場合、入力は反映されない　</w:t>
        </w:r>
      </w:ins>
    </w:p>
    <w:p w14:paraId="46E84543" w14:textId="3A62961E" w:rsidR="005A0BF9" w:rsidRPr="008965A9" w:rsidRDefault="005A0BF9">
      <w:pPr>
        <w:pStyle w:val="a0"/>
        <w:numPr>
          <w:ilvl w:val="0"/>
          <w:numId w:val="142"/>
        </w:numPr>
        <w:ind w:leftChars="500" w:left="1342" w:hanging="442"/>
        <w:rPr>
          <w:ins w:id="1422" w:author="森川　裕太(アプリケーション開発２課)" w:date="2025-08-08T16:01:00Z" w16du:dateUtc="2025-08-08T07:01:00Z"/>
          <w:rFonts w:hAnsi="ＭＳ 明朝"/>
        </w:rPr>
        <w:pPrChange w:id="1423" w:author="森川　裕太(アプリケーション開発２課)" w:date="2025-08-20T10:33:00Z" w16du:dateUtc="2025-08-20T01:33:00Z">
          <w:pPr>
            <w:pStyle w:val="a0"/>
            <w:numPr>
              <w:numId w:val="135"/>
            </w:numPr>
            <w:ind w:left="1420" w:hanging="440"/>
          </w:pPr>
        </w:pPrChange>
      </w:pPr>
      <w:ins w:id="1424" w:author="森川　裕太(アプリケーション開発２課)" w:date="2025-08-08T16:01:00Z" w16du:dateUtc="2025-08-08T07:01:00Z">
        <w:r w:rsidRPr="008965A9">
          <w:rPr>
            <w:rFonts w:hAnsi="ＭＳ 明朝" w:hint="eastAsia"/>
          </w:rPr>
          <w:t>例「0 1 2 3」と置数した数字列の結果表示</w:t>
        </w:r>
      </w:ins>
    </w:p>
    <w:tbl>
      <w:tblPr>
        <w:tblStyle w:val="afc"/>
        <w:tblW w:w="0" w:type="auto"/>
        <w:jc w:val="center"/>
        <w:tblLook w:val="04A0" w:firstRow="1" w:lastRow="0" w:firstColumn="1" w:lastColumn="0" w:noHBand="0" w:noVBand="1"/>
        <w:tblPrChange w:id="1425" w:author="森川　裕太(アプリケーション開発２課)" w:date="2025-08-08T16:01:00Z" w16du:dateUtc="2025-08-08T07:01:00Z">
          <w:tblPr>
            <w:tblStyle w:val="afc"/>
            <w:tblW w:w="0" w:type="auto"/>
            <w:jc w:val="center"/>
            <w:tblLook w:val="04A0" w:firstRow="1" w:lastRow="0" w:firstColumn="1" w:lastColumn="0" w:noHBand="0" w:noVBand="1"/>
          </w:tblPr>
        </w:tblPrChange>
      </w:tblPr>
      <w:tblGrid>
        <w:gridCol w:w="4531"/>
        <w:gridCol w:w="3550"/>
        <w:tblGridChange w:id="1426">
          <w:tblGrid>
            <w:gridCol w:w="3114"/>
            <w:gridCol w:w="1417"/>
            <w:gridCol w:w="1985"/>
            <w:gridCol w:w="1565"/>
          </w:tblGrid>
        </w:tblGridChange>
      </w:tblGrid>
      <w:tr w:rsidR="005A0BF9" w14:paraId="75713082" w14:textId="77777777" w:rsidTr="005A0BF9">
        <w:trPr>
          <w:jc w:val="center"/>
          <w:ins w:id="1427" w:author="森川　裕太(アプリケーション開発２課)" w:date="2025-08-08T16:01:00Z"/>
          <w:trPrChange w:id="1428" w:author="森川　裕太(アプリケーション開発２課)" w:date="2025-08-08T16:01:00Z" w16du:dateUtc="2025-08-08T07:01:00Z">
            <w:trPr>
              <w:gridAfter w:val="0"/>
              <w:jc w:val="center"/>
            </w:trPr>
          </w:trPrChange>
        </w:trPr>
        <w:tc>
          <w:tcPr>
            <w:tcW w:w="4531" w:type="dxa"/>
            <w:shd w:val="clear" w:color="auto" w:fill="E7E6E6" w:themeFill="background2"/>
            <w:tcPrChange w:id="1429" w:author="森川　裕太(アプリケーション開発２課)" w:date="2025-08-08T16:01:00Z" w16du:dateUtc="2025-08-08T07:01:00Z">
              <w:tcPr>
                <w:tcW w:w="3114" w:type="dxa"/>
                <w:shd w:val="clear" w:color="auto" w:fill="E7E6E6" w:themeFill="background2"/>
              </w:tcPr>
            </w:tcPrChange>
          </w:tcPr>
          <w:p w14:paraId="57B5E6A4" w14:textId="77777777" w:rsidR="005A0BF9" w:rsidRDefault="005A0BF9">
            <w:pPr>
              <w:pStyle w:val="a0"/>
              <w:ind w:left="0"/>
              <w:jc w:val="center"/>
              <w:rPr>
                <w:ins w:id="1430" w:author="森川　裕太(アプリケーション開発２課)" w:date="2025-08-08T16:01:00Z" w16du:dateUtc="2025-08-08T07:01:00Z"/>
                <w:rFonts w:hAnsi="ＭＳ 明朝"/>
              </w:rPr>
            </w:pPr>
            <w:ins w:id="1431" w:author="森川　裕太(アプリケーション開発２課)" w:date="2025-08-08T16:01:00Z" w16du:dateUtc="2025-08-08T07:01:00Z">
              <w:r>
                <w:rPr>
                  <w:rFonts w:hAnsi="ＭＳ 明朝" w:hint="eastAsia"/>
                </w:rPr>
                <w:t>キー操作</w:t>
              </w:r>
            </w:ins>
          </w:p>
        </w:tc>
        <w:tc>
          <w:tcPr>
            <w:tcW w:w="3550" w:type="dxa"/>
            <w:shd w:val="clear" w:color="auto" w:fill="E7E6E6" w:themeFill="background2"/>
            <w:tcPrChange w:id="1432" w:author="森川　裕太(アプリケーション開発２課)" w:date="2025-08-08T16:01:00Z" w16du:dateUtc="2025-08-08T07:01:00Z">
              <w:tcPr>
                <w:tcW w:w="3402" w:type="dxa"/>
                <w:gridSpan w:val="2"/>
                <w:shd w:val="clear" w:color="auto" w:fill="E7E6E6" w:themeFill="background2"/>
              </w:tcPr>
            </w:tcPrChange>
          </w:tcPr>
          <w:p w14:paraId="785E1078" w14:textId="77777777" w:rsidR="005A0BF9" w:rsidRDefault="005A0BF9">
            <w:pPr>
              <w:pStyle w:val="a0"/>
              <w:ind w:left="0"/>
              <w:jc w:val="center"/>
              <w:rPr>
                <w:ins w:id="1433" w:author="森川　裕太(アプリケーション開発２課)" w:date="2025-08-08T16:01:00Z" w16du:dateUtc="2025-08-08T07:01:00Z"/>
                <w:rFonts w:hAnsi="ＭＳ 明朝"/>
              </w:rPr>
            </w:pPr>
            <w:ins w:id="1434" w:author="森川　裕太(アプリケーション開発２課)" w:date="2025-08-08T16:01:00Z" w16du:dateUtc="2025-08-08T07:01:00Z">
              <w:r>
                <w:rPr>
                  <w:rFonts w:hAnsi="ＭＳ 明朝" w:hint="eastAsia"/>
                </w:rPr>
                <w:t>計算結果表示欄</w:t>
              </w:r>
            </w:ins>
          </w:p>
        </w:tc>
      </w:tr>
      <w:tr w:rsidR="005A0BF9" w14:paraId="14E96EC9" w14:textId="77777777" w:rsidTr="005A0BF9">
        <w:trPr>
          <w:jc w:val="center"/>
          <w:ins w:id="1435" w:author="森川　裕太(アプリケーション開発２課)" w:date="2025-08-08T16:01:00Z"/>
        </w:trPr>
        <w:tc>
          <w:tcPr>
            <w:tcW w:w="4531" w:type="dxa"/>
          </w:tcPr>
          <w:p w14:paraId="715C2E3C" w14:textId="77777777" w:rsidR="005A0BF9" w:rsidRDefault="005A0BF9">
            <w:pPr>
              <w:pStyle w:val="a0"/>
              <w:ind w:left="0" w:firstLineChars="150" w:firstLine="270"/>
              <w:rPr>
                <w:ins w:id="1436" w:author="森川　裕太(アプリケーション開発２課)" w:date="2025-08-08T16:01:00Z" w16du:dateUtc="2025-08-08T07:01:00Z"/>
                <w:rFonts w:hAnsi="ＭＳ 明朝"/>
              </w:rPr>
            </w:pPr>
            <w:ins w:id="1437" w:author="森川　裕太(アプリケーション開発２課)" w:date="2025-08-08T16:01:00Z" w16du:dateUtc="2025-08-08T07:01:00Z">
              <w:r>
                <w:rPr>
                  <w:rFonts w:hAnsi="ＭＳ 明朝"/>
                </w:rPr>
                <w:fldChar w:fldCharType="begin"/>
              </w:r>
              <w:r>
                <w:rPr>
                  <w:rFonts w:hAnsi="ＭＳ 明朝"/>
                </w:rPr>
                <w:instrText xml:space="preserve"> </w:instrText>
              </w:r>
              <w:r>
                <w:rPr>
                  <w:rFonts w:hAnsi="ＭＳ 明朝" w:hint="eastAsia"/>
                </w:rPr>
                <w:instrText>eq \o\ac(□,0)</w:instrText>
              </w:r>
              <w:r>
                <w:rPr>
                  <w:rFonts w:hAnsi="ＭＳ 明朝"/>
                </w:rPr>
                <w:fldChar w:fldCharType="end"/>
              </w:r>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\o\ac(□,1)</w:instrText>
              </w:r>
              <w:r>
                <w:rPr>
                  <w:rFonts w:hAnsi="ＭＳ 明朝"/>
                </w:rPr>
                <w:fldChar w:fldCharType="end"/>
              </w:r>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\o\ac(□,2)</w:instrText>
              </w:r>
              <w:r>
                <w:rPr>
                  <w:rFonts w:hAnsi="ＭＳ 明朝"/>
                </w:rPr>
                <w:fldChar w:fldCharType="end"/>
              </w:r>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\o\ac(□,3)</w:instrText>
              </w:r>
              <w:r>
                <w:rPr>
                  <w:rFonts w:hAnsi="ＭＳ 明朝"/>
                </w:rPr>
                <w:fldChar w:fldCharType="end"/>
              </w:r>
              <w:r>
                <w:rPr>
                  <w:rFonts w:hAnsi="ＭＳ 明朝" w:hint="eastAsia"/>
                </w:rPr>
                <w:t xml:space="preserve"> </w:t>
              </w:r>
            </w:ins>
          </w:p>
        </w:tc>
        <w:tc>
          <w:tcPr>
            <w:tcW w:w="3550" w:type="dxa"/>
          </w:tcPr>
          <w:p w14:paraId="7866A589" w14:textId="77777777" w:rsidR="005A0BF9" w:rsidRDefault="005A0BF9">
            <w:pPr>
              <w:pStyle w:val="a0"/>
              <w:ind w:left="0"/>
              <w:jc w:val="right"/>
              <w:rPr>
                <w:ins w:id="1438" w:author="森川　裕太(アプリケーション開発２課)" w:date="2025-08-08T16:01:00Z" w16du:dateUtc="2025-08-08T07:01:00Z"/>
                <w:rFonts w:hAnsi="ＭＳ 明朝"/>
              </w:rPr>
            </w:pPr>
            <w:ins w:id="1439" w:author="森川　裕太(アプリケーション開発２課)" w:date="2025-08-08T16:01:00Z" w16du:dateUtc="2025-08-08T07:01:00Z">
              <w:r>
                <w:rPr>
                  <w:rFonts w:hAnsi="ＭＳ 明朝" w:hint="eastAsia"/>
                </w:rPr>
                <w:t xml:space="preserve">1 2 3 </w:t>
              </w:r>
            </w:ins>
          </w:p>
        </w:tc>
      </w:tr>
    </w:tbl>
    <w:p w14:paraId="292A42A9" w14:textId="0AC1743C" w:rsidR="006D7675" w:rsidRDefault="002650B8" w:rsidP="003A7B7B">
      <w:pPr>
        <w:pStyle w:val="afd"/>
        <w:numPr>
          <w:ilvl w:val="0"/>
          <w:numId w:val="134"/>
        </w:numPr>
        <w:adjustRightInd/>
        <w:ind w:leftChars="0"/>
        <w:textAlignment w:val="auto"/>
        <w:rPr>
          <w:ins w:id="1440" w:author="森川　裕太(アプリケーション開発２課)" w:date="2025-08-08T16:13:00Z" w16du:dateUtc="2025-08-08T07:13:00Z"/>
        </w:rPr>
      </w:pPr>
      <w:ins w:id="1441" w:author="森川　裕太(アプリケーション開発２課)" w:date="2025-08-08T16:13:00Z" w16du:dateUtc="2025-08-08T07:13:00Z">
        <w:r>
          <w:rPr>
            <w:rFonts w:hint="eastAsia"/>
          </w:rPr>
          <w:lastRenderedPageBreak/>
          <w:t>計算命令キー</w:t>
        </w:r>
      </w:ins>
    </w:p>
    <w:p w14:paraId="1FF83A33" w14:textId="3EA4B063" w:rsidR="002650B8" w:rsidRDefault="00185F7C">
      <w:pPr>
        <w:pStyle w:val="afd"/>
        <w:numPr>
          <w:ilvl w:val="0"/>
          <w:numId w:val="142"/>
        </w:numPr>
        <w:adjustRightInd/>
        <w:ind w:leftChars="500" w:left="1342" w:hanging="442"/>
        <w:textAlignment w:val="auto"/>
        <w:rPr>
          <w:ins w:id="1442" w:author="森川　裕太(アプリケーション開発２課)" w:date="2025-08-18T08:43:00Z" w16du:dateUtc="2025-08-17T23:43:00Z"/>
        </w:rPr>
        <w:pPrChange w:id="1443" w:author="森川　裕太(アプリケーション開発２課)" w:date="2025-08-20T10:33:00Z" w16du:dateUtc="2025-08-20T01:33:00Z">
          <w:pPr>
            <w:pStyle w:val="afd"/>
            <w:numPr>
              <w:numId w:val="142"/>
            </w:numPr>
            <w:adjustRightInd/>
            <w:ind w:leftChars="0" w:left="982" w:hanging="440"/>
            <w:textAlignment w:val="auto"/>
          </w:pPr>
        </w:pPrChange>
      </w:pPr>
      <w:ins w:id="1444" w:author="森川　裕太(アプリケーション開発２課)" w:date="2025-08-08T16:19:00Z" w16du:dateUtc="2025-08-08T07:19:00Z">
        <w:r>
          <w:rPr>
            <w:rFonts w:hint="eastAsia"/>
          </w:rPr>
          <w:t>通常の四則演算</w:t>
        </w:r>
      </w:ins>
    </w:p>
    <w:p w14:paraId="38A712EB" w14:textId="77777777" w:rsidR="00772B10" w:rsidRDefault="008774FC">
      <w:pPr>
        <w:pStyle w:val="afd"/>
        <w:adjustRightInd/>
        <w:ind w:leftChars="0" w:left="980"/>
        <w:textAlignment w:val="auto"/>
        <w:rPr>
          <w:ins w:id="1445" w:author="森川　裕太(アプリケーション開発２課)" w:date="2025-08-18T10:57:00Z" w16du:dateUtc="2025-08-18T01:57:00Z"/>
        </w:rPr>
        <w:pPrChange w:id="1446" w:author="森川　裕太(アプリケーション開発２課)" w:date="2025-08-20T10:35:00Z" w16du:dateUtc="2025-08-20T01:35:00Z">
          <w:pPr>
            <w:pStyle w:val="afd"/>
            <w:adjustRightInd/>
            <w:ind w:leftChars="0" w:left="980" w:firstLineChars="100" w:firstLine="180"/>
            <w:textAlignment w:val="auto"/>
          </w:pPr>
        </w:pPrChange>
      </w:pPr>
      <w:ins w:id="1447" w:author="森川　裕太(アプリケーション開発２課)" w:date="2025-08-18T08:43:00Z" w16du:dateUtc="2025-08-17T23:43:00Z">
        <w:r>
          <w:rPr>
            <w:rFonts w:hint="eastAsia"/>
          </w:rPr>
          <w:t>計算命令キー（＋、</w:t>
        </w:r>
        <w:r>
          <w:t>−</w:t>
        </w:r>
        <w:r>
          <w:rPr>
            <w:rFonts w:hint="eastAsia"/>
          </w:rPr>
          <w:t>、×、÷）を入力すると、入力した演算子が途中計算表示欄に表示される。この時で、直前までに入力された数値と演算子に基づいて途中計算が実行され、結果が計算結果表示欄に表示される。複数の演算を続けて入力する場合も、計算命令キーを入力するたびにその時点までの計算が行われ、次の演算に備えた結果が表示される。 最終的な答えはイコールキーを押すことで確定される。</w:t>
        </w:r>
      </w:ins>
    </w:p>
    <w:p w14:paraId="3C20E8AC" w14:textId="1CDF1D46" w:rsidR="00772B10" w:rsidRDefault="00772B10">
      <w:pPr>
        <w:pStyle w:val="afd"/>
        <w:adjustRightInd/>
        <w:ind w:leftChars="0" w:left="980" w:firstLineChars="100" w:firstLine="180"/>
        <w:textAlignment w:val="auto"/>
        <w:rPr>
          <w:ins w:id="1448" w:author="森川　裕太(アプリケーション開発２課)" w:date="2025-08-08T15:48:00Z" w16du:dateUtc="2025-08-08T06:48:00Z"/>
        </w:rPr>
        <w:pPrChange w:id="1449" w:author="森川　裕太(アプリケーション開発２課)" w:date="2025-08-18T10:57:00Z" w16du:dateUtc="2025-08-18T01:57:00Z">
          <w:pPr>
            <w:adjustRightInd/>
            <w:ind w:left="540"/>
            <w:textAlignment w:val="auto"/>
          </w:pPr>
        </w:pPrChange>
      </w:pPr>
      <w:ins w:id="1450" w:author="森川　裕太(アプリケーション開発２課)" w:date="2025-08-18T10:56:00Z" w16du:dateUtc="2025-08-18T01:56:00Z">
        <w:r>
          <w:rPr>
            <w:rFonts w:hint="eastAsia"/>
          </w:rPr>
          <w:t>減算キー（-）は「負の数の入力」には使用できない。負の数を入力する場合はサインチェンジキーを使用する</w:t>
        </w:r>
      </w:ins>
    </w:p>
    <w:tbl>
      <w:tblPr>
        <w:tblStyle w:val="afc"/>
        <w:tblW w:w="8116" w:type="dxa"/>
        <w:jc w:val="center"/>
        <w:tblLook w:val="04A0" w:firstRow="1" w:lastRow="0" w:firstColumn="1" w:lastColumn="0" w:noHBand="0" w:noVBand="1"/>
        <w:tblPrChange w:id="1451" w:author="森川　裕太(アプリケーション開発２課)" w:date="2025-08-08T16:19:00Z" w16du:dateUtc="2025-08-08T07:19:00Z">
          <w:tblPr>
            <w:tblStyle w:val="afc"/>
            <w:tblW w:w="8674" w:type="dxa"/>
            <w:jc w:val="center"/>
            <w:tblLook w:val="04A0" w:firstRow="1" w:lastRow="0" w:firstColumn="1" w:lastColumn="0" w:noHBand="0" w:noVBand="1"/>
          </w:tblPr>
        </w:tblPrChange>
      </w:tblPr>
      <w:tblGrid>
        <w:gridCol w:w="1276"/>
        <w:gridCol w:w="2084"/>
        <w:gridCol w:w="2614"/>
        <w:gridCol w:w="2142"/>
        <w:tblGridChange w:id="1452">
          <w:tblGrid>
            <w:gridCol w:w="1129"/>
            <w:gridCol w:w="147"/>
            <w:gridCol w:w="2084"/>
            <w:gridCol w:w="472"/>
            <w:gridCol w:w="2142"/>
            <w:gridCol w:w="520"/>
            <w:gridCol w:w="1622"/>
            <w:gridCol w:w="558"/>
          </w:tblGrid>
        </w:tblGridChange>
      </w:tblGrid>
      <w:tr w:rsidR="00185F7C" w14:paraId="100F0109" w14:textId="77777777" w:rsidTr="00185F7C">
        <w:trPr>
          <w:jc w:val="center"/>
          <w:trPrChange w:id="1453" w:author="森川　裕太(アプリケーション開発２課)" w:date="2025-08-08T16:19:00Z" w16du:dateUtc="2025-08-08T07:19:00Z">
            <w:trPr>
              <w:jc w:val="center"/>
            </w:trPr>
          </w:trPrChange>
        </w:trPr>
        <w:tc>
          <w:tcPr>
            <w:tcW w:w="1276" w:type="dxa"/>
            <w:tcBorders>
              <w:bottom w:val="single" w:sz="4" w:space="0" w:color="auto"/>
            </w:tcBorders>
            <w:shd w:val="clear" w:color="auto" w:fill="E7E6E6" w:themeFill="background2"/>
            <w:tcPrChange w:id="1454" w:author="森川　裕太(アプリケーション開発２課)" w:date="2025-08-08T16:19:00Z" w16du:dateUtc="2025-08-08T07:19:00Z">
              <w:tcPr>
                <w:tcW w:w="1129" w:type="dxa"/>
                <w:tcBorders>
                  <w:bottom w:val="single" w:sz="4" w:space="0" w:color="auto"/>
                </w:tcBorders>
                <w:shd w:val="clear" w:color="auto" w:fill="E7E6E6" w:themeFill="background2"/>
              </w:tcPr>
            </w:tcPrChange>
          </w:tcPr>
          <w:p w14:paraId="2D2113AC" w14:textId="77777777" w:rsidR="00185F7C" w:rsidRDefault="00185F7C">
            <w:pPr>
              <w:pStyle w:val="a0"/>
              <w:ind w:left="0"/>
              <w:jc w:val="center"/>
              <w:rPr>
                <w:rFonts w:hAnsi="ＭＳ 明朝"/>
              </w:rPr>
            </w:pPr>
            <w:ins w:id="1455" w:author="森川　裕太(アプリケーション開発２課)" w:date="2025-08-08T16:19:00Z" w16du:dateUtc="2025-08-08T07:19:00Z">
              <w:r>
                <w:rPr>
                  <w:rFonts w:hAnsi="ＭＳ 明朝" w:hint="eastAsia"/>
                </w:rPr>
                <w:t>計算例</w:t>
              </w:r>
            </w:ins>
          </w:p>
        </w:tc>
        <w:tc>
          <w:tcPr>
            <w:tcW w:w="2084" w:type="dxa"/>
            <w:shd w:val="clear" w:color="auto" w:fill="E7E6E6" w:themeFill="background2"/>
            <w:tcPrChange w:id="1456" w:author="森川　裕太(アプリケーション開発２課)" w:date="2025-08-08T16:19:00Z" w16du:dateUtc="2025-08-08T07:19:00Z">
              <w:tcPr>
                <w:tcW w:w="2703" w:type="dxa"/>
                <w:gridSpan w:val="3"/>
                <w:shd w:val="clear" w:color="auto" w:fill="E7E6E6" w:themeFill="background2"/>
              </w:tcPr>
            </w:tcPrChange>
          </w:tcPr>
          <w:p w14:paraId="68FC671A" w14:textId="77777777" w:rsidR="00185F7C" w:rsidRDefault="00185F7C">
            <w:pPr>
              <w:pStyle w:val="a0"/>
              <w:ind w:left="0"/>
              <w:jc w:val="center"/>
              <w:rPr>
                <w:rFonts w:hAnsi="ＭＳ 明朝"/>
              </w:rPr>
            </w:pPr>
            <w:ins w:id="1457" w:author="森川　裕太(アプリケーション開発２課)" w:date="2025-08-08T16:19:00Z" w16du:dateUtc="2025-08-08T07:19:00Z">
              <w:r>
                <w:rPr>
                  <w:rFonts w:hAnsi="ＭＳ 明朝" w:hint="eastAsia"/>
                </w:rPr>
                <w:t>キー操作</w:t>
              </w:r>
            </w:ins>
          </w:p>
        </w:tc>
        <w:tc>
          <w:tcPr>
            <w:tcW w:w="2614" w:type="dxa"/>
            <w:shd w:val="clear" w:color="auto" w:fill="E7E6E6" w:themeFill="background2"/>
            <w:tcPrChange w:id="1458" w:author="森川　裕太(アプリケーション開発２課)" w:date="2025-08-08T16:19:00Z" w16du:dateUtc="2025-08-08T07:19:00Z">
              <w:tcPr>
                <w:tcW w:w="2662" w:type="dxa"/>
                <w:gridSpan w:val="2"/>
                <w:shd w:val="clear" w:color="auto" w:fill="E7E6E6" w:themeFill="background2"/>
              </w:tcPr>
            </w:tcPrChange>
          </w:tcPr>
          <w:p w14:paraId="360C446F" w14:textId="77777777" w:rsidR="00185F7C" w:rsidRDefault="00185F7C">
            <w:pPr>
              <w:pStyle w:val="a0"/>
              <w:ind w:left="0"/>
              <w:jc w:val="center"/>
              <w:rPr>
                <w:rFonts w:hAnsi="ＭＳ 明朝"/>
              </w:rPr>
            </w:pPr>
            <w:ins w:id="1459" w:author="森川　裕太(アプリケーション開発２課)" w:date="2025-08-08T16:19:00Z" w16du:dateUtc="2025-08-08T07:19:00Z">
              <w:r>
                <w:rPr>
                  <w:rFonts w:hAnsi="ＭＳ 明朝" w:hint="eastAsia"/>
                </w:rPr>
                <w:t>途中計算表示欄</w:t>
              </w:r>
            </w:ins>
          </w:p>
        </w:tc>
        <w:tc>
          <w:tcPr>
            <w:tcW w:w="2142" w:type="dxa"/>
            <w:shd w:val="clear" w:color="auto" w:fill="E7E6E6" w:themeFill="background2"/>
            <w:tcPrChange w:id="1460" w:author="森川　裕太(アプリケーション開発２課)" w:date="2025-08-08T16:19:00Z" w16du:dateUtc="2025-08-08T07:19:00Z">
              <w:tcPr>
                <w:tcW w:w="2180" w:type="dxa"/>
                <w:gridSpan w:val="2"/>
                <w:shd w:val="clear" w:color="auto" w:fill="E7E6E6" w:themeFill="background2"/>
              </w:tcPr>
            </w:tcPrChange>
          </w:tcPr>
          <w:p w14:paraId="0FAA370F" w14:textId="77777777" w:rsidR="00185F7C" w:rsidRDefault="00185F7C">
            <w:pPr>
              <w:pStyle w:val="a0"/>
              <w:ind w:left="0"/>
              <w:jc w:val="center"/>
              <w:rPr>
                <w:rFonts w:hAnsi="ＭＳ 明朝"/>
              </w:rPr>
            </w:pPr>
            <w:ins w:id="1461" w:author="森川　裕太(アプリケーション開発２課)" w:date="2025-08-08T16:19:00Z" w16du:dateUtc="2025-08-08T07:19:00Z">
              <w:r>
                <w:rPr>
                  <w:rFonts w:hAnsi="ＭＳ 明朝" w:hint="eastAsia"/>
                </w:rPr>
                <w:t>計算結果表示欄</w:t>
              </w:r>
            </w:ins>
          </w:p>
        </w:tc>
      </w:tr>
      <w:tr w:rsidR="00185F7C" w14:paraId="1540D453" w14:textId="77777777" w:rsidTr="00185F7C">
        <w:trPr>
          <w:trHeight w:val="845"/>
          <w:jc w:val="center"/>
          <w:trPrChange w:id="1462" w:author="森川　裕太(アプリケーション開発２課)" w:date="2025-08-08T16:19:00Z" w16du:dateUtc="2025-08-08T07:19:00Z">
            <w:trPr>
              <w:trHeight w:val="845"/>
              <w:jc w:val="center"/>
            </w:trPr>
          </w:trPrChange>
        </w:trPr>
        <w:tc>
          <w:tcPr>
            <w:tcW w:w="1276" w:type="dxa"/>
            <w:tcBorders>
              <w:top w:val="single" w:sz="4" w:space="0" w:color="auto"/>
              <w:left w:val="single" w:sz="4" w:space="0" w:color="auto"/>
              <w:bottom w:val="single" w:sz="4" w:space="0" w:color="auto"/>
              <w:right w:val="single" w:sz="4" w:space="0" w:color="auto"/>
            </w:tcBorders>
            <w:tcPrChange w:id="1463" w:author="森川　裕太(アプリケーション開発２課)" w:date="2025-08-08T16:19:00Z" w16du:dateUtc="2025-08-08T07:19:00Z">
              <w:tcPr>
                <w:tcW w:w="1129" w:type="dxa"/>
                <w:tcBorders>
                  <w:top w:val="single" w:sz="4" w:space="0" w:color="auto"/>
                  <w:left w:val="single" w:sz="4" w:space="0" w:color="auto"/>
                  <w:bottom w:val="single" w:sz="4" w:space="0" w:color="auto"/>
                  <w:right w:val="single" w:sz="4" w:space="0" w:color="auto"/>
                </w:tcBorders>
              </w:tcPr>
            </w:tcPrChange>
          </w:tcPr>
          <w:p w14:paraId="2AA76DCB" w14:textId="77777777" w:rsidR="00185F7C" w:rsidRDefault="00185F7C">
            <w:pPr>
              <w:pStyle w:val="a0"/>
              <w:ind w:left="0"/>
              <w:rPr>
                <w:rFonts w:hAnsi="ＭＳ 明朝"/>
              </w:rPr>
            </w:pPr>
            <w:ins w:id="1464" w:author="森川　裕太(アプリケーション開発２課)" w:date="2025-08-08T16:19:00Z" w16du:dateUtc="2025-08-08T07:19:00Z">
              <w:r>
                <w:rPr>
                  <w:rFonts w:hAnsi="ＭＳ 明朝" w:hint="eastAsia"/>
                </w:rPr>
                <w:t>53+123-63</w:t>
              </w:r>
            </w:ins>
          </w:p>
        </w:tc>
        <w:tc>
          <w:tcPr>
            <w:tcW w:w="2084" w:type="dxa"/>
            <w:tcBorders>
              <w:left w:val="single" w:sz="4" w:space="0" w:color="auto"/>
            </w:tcBorders>
            <w:tcPrChange w:id="1465" w:author="森川　裕太(アプリケーション開発２課)" w:date="2025-08-08T16:19:00Z" w16du:dateUtc="2025-08-08T07:19:00Z">
              <w:tcPr>
                <w:tcW w:w="2703" w:type="dxa"/>
                <w:gridSpan w:val="3"/>
                <w:tcBorders>
                  <w:left w:val="single" w:sz="4" w:space="0" w:color="auto"/>
                </w:tcBorders>
              </w:tcPr>
            </w:tcPrChange>
          </w:tcPr>
          <w:p w14:paraId="742BCF12" w14:textId="77777777" w:rsidR="00185F7C" w:rsidRDefault="00185F7C">
            <w:pPr>
              <w:pStyle w:val="a0"/>
              <w:ind w:left="0"/>
              <w:jc w:val="right"/>
              <w:rPr>
                <w:ins w:id="1466" w:author="森川　裕太(アプリケーション開発２課)" w:date="2025-08-08T16:19:00Z" w16du:dateUtc="2025-08-08T07:19:00Z"/>
                <w:rFonts w:hAnsi="ＭＳ 明朝"/>
              </w:rPr>
            </w:pPr>
            <w:ins w:id="1467" w:author="森川　裕太(アプリケーション開発２課)" w:date="2025-08-08T16:19:00Z" w16du:dateUtc="2025-08-08T07:19:00Z">
              <w:r>
                <w:rPr>
                  <w:rFonts w:hAnsi="ＭＳ 明朝" w:hint="eastAsia"/>
                </w:rPr>
                <w:t>53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4FB3ECEF" w14:textId="77777777" w:rsidR="00185F7C" w:rsidRDefault="00185F7C">
            <w:pPr>
              <w:pStyle w:val="a0"/>
              <w:ind w:left="0"/>
              <w:jc w:val="right"/>
              <w:rPr>
                <w:ins w:id="1468" w:author="森川　裕太(アプリケーション開発２課)" w:date="2025-08-08T16:19:00Z" w16du:dateUtc="2025-08-08T07:19:00Z"/>
                <w:rFonts w:hAnsi="ＭＳ 明朝"/>
              </w:rPr>
            </w:pPr>
            <w:ins w:id="1469" w:author="森川　裕太(アプリケーション開発２課)" w:date="2025-08-08T16:19:00Z" w16du:dateUtc="2025-08-08T07:19: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44956F5B" w14:textId="77777777" w:rsidR="00185F7C" w:rsidRDefault="00185F7C">
            <w:pPr>
              <w:pStyle w:val="a0"/>
              <w:ind w:left="0"/>
              <w:jc w:val="right"/>
              <w:rPr>
                <w:rFonts w:hAnsi="ＭＳ 明朝"/>
              </w:rPr>
            </w:pPr>
            <w:ins w:id="1470" w:author="森川　裕太(アプリケーション開発２課)" w:date="2025-08-08T16:19:00Z" w16du:dateUtc="2025-08-08T07:19:00Z">
              <w:r>
                <w:rPr>
                  <w:rFonts w:hAnsi="ＭＳ 明朝" w:hint="eastAsia"/>
                </w:rPr>
                <w:t>63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14" w:type="dxa"/>
            <w:tcPrChange w:id="1471" w:author="森川　裕太(アプリケーション開発２課)" w:date="2025-08-08T16:19:00Z" w16du:dateUtc="2025-08-08T07:19:00Z">
              <w:tcPr>
                <w:tcW w:w="2662" w:type="dxa"/>
                <w:gridSpan w:val="2"/>
              </w:tcPr>
            </w:tcPrChange>
          </w:tcPr>
          <w:p w14:paraId="33DDCA6E" w14:textId="77777777" w:rsidR="00185F7C" w:rsidRDefault="00185F7C">
            <w:pPr>
              <w:pStyle w:val="a0"/>
              <w:ind w:left="0"/>
              <w:jc w:val="right"/>
              <w:rPr>
                <w:ins w:id="1472" w:author="森川　裕太(アプリケーション開発２課)" w:date="2025-08-08T16:19:00Z" w16du:dateUtc="2025-08-08T07:19:00Z"/>
                <w:rFonts w:hAnsi="ＭＳ 明朝"/>
              </w:rPr>
            </w:pPr>
            <w:ins w:id="1473" w:author="森川　裕太(アプリケーション開発２課)" w:date="2025-08-08T16:19:00Z" w16du:dateUtc="2025-08-08T07:19:00Z">
              <w:r>
                <w:rPr>
                  <w:rFonts w:hAnsi="ＭＳ 明朝" w:hint="eastAsia"/>
                </w:rPr>
                <w:t>53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EABA5AA" w14:textId="77777777" w:rsidR="00185F7C" w:rsidRDefault="00185F7C">
            <w:pPr>
              <w:pStyle w:val="a0"/>
              <w:ind w:left="0"/>
              <w:jc w:val="right"/>
              <w:rPr>
                <w:ins w:id="1474" w:author="森川　裕太(アプリケーション開発２課)" w:date="2025-08-08T16:19:00Z" w16du:dateUtc="2025-08-08T07:19:00Z"/>
                <w:rFonts w:hAnsi="ＭＳ 明朝"/>
              </w:rPr>
            </w:pPr>
            <w:ins w:id="1475" w:author="森川　裕太(アプリケーション開発２課)" w:date="2025-08-08T16:19:00Z" w16du:dateUtc="2025-08-08T07:19:00Z">
              <w:r>
                <w:rPr>
                  <w:rFonts w:hAnsi="ＭＳ 明朝" w:hint="eastAsia"/>
                </w:rPr>
                <w:t>176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79FF6470" w14:textId="77777777" w:rsidR="00185F7C" w:rsidRDefault="00185F7C">
            <w:pPr>
              <w:pStyle w:val="a0"/>
              <w:ind w:left="0"/>
              <w:jc w:val="right"/>
              <w:rPr>
                <w:rFonts w:hAnsi="ＭＳ 明朝"/>
              </w:rPr>
            </w:pPr>
            <w:ins w:id="1476" w:author="森川　裕太(アプリケーション開発２課)" w:date="2025-08-08T16:19:00Z" w16du:dateUtc="2025-08-08T07:19:00Z">
              <w:r>
                <w:rPr>
                  <w:rFonts w:hAnsi="ＭＳ 明朝" w:hint="eastAsia"/>
                </w:rPr>
                <w:t>176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63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142" w:type="dxa"/>
            <w:tcPrChange w:id="1477" w:author="森川　裕太(アプリケーション開発２課)" w:date="2025-08-08T16:19:00Z" w16du:dateUtc="2025-08-08T07:19:00Z">
              <w:tcPr>
                <w:tcW w:w="2180" w:type="dxa"/>
                <w:gridSpan w:val="2"/>
              </w:tcPr>
            </w:tcPrChange>
          </w:tcPr>
          <w:p w14:paraId="55BD1C4A" w14:textId="77777777" w:rsidR="00185F7C" w:rsidRDefault="00185F7C">
            <w:pPr>
              <w:pStyle w:val="a0"/>
              <w:ind w:left="0"/>
              <w:jc w:val="right"/>
              <w:rPr>
                <w:ins w:id="1478" w:author="森川　裕太(アプリケーション開発２課)" w:date="2025-08-08T16:19:00Z" w16du:dateUtc="2025-08-08T07:19:00Z"/>
                <w:rFonts w:hAnsi="ＭＳ 明朝"/>
              </w:rPr>
            </w:pPr>
            <w:ins w:id="1479" w:author="森川　裕太(アプリケーション開発２課)" w:date="2025-08-08T16:19:00Z" w16du:dateUtc="2025-08-08T07:19:00Z">
              <w:r>
                <w:rPr>
                  <w:rFonts w:hAnsi="ＭＳ 明朝" w:hint="eastAsia"/>
                </w:rPr>
                <w:t>53</w:t>
              </w:r>
            </w:ins>
          </w:p>
          <w:p w14:paraId="52F3299C" w14:textId="77777777" w:rsidR="00185F7C" w:rsidRDefault="00185F7C">
            <w:pPr>
              <w:pStyle w:val="a0"/>
              <w:ind w:left="0"/>
              <w:jc w:val="right"/>
              <w:rPr>
                <w:ins w:id="1480" w:author="森川　裕太(アプリケーション開発２課)" w:date="2025-08-08T16:19:00Z" w16du:dateUtc="2025-08-08T07:19:00Z"/>
                <w:rFonts w:hAnsi="ＭＳ 明朝"/>
              </w:rPr>
            </w:pPr>
            <w:ins w:id="1481" w:author="森川　裕太(アプリケーション開発２課)" w:date="2025-08-08T16:19:00Z" w16du:dateUtc="2025-08-08T07:19:00Z">
              <w:r>
                <w:rPr>
                  <w:rFonts w:hAnsi="ＭＳ 明朝" w:hint="eastAsia"/>
                </w:rPr>
                <w:t>176</w:t>
              </w:r>
            </w:ins>
          </w:p>
          <w:p w14:paraId="559020A2" w14:textId="77777777" w:rsidR="00185F7C" w:rsidRDefault="00185F7C">
            <w:pPr>
              <w:pStyle w:val="a0"/>
              <w:ind w:left="0"/>
              <w:jc w:val="right"/>
              <w:rPr>
                <w:rFonts w:hAnsi="ＭＳ 明朝"/>
              </w:rPr>
            </w:pPr>
            <w:ins w:id="1482" w:author="森川　裕太(アプリケーション開発２課)" w:date="2025-08-08T16:19:00Z" w16du:dateUtc="2025-08-08T07:19:00Z">
              <w:r>
                <w:rPr>
                  <w:rFonts w:hAnsi="ＭＳ 明朝" w:hint="eastAsia"/>
                </w:rPr>
                <w:t>113</w:t>
              </w:r>
            </w:ins>
          </w:p>
        </w:tc>
      </w:tr>
      <w:tr w:rsidR="00185F7C" w14:paraId="7B96AF0E" w14:textId="77777777" w:rsidTr="00185F7C">
        <w:trPr>
          <w:trHeight w:val="841"/>
          <w:jc w:val="center"/>
          <w:trPrChange w:id="1483" w:author="森川　裕太(アプリケーション開発２課)" w:date="2025-08-08T16:19:00Z" w16du:dateUtc="2025-08-08T07:19:00Z">
            <w:trPr>
              <w:trHeight w:val="841"/>
              <w:jc w:val="center"/>
            </w:trPr>
          </w:trPrChange>
        </w:trPr>
        <w:tc>
          <w:tcPr>
            <w:tcW w:w="1276" w:type="dxa"/>
            <w:tcBorders>
              <w:top w:val="single" w:sz="4" w:space="0" w:color="auto"/>
              <w:left w:val="single" w:sz="4" w:space="0" w:color="auto"/>
              <w:right w:val="single" w:sz="4" w:space="0" w:color="auto"/>
            </w:tcBorders>
            <w:tcPrChange w:id="1484" w:author="森川　裕太(アプリケーション開発２課)" w:date="2025-08-08T16:19:00Z" w16du:dateUtc="2025-08-08T07:19:00Z">
              <w:tcPr>
                <w:tcW w:w="1129" w:type="dxa"/>
                <w:tcBorders>
                  <w:top w:val="single" w:sz="4" w:space="0" w:color="auto"/>
                  <w:left w:val="single" w:sz="4" w:space="0" w:color="auto"/>
                  <w:right w:val="single" w:sz="4" w:space="0" w:color="auto"/>
                </w:tcBorders>
              </w:tcPr>
            </w:tcPrChange>
          </w:tcPr>
          <w:p w14:paraId="731E3616" w14:textId="77777777" w:rsidR="00185F7C" w:rsidRDefault="00185F7C">
            <w:pPr>
              <w:pStyle w:val="a0"/>
              <w:ind w:left="0"/>
              <w:rPr>
                <w:rFonts w:hAnsi="ＭＳ 明朝"/>
              </w:rPr>
            </w:pPr>
            <w:ins w:id="1485" w:author="森川　裕太(アプリケーション開発２課)" w:date="2025-08-08T16:19:00Z" w16du:dateUtc="2025-08-08T07:19:00Z">
              <w:r>
                <w:rPr>
                  <w:rFonts w:hAnsi="ＭＳ 明朝" w:hint="eastAsia"/>
                </w:rPr>
                <w:t>56×100÷8</w:t>
              </w:r>
            </w:ins>
          </w:p>
        </w:tc>
        <w:tc>
          <w:tcPr>
            <w:tcW w:w="2084" w:type="dxa"/>
            <w:tcBorders>
              <w:left w:val="single" w:sz="4" w:space="0" w:color="auto"/>
            </w:tcBorders>
            <w:tcPrChange w:id="1486" w:author="森川　裕太(アプリケーション開発２課)" w:date="2025-08-08T16:19:00Z" w16du:dateUtc="2025-08-08T07:19:00Z">
              <w:tcPr>
                <w:tcW w:w="2703" w:type="dxa"/>
                <w:gridSpan w:val="3"/>
                <w:tcBorders>
                  <w:left w:val="single" w:sz="4" w:space="0" w:color="auto"/>
                </w:tcBorders>
              </w:tcPr>
            </w:tcPrChange>
          </w:tcPr>
          <w:p w14:paraId="690DE433" w14:textId="77777777" w:rsidR="00185F7C" w:rsidRDefault="00185F7C">
            <w:pPr>
              <w:pStyle w:val="a0"/>
              <w:ind w:left="0"/>
              <w:jc w:val="right"/>
              <w:rPr>
                <w:ins w:id="1487" w:author="森川　裕太(アプリケーション開発２課)" w:date="2025-08-08T16:19:00Z" w16du:dateUtc="2025-08-08T07:19:00Z"/>
                <w:rFonts w:hAnsi="ＭＳ 明朝"/>
              </w:rPr>
            </w:pPr>
            <w:ins w:id="1488" w:author="森川　裕太(アプリケーション開発２課)" w:date="2025-08-08T16:19:00Z" w16du:dateUtc="2025-08-08T07:19:00Z">
              <w:r>
                <w:rPr>
                  <w:rFonts w:hAnsi="ＭＳ 明朝" w:hint="eastAsia"/>
                </w:rPr>
                <w:t>56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4F85C42" w14:textId="77777777" w:rsidR="00185F7C" w:rsidRDefault="00185F7C">
            <w:pPr>
              <w:pStyle w:val="a0"/>
              <w:ind w:left="0"/>
              <w:jc w:val="right"/>
              <w:rPr>
                <w:ins w:id="1489" w:author="森川　裕太(アプリケーション開発２課)" w:date="2025-08-08T16:19:00Z" w16du:dateUtc="2025-08-08T07:19:00Z"/>
                <w:rFonts w:hAnsi="ＭＳ 明朝"/>
              </w:rPr>
            </w:pPr>
            <w:ins w:id="1490" w:author="森川　裕太(アプリケーション開発２課)" w:date="2025-08-08T16:19:00Z" w16du:dateUtc="2025-08-08T07:19:00Z">
              <w:r>
                <w:rPr>
                  <w:rFonts w:hAnsi="ＭＳ 明朝" w:hint="eastAsia"/>
                </w:rPr>
                <w:t>100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6F820C0" w14:textId="77777777" w:rsidR="00185F7C" w:rsidRDefault="00185F7C">
            <w:pPr>
              <w:pStyle w:val="a0"/>
              <w:ind w:left="0"/>
              <w:jc w:val="right"/>
              <w:rPr>
                <w:rFonts w:hAnsi="ＭＳ 明朝"/>
              </w:rPr>
            </w:pPr>
            <w:ins w:id="1491" w:author="森川　裕太(アプリケーション開発２課)" w:date="2025-08-08T16:19:00Z" w16du:dateUtc="2025-08-08T07:19:00Z">
              <w:r>
                <w:rPr>
                  <w:rFonts w:hAnsi="ＭＳ 明朝" w:hint="eastAsia"/>
                </w:rPr>
                <w:t>8</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14" w:type="dxa"/>
            <w:tcPrChange w:id="1492" w:author="森川　裕太(アプリケーション開発２課)" w:date="2025-08-08T16:19:00Z" w16du:dateUtc="2025-08-08T07:19:00Z">
              <w:tcPr>
                <w:tcW w:w="2662" w:type="dxa"/>
                <w:gridSpan w:val="2"/>
              </w:tcPr>
            </w:tcPrChange>
          </w:tcPr>
          <w:p w14:paraId="080D3840" w14:textId="77777777" w:rsidR="00185F7C" w:rsidRDefault="00185F7C">
            <w:pPr>
              <w:pStyle w:val="a0"/>
              <w:ind w:left="0"/>
              <w:jc w:val="right"/>
              <w:rPr>
                <w:ins w:id="1493" w:author="森川　裕太(アプリケーション開発２課)" w:date="2025-08-08T16:19:00Z" w16du:dateUtc="2025-08-08T07:19:00Z"/>
                <w:rFonts w:hAnsi="ＭＳ 明朝"/>
              </w:rPr>
            </w:pPr>
            <w:ins w:id="1494" w:author="森川　裕太(アプリケーション開発２課)" w:date="2025-08-08T16:19:00Z" w16du:dateUtc="2025-08-08T07:19:00Z">
              <w:r>
                <w:rPr>
                  <w:rFonts w:hAnsi="ＭＳ 明朝" w:hint="eastAsia"/>
                </w:rPr>
                <w:t>56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7E33A233" w14:textId="69FAE3FC" w:rsidR="00185F7C" w:rsidRDefault="000762D8">
            <w:pPr>
              <w:pStyle w:val="a0"/>
              <w:ind w:left="0"/>
              <w:jc w:val="right"/>
              <w:rPr>
                <w:ins w:id="1495" w:author="森川　裕太(アプリケーション開発２課)" w:date="2025-08-08T16:19:00Z" w16du:dateUtc="2025-08-08T07:19:00Z"/>
                <w:rFonts w:hAnsi="ＭＳ 明朝"/>
              </w:rPr>
            </w:pPr>
            <w:ins w:id="1496" w:author="森川　裕太(アプリケーション開発２課)" w:date="2025-09-01T10:20:00Z" w16du:dateUtc="2025-09-01T01:20:00Z">
              <w:r>
                <w:rPr>
                  <w:rFonts w:hAnsi="ＭＳ 明朝" w:hint="eastAsia"/>
                </w:rPr>
                <w:t>5600</w:t>
              </w:r>
            </w:ins>
            <w:ins w:id="1497" w:author="森川　裕太(アプリケーション開発２課)" w:date="2025-08-08T16:19:00Z" w16du:dateUtc="2025-08-08T07:19:00Z">
              <w:r w:rsidR="00185F7C">
                <w:rPr>
                  <w:rFonts w:hAnsi="ＭＳ 明朝"/>
                </w:rPr>
                <w:fldChar w:fldCharType="begin"/>
              </w:r>
              <w:r w:rsidR="00185F7C">
                <w:rPr>
                  <w:rFonts w:hAnsi="ＭＳ 明朝"/>
                </w:rPr>
                <w:instrText xml:space="preserve"> </w:instrText>
              </w:r>
              <w:r w:rsidR="00185F7C">
                <w:rPr>
                  <w:rFonts w:hAnsi="ＭＳ 明朝" w:hint="eastAsia"/>
                </w:rPr>
                <w:instrText>eq \o\ac(□,÷)</w:instrText>
              </w:r>
              <w:r w:rsidR="00185F7C">
                <w:rPr>
                  <w:rFonts w:hAnsi="ＭＳ 明朝"/>
                </w:rPr>
                <w:fldChar w:fldCharType="end"/>
              </w:r>
            </w:ins>
          </w:p>
          <w:p w14:paraId="1DE26C26" w14:textId="77777777" w:rsidR="00185F7C" w:rsidRDefault="00185F7C">
            <w:pPr>
              <w:pStyle w:val="a0"/>
              <w:ind w:left="0"/>
              <w:jc w:val="right"/>
              <w:rPr>
                <w:rFonts w:hAnsi="ＭＳ 明朝"/>
              </w:rPr>
            </w:pPr>
            <w:ins w:id="1498" w:author="森川　裕太(アプリケーション開発２課)" w:date="2025-08-08T16:19:00Z" w16du:dateUtc="2025-08-08T07:19:00Z">
              <w:r>
                <w:rPr>
                  <w:rFonts w:hAnsi="ＭＳ 明朝" w:hint="eastAsia"/>
                </w:rPr>
                <w:t>5600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8</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142" w:type="dxa"/>
            <w:tcPrChange w:id="1499" w:author="森川　裕太(アプリケーション開発２課)" w:date="2025-08-08T16:19:00Z" w16du:dateUtc="2025-08-08T07:19:00Z">
              <w:tcPr>
                <w:tcW w:w="2180" w:type="dxa"/>
                <w:gridSpan w:val="2"/>
              </w:tcPr>
            </w:tcPrChange>
          </w:tcPr>
          <w:p w14:paraId="125BBDC2" w14:textId="77777777" w:rsidR="00185F7C" w:rsidRDefault="00185F7C">
            <w:pPr>
              <w:pStyle w:val="a0"/>
              <w:ind w:left="0"/>
              <w:jc w:val="right"/>
              <w:rPr>
                <w:ins w:id="1500" w:author="森川　裕太(アプリケーション開発２課)" w:date="2025-08-08T16:19:00Z" w16du:dateUtc="2025-08-08T07:19:00Z"/>
                <w:rFonts w:hAnsi="ＭＳ 明朝"/>
              </w:rPr>
            </w:pPr>
            <w:ins w:id="1501" w:author="森川　裕太(アプリケーション開発２課)" w:date="2025-08-08T16:19:00Z" w16du:dateUtc="2025-08-08T07:19:00Z">
              <w:r>
                <w:rPr>
                  <w:rFonts w:hAnsi="ＭＳ 明朝" w:hint="eastAsia"/>
                </w:rPr>
                <w:t>56</w:t>
              </w:r>
            </w:ins>
          </w:p>
          <w:p w14:paraId="648B67AF" w14:textId="77777777" w:rsidR="00185F7C" w:rsidRDefault="00185F7C">
            <w:pPr>
              <w:pStyle w:val="a0"/>
              <w:ind w:left="0"/>
              <w:jc w:val="right"/>
              <w:rPr>
                <w:ins w:id="1502" w:author="森川　裕太(アプリケーション開発２課)" w:date="2025-08-08T16:19:00Z" w16du:dateUtc="2025-08-08T07:19:00Z"/>
                <w:rFonts w:hAnsi="ＭＳ 明朝"/>
              </w:rPr>
            </w:pPr>
            <w:ins w:id="1503" w:author="森川　裕太(アプリケーション開発２課)" w:date="2025-08-08T16:19:00Z" w16du:dateUtc="2025-08-08T07:19:00Z">
              <w:r>
                <w:rPr>
                  <w:rFonts w:hAnsi="ＭＳ 明朝" w:hint="eastAsia"/>
                </w:rPr>
                <w:t>5,600</w:t>
              </w:r>
            </w:ins>
          </w:p>
          <w:p w14:paraId="531584DB" w14:textId="77777777" w:rsidR="00185F7C" w:rsidRDefault="00185F7C">
            <w:pPr>
              <w:pStyle w:val="a0"/>
              <w:ind w:left="0"/>
              <w:jc w:val="right"/>
              <w:rPr>
                <w:rFonts w:hAnsi="ＭＳ 明朝"/>
              </w:rPr>
            </w:pPr>
            <w:ins w:id="1504" w:author="森川　裕太(アプリケーション開発２課)" w:date="2025-08-08T16:19:00Z" w16du:dateUtc="2025-08-08T07:19:00Z">
              <w:r>
                <w:rPr>
                  <w:rFonts w:hAnsi="ＭＳ 明朝" w:hint="eastAsia"/>
                </w:rPr>
                <w:t>700</w:t>
              </w:r>
            </w:ins>
          </w:p>
        </w:tc>
      </w:tr>
    </w:tbl>
    <w:p w14:paraId="212E5300" w14:textId="77777777" w:rsidR="00FD1A89" w:rsidRDefault="00FD1A89">
      <w:pPr>
        <w:adjustRightInd/>
        <w:textAlignment w:val="auto"/>
        <w:rPr>
          <w:ins w:id="1505" w:author="森川　裕太(アプリケーション開発２課)" w:date="2025-08-08T16:23:00Z" w16du:dateUtc="2025-08-08T07:23:00Z"/>
        </w:rPr>
        <w:pPrChange w:id="1506" w:author="森川　裕太(アプリケーション開発２課)" w:date="2025-08-19T09:10:00Z" w16du:dateUtc="2025-08-19T00:10:00Z">
          <w:pPr>
            <w:adjustRightInd/>
            <w:ind w:left="540"/>
            <w:textAlignment w:val="auto"/>
          </w:pPr>
        </w:pPrChange>
      </w:pPr>
    </w:p>
    <w:p w14:paraId="49F516BF" w14:textId="273D8377" w:rsidR="00E03075" w:rsidRDefault="00E03075">
      <w:pPr>
        <w:pStyle w:val="afd"/>
        <w:numPr>
          <w:ilvl w:val="0"/>
          <w:numId w:val="142"/>
        </w:numPr>
        <w:adjustRightInd/>
        <w:ind w:leftChars="500" w:left="1342" w:hanging="442"/>
        <w:textAlignment w:val="auto"/>
        <w:rPr>
          <w:ins w:id="1507" w:author="森川　裕太(アプリケーション開発２課)" w:date="2025-08-18T08:42:00Z" w16du:dateUtc="2025-08-17T23:42:00Z"/>
        </w:rPr>
        <w:pPrChange w:id="1508" w:author="森川　裕太(アプリケーション開発２課)" w:date="2025-08-20T10:33:00Z" w16du:dateUtc="2025-08-20T01:33:00Z">
          <w:pPr>
            <w:pStyle w:val="afd"/>
            <w:numPr>
              <w:numId w:val="142"/>
            </w:numPr>
            <w:adjustRightInd/>
            <w:ind w:leftChars="0" w:left="982" w:hanging="440"/>
            <w:textAlignment w:val="auto"/>
          </w:pPr>
        </w:pPrChange>
      </w:pPr>
      <w:ins w:id="1509" w:author="森川　裕太(アプリケーション開発２課)" w:date="2025-08-08T16:49:00Z" w16du:dateUtc="2025-08-08T07:49:00Z">
        <w:r>
          <w:rPr>
            <w:rFonts w:hint="eastAsia"/>
          </w:rPr>
          <w:t>計算命令キーを連続して</w:t>
        </w:r>
      </w:ins>
      <w:ins w:id="1510" w:author="森川　裕太(アプリケーション開発２課)" w:date="2025-08-08T16:50:00Z" w16du:dateUtc="2025-08-08T07:50:00Z">
        <w:r>
          <w:rPr>
            <w:rFonts w:hint="eastAsia"/>
          </w:rPr>
          <w:t>入力した</w:t>
        </w:r>
      </w:ins>
      <w:ins w:id="1511" w:author="森川　裕太(アプリケーション開発２課)" w:date="2025-08-08T17:14:00Z" w16du:dateUtc="2025-08-08T08:14:00Z">
        <w:r w:rsidR="00D23E18">
          <w:rPr>
            <w:rFonts w:hint="eastAsia"/>
          </w:rPr>
          <w:t>計算</w:t>
        </w:r>
      </w:ins>
    </w:p>
    <w:p w14:paraId="63A9A6B7" w14:textId="77777777" w:rsidR="008774FC" w:rsidRDefault="008774FC">
      <w:pPr>
        <w:pStyle w:val="afd"/>
        <w:adjustRightInd/>
        <w:ind w:leftChars="0" w:left="980"/>
        <w:textAlignment w:val="auto"/>
        <w:rPr>
          <w:ins w:id="1512" w:author="森川　裕太(アプリケーション開発２課)" w:date="2025-08-18T08:42:00Z" w16du:dateUtc="2025-08-17T23:42:00Z"/>
        </w:rPr>
        <w:pPrChange w:id="1513" w:author="森川　裕太(アプリケーション開発２課)" w:date="2025-08-18T08:42:00Z" w16du:dateUtc="2025-08-17T23:42:00Z">
          <w:pPr>
            <w:pStyle w:val="afd"/>
            <w:numPr>
              <w:numId w:val="143"/>
            </w:numPr>
            <w:adjustRightInd/>
            <w:ind w:leftChars="0" w:left="1422" w:hanging="440"/>
            <w:textAlignment w:val="auto"/>
          </w:pPr>
        </w:pPrChange>
      </w:pPr>
      <w:ins w:id="1514" w:author="森川　裕太(アプリケーション開発２課)" w:date="2025-08-18T08:42:00Z" w16du:dateUtc="2025-08-17T23:42:00Z">
        <w:r>
          <w:rPr>
            <w:rFonts w:hint="eastAsia"/>
          </w:rPr>
          <w:t>最後に入力した計算命令キーが反映される。例では「-」の後に「＋」を入力しているため、「＋」が反映</w:t>
        </w:r>
      </w:ins>
    </w:p>
    <w:p w14:paraId="5C28735A" w14:textId="15FFC408" w:rsidR="000D203F" w:rsidRPr="000D203F" w:rsidRDefault="008774FC">
      <w:pPr>
        <w:pStyle w:val="afd"/>
        <w:adjustRightInd/>
        <w:ind w:leftChars="0" w:left="980"/>
        <w:textAlignment w:val="auto"/>
        <w:rPr>
          <w:ins w:id="1515" w:author="森川　裕太(アプリケーション開発２課)" w:date="2025-08-08T16:50:00Z" w16du:dateUtc="2025-08-08T07:50:00Z"/>
        </w:rPr>
        <w:pPrChange w:id="1516" w:author="森川　裕太(アプリケーション開発２課)" w:date="2025-08-18T08:42:00Z" w16du:dateUtc="2025-08-17T23:42:00Z">
          <w:pPr>
            <w:pStyle w:val="afd"/>
            <w:numPr>
              <w:numId w:val="143"/>
            </w:numPr>
            <w:adjustRightInd/>
            <w:ind w:leftChars="0" w:left="1422" w:hanging="440"/>
            <w:textAlignment w:val="auto"/>
          </w:pPr>
        </w:pPrChange>
      </w:pPr>
      <w:ins w:id="1517" w:author="森川　裕太(アプリケーション開発２課)" w:date="2025-08-18T08:42:00Z" w16du:dateUtc="2025-08-17T23:42:00Z">
        <w:r>
          <w:rPr>
            <w:rFonts w:hint="eastAsia"/>
          </w:rPr>
          <w:t>される。</w:t>
        </w:r>
      </w:ins>
    </w:p>
    <w:tbl>
      <w:tblPr>
        <w:tblStyle w:val="afc"/>
        <w:tblW w:w="8116" w:type="dxa"/>
        <w:jc w:val="center"/>
        <w:tblLook w:val="04A0" w:firstRow="1" w:lastRow="0" w:firstColumn="1" w:lastColumn="0" w:noHBand="0" w:noVBand="1"/>
      </w:tblPr>
      <w:tblGrid>
        <w:gridCol w:w="1276"/>
        <w:gridCol w:w="2084"/>
        <w:gridCol w:w="2614"/>
        <w:gridCol w:w="2142"/>
        <w:tblGridChange w:id="1518">
          <w:tblGrid>
            <w:gridCol w:w="1276"/>
            <w:gridCol w:w="2084"/>
            <w:gridCol w:w="2614"/>
            <w:gridCol w:w="2142"/>
          </w:tblGrid>
        </w:tblGridChange>
      </w:tblGrid>
      <w:tr w:rsidR="004B77DC" w14:paraId="2F3ABB9A" w14:textId="77777777">
        <w:trPr>
          <w:jc w:val="center"/>
          <w:ins w:id="1519" w:author="森川　裕太(アプリケーション開発２課)" w:date="2025-08-08T16:52:00Z"/>
        </w:trPr>
        <w:tc>
          <w:tcPr>
            <w:tcW w:w="1276" w:type="dxa"/>
            <w:tcBorders>
              <w:bottom w:val="single" w:sz="4" w:space="0" w:color="auto"/>
            </w:tcBorders>
            <w:shd w:val="clear" w:color="auto" w:fill="E7E6E6" w:themeFill="background2"/>
          </w:tcPr>
          <w:p w14:paraId="1D62E6BB" w14:textId="77777777" w:rsidR="004B77DC" w:rsidRDefault="004B77DC">
            <w:pPr>
              <w:pStyle w:val="a0"/>
              <w:ind w:left="0"/>
              <w:jc w:val="center"/>
              <w:rPr>
                <w:ins w:id="1520" w:author="森川　裕太(アプリケーション開発２課)" w:date="2025-08-08T16:52:00Z" w16du:dateUtc="2025-08-08T07:52:00Z"/>
                <w:rFonts w:hAnsi="ＭＳ 明朝"/>
              </w:rPr>
            </w:pPr>
            <w:ins w:id="1521" w:author="森川　裕太(アプリケーション開発２課)" w:date="2025-08-08T16:52:00Z" w16du:dateUtc="2025-08-08T07:52:00Z">
              <w:r>
                <w:rPr>
                  <w:rFonts w:hAnsi="ＭＳ 明朝" w:hint="eastAsia"/>
                </w:rPr>
                <w:t>計算例</w:t>
              </w:r>
            </w:ins>
          </w:p>
        </w:tc>
        <w:tc>
          <w:tcPr>
            <w:tcW w:w="2084" w:type="dxa"/>
            <w:shd w:val="clear" w:color="auto" w:fill="E7E6E6" w:themeFill="background2"/>
          </w:tcPr>
          <w:p w14:paraId="763A545E" w14:textId="77777777" w:rsidR="004B77DC" w:rsidRDefault="004B77DC">
            <w:pPr>
              <w:pStyle w:val="a0"/>
              <w:ind w:left="0"/>
              <w:jc w:val="center"/>
              <w:rPr>
                <w:ins w:id="1522" w:author="森川　裕太(アプリケーション開発２課)" w:date="2025-08-08T16:52:00Z" w16du:dateUtc="2025-08-08T07:52:00Z"/>
                <w:rFonts w:hAnsi="ＭＳ 明朝"/>
              </w:rPr>
            </w:pPr>
            <w:ins w:id="1523" w:author="森川　裕太(アプリケーション開発２課)" w:date="2025-08-08T16:52:00Z" w16du:dateUtc="2025-08-08T07:52:00Z">
              <w:r>
                <w:rPr>
                  <w:rFonts w:hAnsi="ＭＳ 明朝" w:hint="eastAsia"/>
                </w:rPr>
                <w:t>キー操作</w:t>
              </w:r>
            </w:ins>
          </w:p>
        </w:tc>
        <w:tc>
          <w:tcPr>
            <w:tcW w:w="2614" w:type="dxa"/>
            <w:shd w:val="clear" w:color="auto" w:fill="E7E6E6" w:themeFill="background2"/>
          </w:tcPr>
          <w:p w14:paraId="36C3A272" w14:textId="77777777" w:rsidR="004B77DC" w:rsidRDefault="004B77DC">
            <w:pPr>
              <w:pStyle w:val="a0"/>
              <w:ind w:left="0"/>
              <w:jc w:val="center"/>
              <w:rPr>
                <w:ins w:id="1524" w:author="森川　裕太(アプリケーション開発２課)" w:date="2025-08-08T16:52:00Z" w16du:dateUtc="2025-08-08T07:52:00Z"/>
                <w:rFonts w:hAnsi="ＭＳ 明朝"/>
              </w:rPr>
            </w:pPr>
            <w:ins w:id="1525" w:author="森川　裕太(アプリケーション開発２課)" w:date="2025-08-08T16:52:00Z" w16du:dateUtc="2025-08-08T07:52:00Z">
              <w:r>
                <w:rPr>
                  <w:rFonts w:hAnsi="ＭＳ 明朝" w:hint="eastAsia"/>
                </w:rPr>
                <w:t>途中計算表示欄</w:t>
              </w:r>
            </w:ins>
          </w:p>
        </w:tc>
        <w:tc>
          <w:tcPr>
            <w:tcW w:w="2142" w:type="dxa"/>
            <w:shd w:val="clear" w:color="auto" w:fill="E7E6E6" w:themeFill="background2"/>
          </w:tcPr>
          <w:p w14:paraId="0A3BB27A" w14:textId="77777777" w:rsidR="004B77DC" w:rsidRDefault="004B77DC">
            <w:pPr>
              <w:pStyle w:val="a0"/>
              <w:ind w:left="0"/>
              <w:jc w:val="center"/>
              <w:rPr>
                <w:ins w:id="1526" w:author="森川　裕太(アプリケーション開発２課)" w:date="2025-08-08T16:52:00Z" w16du:dateUtc="2025-08-08T07:52:00Z"/>
                <w:rFonts w:hAnsi="ＭＳ 明朝"/>
              </w:rPr>
            </w:pPr>
            <w:ins w:id="1527" w:author="森川　裕太(アプリケーション開発２課)" w:date="2025-08-08T16:52:00Z" w16du:dateUtc="2025-08-08T07:52:00Z">
              <w:r>
                <w:rPr>
                  <w:rFonts w:hAnsi="ＭＳ 明朝" w:hint="eastAsia"/>
                </w:rPr>
                <w:t>計算結果表示欄</w:t>
              </w:r>
            </w:ins>
          </w:p>
        </w:tc>
      </w:tr>
      <w:tr w:rsidR="004B77DC" w14:paraId="229A5D2A" w14:textId="77777777" w:rsidTr="00284CB6">
        <w:tblPrEx>
          <w:tblW w:w="8116" w:type="dxa"/>
          <w:jc w:val="center"/>
          <w:tblPrExChange w:id="1528" w:author="森川　裕太(アプリケーション開発２課)" w:date="2025-08-08T17:09:00Z" w16du:dateUtc="2025-08-08T08:09:00Z">
            <w:tblPrEx>
              <w:tblW w:w="8116" w:type="dxa"/>
              <w:jc w:val="center"/>
            </w:tblPrEx>
          </w:tblPrExChange>
        </w:tblPrEx>
        <w:trPr>
          <w:trHeight w:val="555"/>
          <w:jc w:val="center"/>
          <w:ins w:id="1529" w:author="森川　裕太(アプリケーション開発２課)" w:date="2025-08-08T16:52:00Z"/>
          <w:trPrChange w:id="1530" w:author="森川　裕太(アプリケーション開発２課)" w:date="2025-08-08T17:09:00Z" w16du:dateUtc="2025-08-08T08:09:00Z">
            <w:trPr>
              <w:trHeight w:val="845"/>
              <w:jc w:val="center"/>
            </w:trPr>
          </w:trPrChange>
        </w:trPr>
        <w:tc>
          <w:tcPr>
            <w:tcW w:w="1276" w:type="dxa"/>
            <w:tcBorders>
              <w:top w:val="single" w:sz="4" w:space="0" w:color="auto"/>
              <w:left w:val="single" w:sz="4" w:space="0" w:color="auto"/>
              <w:bottom w:val="single" w:sz="4" w:space="0" w:color="auto"/>
              <w:right w:val="single" w:sz="4" w:space="0" w:color="auto"/>
            </w:tcBorders>
            <w:tcPrChange w:id="1531" w:author="森川　裕太(アプリケーション開発２課)" w:date="2025-08-08T17:09:00Z" w16du:dateUtc="2025-08-08T08:09:00Z">
              <w:tcPr>
                <w:tcW w:w="1276" w:type="dxa"/>
                <w:tcBorders>
                  <w:top w:val="single" w:sz="4" w:space="0" w:color="auto"/>
                  <w:left w:val="single" w:sz="4" w:space="0" w:color="auto"/>
                  <w:bottom w:val="single" w:sz="4" w:space="0" w:color="auto"/>
                  <w:right w:val="single" w:sz="4" w:space="0" w:color="auto"/>
                </w:tcBorders>
              </w:tcPr>
            </w:tcPrChange>
          </w:tcPr>
          <w:p w14:paraId="7B3BCF25" w14:textId="29AC8C7B" w:rsidR="004B77DC" w:rsidRDefault="004B77DC">
            <w:pPr>
              <w:pStyle w:val="a0"/>
              <w:ind w:left="0"/>
              <w:rPr>
                <w:ins w:id="1532" w:author="森川　裕太(アプリケーション開発２課)" w:date="2025-08-08T16:52:00Z" w16du:dateUtc="2025-08-08T07:52:00Z"/>
                <w:rFonts w:hAnsi="ＭＳ 明朝"/>
              </w:rPr>
            </w:pPr>
            <w:ins w:id="1533" w:author="森川　裕太(アプリケーション開発２課)" w:date="2025-08-08T16:52:00Z" w16du:dateUtc="2025-08-08T07:52:00Z">
              <w:r>
                <w:rPr>
                  <w:rFonts w:hAnsi="ＭＳ 明朝" w:hint="eastAsia"/>
                </w:rPr>
                <w:t>53+123</w:t>
              </w:r>
            </w:ins>
          </w:p>
        </w:tc>
        <w:tc>
          <w:tcPr>
            <w:tcW w:w="2084" w:type="dxa"/>
            <w:tcBorders>
              <w:left w:val="single" w:sz="4" w:space="0" w:color="auto"/>
            </w:tcBorders>
            <w:tcPrChange w:id="1534" w:author="森川　裕太(アプリケーション開発２課)" w:date="2025-08-08T17:09:00Z" w16du:dateUtc="2025-08-08T08:09:00Z">
              <w:tcPr>
                <w:tcW w:w="2084" w:type="dxa"/>
                <w:tcBorders>
                  <w:left w:val="single" w:sz="4" w:space="0" w:color="auto"/>
                </w:tcBorders>
              </w:tcPr>
            </w:tcPrChange>
          </w:tcPr>
          <w:p w14:paraId="4086B43B" w14:textId="65E94EAC" w:rsidR="004B77DC" w:rsidRDefault="004B77DC">
            <w:pPr>
              <w:pStyle w:val="a0"/>
              <w:ind w:left="0"/>
              <w:jc w:val="right"/>
              <w:rPr>
                <w:ins w:id="1535" w:author="森川　裕太(アプリケーション開発２課)" w:date="2025-08-08T16:52:00Z" w16du:dateUtc="2025-08-08T07:52:00Z"/>
                <w:rFonts w:hAnsi="ＭＳ 明朝"/>
              </w:rPr>
            </w:pPr>
            <w:ins w:id="1536" w:author="森川　裕太(アプリケーション開発２課)" w:date="2025-08-08T16:52:00Z" w16du:dateUtc="2025-08-08T07:52:00Z">
              <w:r>
                <w:rPr>
                  <w:rFonts w:hAnsi="ＭＳ 明朝" w:hint="eastAsia"/>
                </w:rPr>
                <w:t>53</w:t>
              </w:r>
            </w:ins>
            <w:ins w:id="1537" w:author="森川　裕太(アプリケーション開発２課)" w:date="2025-08-08T16:53:00Z" w16du:dateUtc="2025-08-08T07:53:00Z">
              <w:r w:rsidR="00B85AF1">
                <w:rPr>
                  <w:rFonts w:hAnsi="ＭＳ 明朝"/>
                </w:rPr>
                <w:fldChar w:fldCharType="begin"/>
              </w:r>
              <w:r w:rsidR="00B85AF1">
                <w:rPr>
                  <w:rFonts w:hAnsi="ＭＳ 明朝"/>
                </w:rPr>
                <w:instrText xml:space="preserve"> </w:instrText>
              </w:r>
              <w:r w:rsidR="00B85AF1">
                <w:rPr>
                  <w:rFonts w:hAnsi="ＭＳ 明朝" w:hint="eastAsia"/>
                </w:rPr>
                <w:instrText>eq \o\ac(□,-)</w:instrText>
              </w:r>
              <w:r w:rsidR="00B85AF1">
                <w:rPr>
                  <w:rFonts w:hAnsi="ＭＳ 明朝"/>
                </w:rPr>
                <w:fldChar w:fldCharType="end"/>
              </w:r>
            </w:ins>
            <w:ins w:id="1538" w:author="森川　裕太(アプリケーション開発２課)" w:date="2025-08-08T16:52:00Z" w16du:dateUtc="2025-08-08T07:52: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103F8EA0" w14:textId="352D8DF2" w:rsidR="004B77DC" w:rsidRDefault="004B77DC" w:rsidP="00B85AF1">
            <w:pPr>
              <w:pStyle w:val="a0"/>
              <w:ind w:left="0"/>
              <w:jc w:val="right"/>
              <w:rPr>
                <w:ins w:id="1539" w:author="森川　裕太(アプリケーション開発２課)" w:date="2025-08-08T16:52:00Z" w16du:dateUtc="2025-08-08T07:52:00Z"/>
                <w:rFonts w:hAnsi="ＭＳ 明朝"/>
              </w:rPr>
            </w:pPr>
            <w:ins w:id="1540" w:author="森川　裕太(アプリケーション開発２課)" w:date="2025-08-08T16:52:00Z" w16du:dateUtc="2025-08-08T07:52: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14" w:type="dxa"/>
            <w:tcPrChange w:id="1541" w:author="森川　裕太(アプリケーション開発２課)" w:date="2025-08-08T17:09:00Z" w16du:dateUtc="2025-08-08T08:09:00Z">
              <w:tcPr>
                <w:tcW w:w="2614" w:type="dxa"/>
              </w:tcPr>
            </w:tcPrChange>
          </w:tcPr>
          <w:p w14:paraId="714F50A3" w14:textId="77777777" w:rsidR="004B77DC" w:rsidRDefault="004B77DC">
            <w:pPr>
              <w:pStyle w:val="a0"/>
              <w:ind w:left="0"/>
              <w:jc w:val="right"/>
              <w:rPr>
                <w:ins w:id="1542" w:author="森川　裕太(アプリケーション開発２課)" w:date="2025-08-08T16:52:00Z" w16du:dateUtc="2025-08-08T07:52:00Z"/>
                <w:rFonts w:hAnsi="ＭＳ 明朝"/>
              </w:rPr>
            </w:pPr>
            <w:ins w:id="1543" w:author="森川　裕太(アプリケーション開発２課)" w:date="2025-08-08T16:52:00Z" w16du:dateUtc="2025-08-08T07:52:00Z">
              <w:r>
                <w:rPr>
                  <w:rFonts w:hAnsi="ＭＳ 明朝" w:hint="eastAsia"/>
                </w:rPr>
                <w:t>53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37BB4BC4" w14:textId="4E7D9FDA" w:rsidR="004B77DC" w:rsidRDefault="00284CB6" w:rsidP="00014BEF">
            <w:pPr>
              <w:pStyle w:val="a0"/>
              <w:ind w:left="0"/>
              <w:jc w:val="right"/>
              <w:rPr>
                <w:ins w:id="1544" w:author="森川　裕太(アプリケーション開発２課)" w:date="2025-08-08T16:52:00Z" w16du:dateUtc="2025-08-08T07:52:00Z"/>
                <w:rFonts w:hAnsi="ＭＳ 明朝"/>
              </w:rPr>
            </w:pPr>
            <w:ins w:id="1545" w:author="森川　裕太(アプリケーション開発２課)" w:date="2025-08-08T17:09:00Z" w16du:dateUtc="2025-08-08T08:09:00Z">
              <w:r>
                <w:rPr>
                  <w:rFonts w:hAnsi="ＭＳ 明朝" w:hint="eastAsia"/>
                </w:rPr>
                <w:t>53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142" w:type="dxa"/>
            <w:tcPrChange w:id="1546" w:author="森川　裕太(アプリケーション開発２課)" w:date="2025-08-08T17:09:00Z" w16du:dateUtc="2025-08-08T08:09:00Z">
              <w:tcPr>
                <w:tcW w:w="2142" w:type="dxa"/>
              </w:tcPr>
            </w:tcPrChange>
          </w:tcPr>
          <w:p w14:paraId="275660E4" w14:textId="77777777" w:rsidR="004B77DC" w:rsidRDefault="004B77DC">
            <w:pPr>
              <w:pStyle w:val="a0"/>
              <w:ind w:left="0"/>
              <w:jc w:val="right"/>
              <w:rPr>
                <w:ins w:id="1547" w:author="森川　裕太(アプリケーション開発２課)" w:date="2025-08-08T16:52:00Z" w16du:dateUtc="2025-08-08T07:52:00Z"/>
                <w:rFonts w:hAnsi="ＭＳ 明朝"/>
              </w:rPr>
            </w:pPr>
            <w:ins w:id="1548" w:author="森川　裕太(アプリケーション開発２課)" w:date="2025-08-08T16:52:00Z" w16du:dateUtc="2025-08-08T07:52:00Z">
              <w:r>
                <w:rPr>
                  <w:rFonts w:hAnsi="ＭＳ 明朝" w:hint="eastAsia"/>
                </w:rPr>
                <w:t>53</w:t>
              </w:r>
            </w:ins>
          </w:p>
          <w:p w14:paraId="3B901C4C" w14:textId="6A78CB32" w:rsidR="004B77DC" w:rsidRDefault="004B77DC" w:rsidP="00014BEF">
            <w:pPr>
              <w:pStyle w:val="a0"/>
              <w:ind w:left="0"/>
              <w:jc w:val="right"/>
              <w:rPr>
                <w:ins w:id="1549" w:author="森川　裕太(アプリケーション開発２課)" w:date="2025-08-08T16:52:00Z" w16du:dateUtc="2025-08-08T07:52:00Z"/>
                <w:rFonts w:hAnsi="ＭＳ 明朝"/>
              </w:rPr>
            </w:pPr>
            <w:ins w:id="1550" w:author="森川　裕太(アプリケーション開発２課)" w:date="2025-08-08T16:52:00Z" w16du:dateUtc="2025-08-08T07:52:00Z">
              <w:r>
                <w:rPr>
                  <w:rFonts w:hAnsi="ＭＳ 明朝" w:hint="eastAsia"/>
                </w:rPr>
                <w:t>176</w:t>
              </w:r>
            </w:ins>
          </w:p>
        </w:tc>
      </w:tr>
    </w:tbl>
    <w:p w14:paraId="6AE1B45D" w14:textId="77777777" w:rsidR="007F5AA7" w:rsidRDefault="007F5AA7" w:rsidP="006D7675">
      <w:pPr>
        <w:adjustRightInd/>
        <w:ind w:left="540"/>
        <w:textAlignment w:val="auto"/>
        <w:rPr>
          <w:ins w:id="1551" w:author="森川　裕太(アプリケーション開発２課)" w:date="2025-08-08T16:26:00Z" w16du:dateUtc="2025-08-08T07:26:00Z"/>
        </w:rPr>
      </w:pPr>
    </w:p>
    <w:p w14:paraId="106F9AEC" w14:textId="77777777" w:rsidR="007F5AA7" w:rsidRDefault="007F5AA7">
      <w:pPr>
        <w:pStyle w:val="afd"/>
        <w:numPr>
          <w:ilvl w:val="0"/>
          <w:numId w:val="142"/>
        </w:numPr>
        <w:adjustRightInd/>
        <w:ind w:leftChars="500" w:left="1342" w:hanging="442"/>
        <w:textAlignment w:val="auto"/>
        <w:rPr>
          <w:ins w:id="1552" w:author="森川　裕太(アプリケーション開発２課)" w:date="2025-08-08T16:26:00Z" w16du:dateUtc="2025-08-08T07:26:00Z"/>
        </w:rPr>
        <w:pPrChange w:id="1553" w:author="森川　裕太(アプリケーション開発２課)" w:date="2025-08-20T10:33:00Z" w16du:dateUtc="2025-08-20T01:33:00Z">
          <w:pPr>
            <w:pStyle w:val="afd"/>
            <w:numPr>
              <w:numId w:val="142"/>
            </w:numPr>
            <w:adjustRightInd/>
            <w:ind w:leftChars="0" w:left="982" w:hanging="440"/>
            <w:textAlignment w:val="auto"/>
          </w:pPr>
        </w:pPrChange>
      </w:pPr>
      <w:ins w:id="1554" w:author="森川　裕太(アプリケーション開発２課)" w:date="2025-08-08T16:26:00Z" w16du:dateUtc="2025-08-08T07:26:00Z">
        <w:r>
          <w:rPr>
            <w:rFonts w:hint="eastAsia"/>
          </w:rPr>
          <w:t>割り切れない計算</w:t>
        </w:r>
      </w:ins>
    </w:p>
    <w:p w14:paraId="24970B9B" w14:textId="77777777" w:rsidR="007F5AA7" w:rsidRDefault="007F5AA7" w:rsidP="007F5AA7">
      <w:pPr>
        <w:pStyle w:val="a0"/>
        <w:ind w:left="980"/>
        <w:rPr>
          <w:ins w:id="1555" w:author="森川　裕太(アプリケーション開発２課)" w:date="2025-08-08T16:26:00Z" w16du:dateUtc="2025-08-08T07:26:00Z"/>
          <w:rFonts w:hAnsi="ＭＳ 明朝"/>
        </w:rPr>
      </w:pPr>
      <w:ins w:id="1556" w:author="森川　裕太(アプリケーション開発２課)" w:date="2025-08-08T16:26:00Z" w16du:dateUtc="2025-08-08T07:26:00Z">
        <w:r>
          <w:rPr>
            <w:rFonts w:hAnsi="ＭＳ 明朝" w:hint="eastAsia"/>
          </w:rPr>
          <w:t>末尾桁＋１の位置にある数値を四捨五入して計算結果表示欄に表示する</w:t>
        </w:r>
      </w:ins>
    </w:p>
    <w:tbl>
      <w:tblPr>
        <w:tblStyle w:val="afc"/>
        <w:tblW w:w="8121" w:type="dxa"/>
        <w:jc w:val="center"/>
        <w:tblLook w:val="04A0" w:firstRow="1" w:lastRow="0" w:firstColumn="1" w:lastColumn="0" w:noHBand="0" w:noVBand="1"/>
      </w:tblPr>
      <w:tblGrid>
        <w:gridCol w:w="988"/>
        <w:gridCol w:w="2291"/>
        <w:gridCol w:w="2662"/>
        <w:gridCol w:w="2180"/>
        <w:tblGridChange w:id="1557">
          <w:tblGrid>
            <w:gridCol w:w="988"/>
            <w:gridCol w:w="2291"/>
            <w:gridCol w:w="2662"/>
            <w:gridCol w:w="2180"/>
          </w:tblGrid>
        </w:tblGridChange>
      </w:tblGrid>
      <w:tr w:rsidR="007F5AA7" w14:paraId="34F6DB85" w14:textId="77777777">
        <w:trPr>
          <w:jc w:val="center"/>
          <w:ins w:id="1558" w:author="森川　裕太(アプリケーション開発２課)" w:date="2025-08-08T16:26:00Z"/>
        </w:trPr>
        <w:tc>
          <w:tcPr>
            <w:tcW w:w="988" w:type="dxa"/>
            <w:tcBorders>
              <w:bottom w:val="single" w:sz="4" w:space="0" w:color="auto"/>
            </w:tcBorders>
            <w:shd w:val="clear" w:color="auto" w:fill="E7E6E6" w:themeFill="background2"/>
          </w:tcPr>
          <w:p w14:paraId="51A4F1CE" w14:textId="77777777" w:rsidR="007F5AA7" w:rsidRDefault="007F5AA7">
            <w:pPr>
              <w:pStyle w:val="a0"/>
              <w:ind w:left="0"/>
              <w:jc w:val="center"/>
              <w:rPr>
                <w:ins w:id="1559" w:author="森川　裕太(アプリケーション開発２課)" w:date="2025-08-08T16:26:00Z" w16du:dateUtc="2025-08-08T07:26:00Z"/>
                <w:rFonts w:hAnsi="ＭＳ 明朝"/>
              </w:rPr>
            </w:pPr>
            <w:ins w:id="1560" w:author="森川　裕太(アプリケーション開発２課)" w:date="2025-08-08T16:26:00Z" w16du:dateUtc="2025-08-08T07:26:00Z">
              <w:r>
                <w:rPr>
                  <w:rFonts w:hAnsi="ＭＳ 明朝" w:hint="eastAsia"/>
                </w:rPr>
                <w:t>計算例</w:t>
              </w:r>
            </w:ins>
          </w:p>
        </w:tc>
        <w:tc>
          <w:tcPr>
            <w:tcW w:w="2291" w:type="dxa"/>
            <w:shd w:val="clear" w:color="auto" w:fill="E7E6E6" w:themeFill="background2"/>
          </w:tcPr>
          <w:p w14:paraId="3FDD4407" w14:textId="77777777" w:rsidR="007F5AA7" w:rsidRDefault="007F5AA7">
            <w:pPr>
              <w:pStyle w:val="a0"/>
              <w:ind w:left="0"/>
              <w:jc w:val="center"/>
              <w:rPr>
                <w:ins w:id="1561" w:author="森川　裕太(アプリケーション開発２課)" w:date="2025-08-08T16:26:00Z" w16du:dateUtc="2025-08-08T07:26:00Z"/>
                <w:rFonts w:hAnsi="ＭＳ 明朝"/>
              </w:rPr>
            </w:pPr>
            <w:ins w:id="1562" w:author="森川　裕太(アプリケーション開発２課)" w:date="2025-08-08T16:26:00Z" w16du:dateUtc="2025-08-08T07:26:00Z">
              <w:r>
                <w:rPr>
                  <w:rFonts w:hAnsi="ＭＳ 明朝" w:hint="eastAsia"/>
                </w:rPr>
                <w:t>キー操作</w:t>
              </w:r>
            </w:ins>
          </w:p>
        </w:tc>
        <w:tc>
          <w:tcPr>
            <w:tcW w:w="2662" w:type="dxa"/>
            <w:shd w:val="clear" w:color="auto" w:fill="E7E6E6" w:themeFill="background2"/>
          </w:tcPr>
          <w:p w14:paraId="2687925E" w14:textId="77777777" w:rsidR="007F5AA7" w:rsidRDefault="007F5AA7">
            <w:pPr>
              <w:pStyle w:val="a0"/>
              <w:ind w:left="0"/>
              <w:jc w:val="center"/>
              <w:rPr>
                <w:ins w:id="1563" w:author="森川　裕太(アプリケーション開発２課)" w:date="2025-08-08T16:26:00Z" w16du:dateUtc="2025-08-08T07:26:00Z"/>
                <w:rFonts w:hAnsi="ＭＳ 明朝"/>
              </w:rPr>
            </w:pPr>
            <w:ins w:id="1564" w:author="森川　裕太(アプリケーション開発２課)" w:date="2025-08-08T16:26:00Z" w16du:dateUtc="2025-08-08T07:26:00Z">
              <w:r>
                <w:rPr>
                  <w:rFonts w:hAnsi="ＭＳ 明朝" w:hint="eastAsia"/>
                </w:rPr>
                <w:t>途中計算表示欄</w:t>
              </w:r>
            </w:ins>
          </w:p>
        </w:tc>
        <w:tc>
          <w:tcPr>
            <w:tcW w:w="2180" w:type="dxa"/>
            <w:shd w:val="clear" w:color="auto" w:fill="E7E6E6" w:themeFill="background2"/>
          </w:tcPr>
          <w:p w14:paraId="3A06E11D" w14:textId="77777777" w:rsidR="007F5AA7" w:rsidRDefault="007F5AA7">
            <w:pPr>
              <w:pStyle w:val="a0"/>
              <w:ind w:left="0"/>
              <w:jc w:val="center"/>
              <w:rPr>
                <w:ins w:id="1565" w:author="森川　裕太(アプリケーション開発２課)" w:date="2025-08-08T16:26:00Z" w16du:dateUtc="2025-08-08T07:26:00Z"/>
                <w:rFonts w:hAnsi="ＭＳ 明朝"/>
              </w:rPr>
            </w:pPr>
            <w:ins w:id="1566" w:author="森川　裕太(アプリケーション開発２課)" w:date="2025-08-08T16:26:00Z" w16du:dateUtc="2025-08-08T07:26:00Z">
              <w:r>
                <w:rPr>
                  <w:rFonts w:hAnsi="ＭＳ 明朝" w:hint="eastAsia"/>
                </w:rPr>
                <w:t>計算結果表示欄</w:t>
              </w:r>
            </w:ins>
          </w:p>
        </w:tc>
      </w:tr>
      <w:tr w:rsidR="007F5AA7" w14:paraId="42D94F87" w14:textId="77777777" w:rsidTr="006B6F89">
        <w:tblPrEx>
          <w:tblW w:w="8121" w:type="dxa"/>
          <w:jc w:val="center"/>
          <w:tblPrExChange w:id="1567" w:author="森川　裕太(アプリケーション開発２課)" w:date="2025-08-08T16:33:00Z" w16du:dateUtc="2025-08-08T07:33:00Z">
            <w:tblPrEx>
              <w:tblW w:w="8121" w:type="dxa"/>
              <w:jc w:val="center"/>
            </w:tblPrEx>
          </w:tblPrExChange>
        </w:tblPrEx>
        <w:trPr>
          <w:trHeight w:val="126"/>
          <w:jc w:val="center"/>
          <w:ins w:id="1568" w:author="森川　裕太(アプリケーション開発２課)" w:date="2025-08-08T16:26:00Z"/>
          <w:trPrChange w:id="1569" w:author="森川　裕太(アプリケーション開発２課)" w:date="2025-08-08T16:33:00Z" w16du:dateUtc="2025-08-08T07:33:00Z">
            <w:trPr>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1570" w:author="森川　裕太(アプリケーション開発２課)" w:date="2025-08-08T16:33:00Z" w16du:dateUtc="2025-08-08T07:33:00Z">
              <w:tcPr>
                <w:tcW w:w="988" w:type="dxa"/>
                <w:tcBorders>
                  <w:top w:val="single" w:sz="4" w:space="0" w:color="auto"/>
                  <w:left w:val="single" w:sz="4" w:space="0" w:color="auto"/>
                  <w:bottom w:val="single" w:sz="4" w:space="0" w:color="auto"/>
                  <w:right w:val="single" w:sz="4" w:space="0" w:color="auto"/>
                </w:tcBorders>
              </w:tcPr>
            </w:tcPrChange>
          </w:tcPr>
          <w:p w14:paraId="7D5049D1" w14:textId="77777777" w:rsidR="007F5AA7" w:rsidRDefault="007F5AA7">
            <w:pPr>
              <w:pStyle w:val="a0"/>
              <w:ind w:left="0"/>
              <w:rPr>
                <w:ins w:id="1571" w:author="森川　裕太(アプリケーション開発２課)" w:date="2025-08-08T16:26:00Z" w16du:dateUtc="2025-08-08T07:26:00Z"/>
                <w:rFonts w:hAnsi="ＭＳ 明朝"/>
              </w:rPr>
            </w:pPr>
            <w:ins w:id="1572" w:author="森川　裕太(アプリケーション開発２課)" w:date="2025-08-08T16:26:00Z" w16du:dateUtc="2025-08-08T07:26:00Z">
              <w:r>
                <w:rPr>
                  <w:rFonts w:hAnsi="ＭＳ 明朝" w:hint="eastAsia"/>
                </w:rPr>
                <w:t>5÷3</w:t>
              </w:r>
            </w:ins>
          </w:p>
        </w:tc>
        <w:tc>
          <w:tcPr>
            <w:tcW w:w="2291" w:type="dxa"/>
            <w:tcBorders>
              <w:left w:val="single" w:sz="4" w:space="0" w:color="auto"/>
            </w:tcBorders>
            <w:tcPrChange w:id="1573" w:author="森川　裕太(アプリケーション開発２課)" w:date="2025-08-08T16:33:00Z" w16du:dateUtc="2025-08-08T07:33:00Z">
              <w:tcPr>
                <w:tcW w:w="2291" w:type="dxa"/>
                <w:tcBorders>
                  <w:left w:val="single" w:sz="4" w:space="0" w:color="auto"/>
                </w:tcBorders>
              </w:tcPr>
            </w:tcPrChange>
          </w:tcPr>
          <w:p w14:paraId="2C23E2BE" w14:textId="54DF5169" w:rsidR="007F5AA7" w:rsidRDefault="007F5AA7" w:rsidP="00014BEF">
            <w:pPr>
              <w:pStyle w:val="a0"/>
              <w:ind w:left="0"/>
              <w:jc w:val="right"/>
              <w:rPr>
                <w:ins w:id="1574" w:author="森川　裕太(アプリケーション開発２課)" w:date="2025-08-08T16:26:00Z" w16du:dateUtc="2025-08-08T07:26:00Z"/>
                <w:rFonts w:hAnsi="ＭＳ 明朝"/>
              </w:rPr>
            </w:pPr>
            <w:ins w:id="1575" w:author="森川　裕太(アプリケーション開発２課)" w:date="2025-08-08T16:26:00Z" w16du:dateUtc="2025-08-08T07:26:00Z">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62" w:type="dxa"/>
            <w:tcPrChange w:id="1576" w:author="森川　裕太(アプリケーション開発２課)" w:date="2025-08-08T16:33:00Z" w16du:dateUtc="2025-08-08T07:33:00Z">
              <w:tcPr>
                <w:tcW w:w="2662" w:type="dxa"/>
              </w:tcPr>
            </w:tcPrChange>
          </w:tcPr>
          <w:p w14:paraId="77BE6B49" w14:textId="77777777" w:rsidR="007F5AA7" w:rsidRDefault="007F5AA7">
            <w:pPr>
              <w:pStyle w:val="a0"/>
              <w:ind w:left="0"/>
              <w:jc w:val="right"/>
              <w:rPr>
                <w:ins w:id="1577" w:author="森川　裕太(アプリケーション開発２課)" w:date="2025-08-08T16:26:00Z" w16du:dateUtc="2025-08-08T07:26:00Z"/>
                <w:rFonts w:hAnsi="ＭＳ 明朝"/>
              </w:rPr>
            </w:pPr>
            <w:ins w:id="1578" w:author="森川　裕太(アプリケーション開発２課)" w:date="2025-08-08T16:26:00Z" w16du:dateUtc="2025-08-08T07:26:00Z">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F26CEAC" w14:textId="77777777" w:rsidR="007F5AA7" w:rsidRDefault="007F5AA7">
            <w:pPr>
              <w:pStyle w:val="a0"/>
              <w:ind w:left="0" w:right="810"/>
              <w:jc w:val="center"/>
              <w:rPr>
                <w:ins w:id="1579" w:author="森川　裕太(アプリケーション開発２課)" w:date="2025-08-08T16:26:00Z" w16du:dateUtc="2025-08-08T07:26:00Z"/>
                <w:rFonts w:hAnsi="ＭＳ 明朝"/>
              </w:rPr>
              <w:pPrChange w:id="1580" w:author="森川　裕太(アプリケーション開発２課)" w:date="2025-08-18T09:53:00Z" w16du:dateUtc="2025-08-18T00:53:00Z">
                <w:pPr>
                  <w:pStyle w:val="a0"/>
                  <w:ind w:left="0" w:right="90"/>
                  <w:jc w:val="right"/>
                </w:pPr>
              </w:pPrChange>
            </w:pPr>
          </w:p>
        </w:tc>
        <w:tc>
          <w:tcPr>
            <w:tcW w:w="2180" w:type="dxa"/>
            <w:tcPrChange w:id="1581" w:author="森川　裕太(アプリケーション開発２課)" w:date="2025-08-08T16:33:00Z" w16du:dateUtc="2025-08-08T07:33:00Z">
              <w:tcPr>
                <w:tcW w:w="2180" w:type="dxa"/>
              </w:tcPr>
            </w:tcPrChange>
          </w:tcPr>
          <w:p w14:paraId="6ED37FC3" w14:textId="77777777" w:rsidR="007F5AA7" w:rsidRDefault="007F5AA7">
            <w:pPr>
              <w:pStyle w:val="a0"/>
              <w:ind w:left="0"/>
              <w:jc w:val="right"/>
              <w:rPr>
                <w:ins w:id="1582" w:author="森川　裕太(アプリケーション開発２課)" w:date="2025-08-08T16:26:00Z" w16du:dateUtc="2025-08-08T07:26:00Z"/>
                <w:rFonts w:hAnsi="ＭＳ 明朝"/>
              </w:rPr>
            </w:pPr>
            <w:ins w:id="1583" w:author="森川　裕太(アプリケーション開発２課)" w:date="2025-08-08T16:26:00Z" w16du:dateUtc="2025-08-08T07:26:00Z">
              <w:r w:rsidRPr="000D74E7">
                <w:rPr>
                  <w:rFonts w:hAnsi="ＭＳ 明朝"/>
                </w:rPr>
                <w:t>1.666666666666667</w:t>
              </w:r>
            </w:ins>
          </w:p>
        </w:tc>
      </w:tr>
      <w:tr w:rsidR="007F5AA7" w14:paraId="3A72514D" w14:textId="77777777">
        <w:trPr>
          <w:trHeight w:val="126"/>
          <w:jc w:val="center"/>
          <w:ins w:id="1584" w:author="森川　裕太(アプリケーション開発２課)" w:date="2025-08-08T16:26:00Z"/>
        </w:trPr>
        <w:tc>
          <w:tcPr>
            <w:tcW w:w="988" w:type="dxa"/>
            <w:tcBorders>
              <w:top w:val="single" w:sz="4" w:space="0" w:color="auto"/>
              <w:left w:val="single" w:sz="4" w:space="0" w:color="auto"/>
              <w:bottom w:val="single" w:sz="4" w:space="0" w:color="auto"/>
              <w:right w:val="single" w:sz="4" w:space="0" w:color="auto"/>
            </w:tcBorders>
          </w:tcPr>
          <w:p w14:paraId="25CCD944" w14:textId="77777777" w:rsidR="007F5AA7" w:rsidRDefault="007F5AA7">
            <w:pPr>
              <w:pStyle w:val="a0"/>
              <w:ind w:left="0"/>
              <w:rPr>
                <w:ins w:id="1585" w:author="森川　裕太(アプリケーション開発２課)" w:date="2025-08-08T16:26:00Z" w16du:dateUtc="2025-08-08T07:26:00Z"/>
                <w:rFonts w:hAnsi="ＭＳ 明朝"/>
              </w:rPr>
            </w:pPr>
            <w:ins w:id="1586" w:author="森川　裕太(アプリケーション開発２課)" w:date="2025-08-08T16:26:00Z" w16du:dateUtc="2025-08-08T07:26:00Z">
              <w:r>
                <w:rPr>
                  <w:rFonts w:hAnsi="ＭＳ 明朝" w:hint="eastAsia"/>
                </w:rPr>
                <w:t>3÷7</w:t>
              </w:r>
            </w:ins>
          </w:p>
        </w:tc>
        <w:tc>
          <w:tcPr>
            <w:tcW w:w="2291" w:type="dxa"/>
            <w:tcBorders>
              <w:left w:val="single" w:sz="4" w:space="0" w:color="auto"/>
            </w:tcBorders>
          </w:tcPr>
          <w:p w14:paraId="3EB7DCC5" w14:textId="77777777" w:rsidR="007F5AA7" w:rsidRDefault="007F5AA7">
            <w:pPr>
              <w:pStyle w:val="a0"/>
              <w:ind w:left="0"/>
              <w:jc w:val="right"/>
              <w:rPr>
                <w:ins w:id="1587" w:author="森川　裕太(アプリケーション開発２課)" w:date="2025-08-08T16:26:00Z" w16du:dateUtc="2025-08-08T07:26:00Z"/>
                <w:rFonts w:hAnsi="ＭＳ 明朝"/>
              </w:rPr>
            </w:pPr>
            <w:ins w:id="1588" w:author="森川　裕太(アプリケーション開発２課)" w:date="2025-08-08T16:26:00Z" w16du:dateUtc="2025-08-08T07:26:00Z">
              <w:r>
                <w:rPr>
                  <w:rFonts w:hAnsi="ＭＳ 明朝" w:hint="eastAsia"/>
                </w:rPr>
                <w:t>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7</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2E9D4DF4" w14:textId="77777777" w:rsidR="007F5AA7" w:rsidRDefault="007F5AA7">
            <w:pPr>
              <w:pStyle w:val="a0"/>
              <w:ind w:left="0"/>
              <w:jc w:val="right"/>
              <w:rPr>
                <w:ins w:id="1589" w:author="森川　裕太(アプリケーション開発２課)" w:date="2025-08-08T16:26:00Z" w16du:dateUtc="2025-08-08T07:26:00Z"/>
                <w:rFonts w:hAnsi="ＭＳ 明朝"/>
              </w:rPr>
            </w:pPr>
          </w:p>
        </w:tc>
        <w:tc>
          <w:tcPr>
            <w:tcW w:w="2662" w:type="dxa"/>
          </w:tcPr>
          <w:p w14:paraId="63C4620E" w14:textId="77777777" w:rsidR="007F5AA7" w:rsidRDefault="007F5AA7">
            <w:pPr>
              <w:pStyle w:val="a0"/>
              <w:ind w:left="0"/>
              <w:jc w:val="right"/>
              <w:rPr>
                <w:ins w:id="1590" w:author="森川　裕太(アプリケーション開発２課)" w:date="2025-08-08T16:26:00Z" w16du:dateUtc="2025-08-08T07:26:00Z"/>
                <w:rFonts w:hAnsi="ＭＳ 明朝"/>
              </w:rPr>
            </w:pPr>
            <w:ins w:id="1591" w:author="森川　裕太(アプリケーション開発２課)" w:date="2025-08-08T16:26:00Z" w16du:dateUtc="2025-08-08T07:26:00Z">
              <w:r>
                <w:rPr>
                  <w:rFonts w:hAnsi="ＭＳ 明朝" w:hint="eastAsia"/>
                </w:rPr>
                <w:t>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7</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7FF299CF" w14:textId="77777777" w:rsidR="007F5AA7" w:rsidRDefault="007F5AA7">
            <w:pPr>
              <w:pStyle w:val="a0"/>
              <w:ind w:left="0"/>
              <w:jc w:val="right"/>
              <w:rPr>
                <w:ins w:id="1592" w:author="森川　裕太(アプリケーション開発２課)" w:date="2025-08-08T16:26:00Z" w16du:dateUtc="2025-08-08T07:26:00Z"/>
                <w:rFonts w:hAnsi="ＭＳ 明朝"/>
              </w:rPr>
            </w:pPr>
          </w:p>
        </w:tc>
        <w:tc>
          <w:tcPr>
            <w:tcW w:w="2180" w:type="dxa"/>
          </w:tcPr>
          <w:p w14:paraId="19039B87" w14:textId="77777777" w:rsidR="007F5AA7" w:rsidRPr="000D74E7" w:rsidRDefault="007F5AA7">
            <w:pPr>
              <w:pStyle w:val="a0"/>
              <w:ind w:left="0"/>
              <w:jc w:val="right"/>
              <w:rPr>
                <w:ins w:id="1593" w:author="森川　裕太(アプリケーション開発２課)" w:date="2025-08-08T16:26:00Z" w16du:dateUtc="2025-08-08T07:26:00Z"/>
                <w:rFonts w:hAnsi="ＭＳ 明朝"/>
              </w:rPr>
            </w:pPr>
            <w:ins w:id="1594" w:author="森川　裕太(アプリケーション開発２課)" w:date="2025-08-08T16:26:00Z" w16du:dateUtc="2025-08-08T07:26:00Z">
              <w:r w:rsidRPr="002D0D61">
                <w:rPr>
                  <w:rFonts w:hAnsi="ＭＳ 明朝"/>
                </w:rPr>
                <w:t>0.4285714285714286</w:t>
              </w:r>
            </w:ins>
          </w:p>
        </w:tc>
      </w:tr>
    </w:tbl>
    <w:p w14:paraId="7AFE0ED5" w14:textId="77777777" w:rsidR="007F5AA7" w:rsidRDefault="007F5AA7" w:rsidP="006D7675">
      <w:pPr>
        <w:adjustRightInd/>
        <w:ind w:left="540"/>
        <w:textAlignment w:val="auto"/>
        <w:rPr>
          <w:ins w:id="1595" w:author="森川　裕太(アプリケーション開発２課)" w:date="2025-08-08T16:26:00Z" w16du:dateUtc="2025-08-08T07:26:00Z"/>
        </w:rPr>
      </w:pPr>
    </w:p>
    <w:p w14:paraId="691E485D" w14:textId="28D278F4" w:rsidR="007F5AA7" w:rsidRDefault="00D0247C">
      <w:pPr>
        <w:pStyle w:val="afd"/>
        <w:numPr>
          <w:ilvl w:val="0"/>
          <w:numId w:val="152"/>
        </w:numPr>
        <w:adjustRightInd/>
        <w:ind w:leftChars="500" w:left="1342" w:hanging="442"/>
        <w:textAlignment w:val="auto"/>
        <w:rPr>
          <w:ins w:id="1596" w:author="森川　裕太(アプリケーション開発２課)" w:date="2025-08-18T08:30:00Z" w16du:dateUtc="2025-08-17T23:30:00Z"/>
        </w:rPr>
        <w:pPrChange w:id="1597" w:author="森川　裕太(アプリケーション開発２課)" w:date="2025-08-20T10:33:00Z" w16du:dateUtc="2025-08-20T01:33:00Z">
          <w:pPr>
            <w:pStyle w:val="afd"/>
            <w:numPr>
              <w:numId w:val="152"/>
            </w:numPr>
            <w:adjustRightInd/>
            <w:ind w:leftChars="0" w:left="980" w:hanging="440"/>
            <w:textAlignment w:val="auto"/>
          </w:pPr>
        </w:pPrChange>
      </w:pPr>
      <w:ins w:id="1598" w:author="森川　裕太(アプリケーション開発２課)" w:date="2025-08-18T08:30:00Z" w16du:dateUtc="2025-08-17T23:30:00Z">
        <w:r>
          <w:rPr>
            <w:rFonts w:hint="eastAsia"/>
          </w:rPr>
          <w:t>0除算を行った場合</w:t>
        </w:r>
      </w:ins>
    </w:p>
    <w:p w14:paraId="54E1D8AF" w14:textId="1E323C8D" w:rsidR="00D0247C" w:rsidRDefault="00590EF6" w:rsidP="00D0247C">
      <w:pPr>
        <w:pStyle w:val="afd"/>
        <w:adjustRightInd/>
        <w:ind w:leftChars="0" w:left="980"/>
        <w:textAlignment w:val="auto"/>
        <w:rPr>
          <w:ins w:id="1599" w:author="森川　裕太(アプリケーション開発２課)" w:date="2025-08-18T08:31:00Z" w16du:dateUtc="2025-08-17T23:31:00Z"/>
        </w:rPr>
      </w:pPr>
      <w:ins w:id="1600" w:author="森川　裕太(アプリケーション開発２課)" w:date="2025-08-18T08:32:00Z" w16du:dateUtc="2025-08-17T23:32:00Z">
        <w:r>
          <w:rPr>
            <w:rFonts w:hint="eastAsia"/>
          </w:rPr>
          <w:t>エラーメッセージを表示させる</w:t>
        </w:r>
      </w:ins>
    </w:p>
    <w:tbl>
      <w:tblPr>
        <w:tblStyle w:val="afc"/>
        <w:tblW w:w="8080" w:type="dxa"/>
        <w:jc w:val="center"/>
        <w:tblLook w:val="04A0" w:firstRow="1" w:lastRow="0" w:firstColumn="1" w:lastColumn="0" w:noHBand="0" w:noVBand="1"/>
        <w:tblPrChange w:id="1601" w:author="森川　裕太(アプリケーション開発２課)" w:date="2025-08-18T08:31:00Z" w16du:dateUtc="2025-08-17T23:31:00Z">
          <w:tblPr>
            <w:tblStyle w:val="afc"/>
            <w:tblW w:w="8359" w:type="dxa"/>
            <w:jc w:val="center"/>
            <w:tblLook w:val="04A0" w:firstRow="1" w:lastRow="0" w:firstColumn="1" w:lastColumn="0" w:noHBand="0" w:noVBand="1"/>
          </w:tblPr>
        </w:tblPrChange>
      </w:tblPr>
      <w:tblGrid>
        <w:gridCol w:w="988"/>
        <w:gridCol w:w="1856"/>
        <w:gridCol w:w="2693"/>
        <w:gridCol w:w="2543"/>
        <w:tblGridChange w:id="1602">
          <w:tblGrid>
            <w:gridCol w:w="576"/>
            <w:gridCol w:w="279"/>
            <w:gridCol w:w="133"/>
            <w:gridCol w:w="1856"/>
            <w:gridCol w:w="279"/>
            <w:gridCol w:w="2414"/>
            <w:gridCol w:w="279"/>
            <w:gridCol w:w="2264"/>
            <w:gridCol w:w="279"/>
          </w:tblGrid>
        </w:tblGridChange>
      </w:tblGrid>
      <w:tr w:rsidR="004C0F48" w14:paraId="59DB42E0" w14:textId="77777777" w:rsidTr="004C0F48">
        <w:trPr>
          <w:jc w:val="center"/>
          <w:ins w:id="1603" w:author="森川　裕太(アプリケーション開発２課)" w:date="2025-08-18T08:31:00Z"/>
          <w:trPrChange w:id="1604" w:author="森川　裕太(アプリケーション開発２課)" w:date="2025-08-18T08:31:00Z" w16du:dateUtc="2025-08-17T23:31:00Z">
            <w:trPr>
              <w:jc w:val="center"/>
            </w:trPr>
          </w:trPrChange>
        </w:trPr>
        <w:tc>
          <w:tcPr>
            <w:tcW w:w="988" w:type="dxa"/>
            <w:tcBorders>
              <w:bottom w:val="single" w:sz="4" w:space="0" w:color="auto"/>
            </w:tcBorders>
            <w:shd w:val="clear" w:color="auto" w:fill="E7E6E6" w:themeFill="background2"/>
            <w:tcPrChange w:id="1605" w:author="森川　裕太(アプリケーション開発２課)" w:date="2025-08-18T08:31:00Z" w16du:dateUtc="2025-08-17T23:31:00Z">
              <w:tcPr>
                <w:tcW w:w="855" w:type="dxa"/>
                <w:gridSpan w:val="2"/>
                <w:tcBorders>
                  <w:bottom w:val="single" w:sz="4" w:space="0" w:color="auto"/>
                </w:tcBorders>
                <w:shd w:val="clear" w:color="auto" w:fill="E7E6E6" w:themeFill="background2"/>
              </w:tcPr>
            </w:tcPrChange>
          </w:tcPr>
          <w:p w14:paraId="4CC08E04" w14:textId="77777777" w:rsidR="004C0F48" w:rsidRDefault="004C0F48">
            <w:pPr>
              <w:pStyle w:val="a0"/>
              <w:ind w:left="0"/>
              <w:jc w:val="center"/>
              <w:rPr>
                <w:ins w:id="1606" w:author="森川　裕太(アプリケーション開発２課)" w:date="2025-08-18T08:31:00Z" w16du:dateUtc="2025-08-17T23:31:00Z"/>
                <w:rFonts w:hAnsi="ＭＳ 明朝"/>
              </w:rPr>
            </w:pPr>
            <w:ins w:id="1607" w:author="森川　裕太(アプリケーション開発２課)" w:date="2025-08-18T08:31:00Z" w16du:dateUtc="2025-08-17T23:31:00Z">
              <w:r>
                <w:rPr>
                  <w:rFonts w:hAnsi="ＭＳ 明朝" w:hint="eastAsia"/>
                </w:rPr>
                <w:t>計算例</w:t>
              </w:r>
            </w:ins>
          </w:p>
        </w:tc>
        <w:tc>
          <w:tcPr>
            <w:tcW w:w="1856" w:type="dxa"/>
            <w:shd w:val="clear" w:color="auto" w:fill="E7E6E6" w:themeFill="background2"/>
            <w:tcPrChange w:id="1608" w:author="森川　裕太(アプリケーション開発２課)" w:date="2025-08-18T08:31:00Z" w16du:dateUtc="2025-08-17T23:31:00Z">
              <w:tcPr>
                <w:tcW w:w="2268" w:type="dxa"/>
                <w:gridSpan w:val="3"/>
                <w:shd w:val="clear" w:color="auto" w:fill="E7E6E6" w:themeFill="background2"/>
              </w:tcPr>
            </w:tcPrChange>
          </w:tcPr>
          <w:p w14:paraId="12150998" w14:textId="77777777" w:rsidR="004C0F48" w:rsidRDefault="004C0F48">
            <w:pPr>
              <w:pStyle w:val="a0"/>
              <w:ind w:left="0"/>
              <w:jc w:val="center"/>
              <w:rPr>
                <w:ins w:id="1609" w:author="森川　裕太(アプリケーション開発２課)" w:date="2025-08-18T08:31:00Z" w16du:dateUtc="2025-08-17T23:31:00Z"/>
                <w:rFonts w:hAnsi="ＭＳ 明朝"/>
              </w:rPr>
            </w:pPr>
            <w:ins w:id="1610" w:author="森川　裕太(アプリケーション開発２課)" w:date="2025-08-18T08:31:00Z" w16du:dateUtc="2025-08-17T23:31:00Z">
              <w:r>
                <w:rPr>
                  <w:rFonts w:hAnsi="ＭＳ 明朝" w:hint="eastAsia"/>
                </w:rPr>
                <w:t>キー操作</w:t>
              </w:r>
            </w:ins>
          </w:p>
        </w:tc>
        <w:tc>
          <w:tcPr>
            <w:tcW w:w="2693" w:type="dxa"/>
            <w:shd w:val="clear" w:color="auto" w:fill="E7E6E6" w:themeFill="background2"/>
            <w:tcPrChange w:id="1611" w:author="森川　裕太(アプリケーション開発２課)" w:date="2025-08-18T08:31:00Z" w16du:dateUtc="2025-08-17T23:31:00Z">
              <w:tcPr>
                <w:tcW w:w="2693" w:type="dxa"/>
                <w:gridSpan w:val="2"/>
                <w:shd w:val="clear" w:color="auto" w:fill="E7E6E6" w:themeFill="background2"/>
              </w:tcPr>
            </w:tcPrChange>
          </w:tcPr>
          <w:p w14:paraId="4C1DD366" w14:textId="77777777" w:rsidR="004C0F48" w:rsidRDefault="004C0F48">
            <w:pPr>
              <w:pStyle w:val="a0"/>
              <w:ind w:left="0"/>
              <w:jc w:val="center"/>
              <w:rPr>
                <w:ins w:id="1612" w:author="森川　裕太(アプリケーション開発２課)" w:date="2025-08-18T08:31:00Z" w16du:dateUtc="2025-08-17T23:31:00Z"/>
                <w:rFonts w:hAnsi="ＭＳ 明朝"/>
              </w:rPr>
            </w:pPr>
            <w:ins w:id="1613" w:author="森川　裕太(アプリケーション開発２課)" w:date="2025-08-18T08:31:00Z" w16du:dateUtc="2025-08-17T23:31:00Z">
              <w:r>
                <w:rPr>
                  <w:rFonts w:hAnsi="ＭＳ 明朝" w:hint="eastAsia"/>
                </w:rPr>
                <w:t>途中計算表示欄</w:t>
              </w:r>
            </w:ins>
          </w:p>
        </w:tc>
        <w:tc>
          <w:tcPr>
            <w:tcW w:w="2543" w:type="dxa"/>
            <w:shd w:val="clear" w:color="auto" w:fill="E7E6E6" w:themeFill="background2"/>
            <w:tcPrChange w:id="1614" w:author="森川　裕太(アプリケーション開発２課)" w:date="2025-08-18T08:31:00Z" w16du:dateUtc="2025-08-17T23:31:00Z">
              <w:tcPr>
                <w:tcW w:w="2543" w:type="dxa"/>
                <w:gridSpan w:val="2"/>
                <w:shd w:val="clear" w:color="auto" w:fill="E7E6E6" w:themeFill="background2"/>
              </w:tcPr>
            </w:tcPrChange>
          </w:tcPr>
          <w:p w14:paraId="2F43DF53" w14:textId="77777777" w:rsidR="004C0F48" w:rsidRDefault="004C0F48">
            <w:pPr>
              <w:pStyle w:val="a0"/>
              <w:ind w:left="0"/>
              <w:jc w:val="center"/>
              <w:rPr>
                <w:ins w:id="1615" w:author="森川　裕太(アプリケーション開発２課)" w:date="2025-08-18T08:31:00Z" w16du:dateUtc="2025-08-17T23:31:00Z"/>
                <w:rFonts w:hAnsi="ＭＳ 明朝"/>
              </w:rPr>
            </w:pPr>
            <w:ins w:id="1616" w:author="森川　裕太(アプリケーション開発２課)" w:date="2025-08-18T08:31:00Z" w16du:dateUtc="2025-08-17T23:31:00Z">
              <w:r>
                <w:rPr>
                  <w:rFonts w:hAnsi="ＭＳ 明朝" w:hint="eastAsia"/>
                </w:rPr>
                <w:t>計算結果表示欄</w:t>
              </w:r>
            </w:ins>
          </w:p>
        </w:tc>
      </w:tr>
      <w:tr w:rsidR="004C0F48" w14:paraId="7D6BAF9F" w14:textId="77777777" w:rsidTr="004C0F48">
        <w:tblPrEx>
          <w:tblPrExChange w:id="1617" w:author="森川　裕太(アプリケーション開発２課)" w:date="2025-08-18T08:31:00Z" w16du:dateUtc="2025-08-17T23:31:00Z">
            <w:tblPrEx>
              <w:tblW w:w="8080" w:type="dxa"/>
            </w:tblPrEx>
          </w:tblPrExChange>
        </w:tblPrEx>
        <w:trPr>
          <w:trHeight w:val="126"/>
          <w:jc w:val="center"/>
          <w:ins w:id="1618" w:author="森川　裕太(アプリケーション開発２課)" w:date="2025-08-18T08:31:00Z"/>
          <w:trPrChange w:id="1619" w:author="森川　裕太(アプリケーション開発２課)" w:date="2025-08-18T08:31:00Z" w16du:dateUtc="2025-08-17T23:31:00Z">
            <w:trPr>
              <w:gridAfter w:val="0"/>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1620" w:author="森川　裕太(アプリケーション開発２課)" w:date="2025-08-18T08:31:00Z" w16du:dateUtc="2025-08-17T23:31:00Z">
              <w:tcPr>
                <w:tcW w:w="576" w:type="dxa"/>
                <w:tcBorders>
                  <w:top w:val="single" w:sz="4" w:space="0" w:color="auto"/>
                  <w:left w:val="single" w:sz="4" w:space="0" w:color="auto"/>
                  <w:bottom w:val="single" w:sz="4" w:space="0" w:color="auto"/>
                  <w:right w:val="single" w:sz="4" w:space="0" w:color="auto"/>
                </w:tcBorders>
              </w:tcPr>
            </w:tcPrChange>
          </w:tcPr>
          <w:p w14:paraId="4BA16F67" w14:textId="77777777" w:rsidR="004C0F48" w:rsidRDefault="004C0F48">
            <w:pPr>
              <w:pStyle w:val="a0"/>
              <w:ind w:left="0"/>
              <w:rPr>
                <w:ins w:id="1621" w:author="森川　裕太(アプリケーション開発２課)" w:date="2025-08-18T08:31:00Z" w16du:dateUtc="2025-08-17T23:31:00Z"/>
                <w:rFonts w:hAnsi="ＭＳ 明朝"/>
              </w:rPr>
            </w:pPr>
            <w:ins w:id="1622" w:author="森川　裕太(アプリケーション開発２課)" w:date="2025-08-18T08:31:00Z" w16du:dateUtc="2025-08-17T23:31:00Z">
              <w:r>
                <w:rPr>
                  <w:rFonts w:hAnsi="ＭＳ 明朝" w:hint="eastAsia"/>
                </w:rPr>
                <w:t>5÷0</w:t>
              </w:r>
            </w:ins>
          </w:p>
        </w:tc>
        <w:tc>
          <w:tcPr>
            <w:tcW w:w="1856" w:type="dxa"/>
            <w:tcBorders>
              <w:left w:val="single" w:sz="4" w:space="0" w:color="auto"/>
            </w:tcBorders>
            <w:tcPrChange w:id="1623" w:author="森川　裕太(アプリケーション開発２課)" w:date="2025-08-18T08:31:00Z" w16du:dateUtc="2025-08-17T23:31:00Z">
              <w:tcPr>
                <w:tcW w:w="2268" w:type="dxa"/>
                <w:gridSpan w:val="3"/>
                <w:tcBorders>
                  <w:left w:val="single" w:sz="4" w:space="0" w:color="auto"/>
                </w:tcBorders>
              </w:tcPr>
            </w:tcPrChange>
          </w:tcPr>
          <w:p w14:paraId="0BB7E131" w14:textId="5979A9F1" w:rsidR="004C0F48" w:rsidRDefault="004C0F48" w:rsidP="00014BEF">
            <w:pPr>
              <w:pStyle w:val="a0"/>
              <w:ind w:left="0"/>
              <w:jc w:val="right"/>
              <w:rPr>
                <w:ins w:id="1624" w:author="森川　裕太(アプリケーション開発２課)" w:date="2025-08-18T08:31:00Z" w16du:dateUtc="2025-08-17T23:31:00Z"/>
                <w:rFonts w:hAnsi="ＭＳ 明朝"/>
              </w:rPr>
            </w:pPr>
            <w:ins w:id="1625" w:author="森川　裕太(アプリケーション開発２課)" w:date="2025-08-18T08:31:00Z" w16du:dateUtc="2025-08-17T23:31:00Z">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Change w:id="1626" w:author="森川　裕太(アプリケーション開発２課)" w:date="2025-08-18T08:31:00Z" w16du:dateUtc="2025-08-17T23:31:00Z">
              <w:tcPr>
                <w:tcW w:w="2693" w:type="dxa"/>
                <w:gridSpan w:val="2"/>
              </w:tcPr>
            </w:tcPrChange>
          </w:tcPr>
          <w:p w14:paraId="3EA37BC9" w14:textId="2BC5ADED" w:rsidR="004C0F48" w:rsidRDefault="004C0F48">
            <w:pPr>
              <w:pStyle w:val="a0"/>
              <w:ind w:left="0"/>
              <w:jc w:val="right"/>
              <w:rPr>
                <w:ins w:id="1627" w:author="森川　裕太(アプリケーション開発２課)" w:date="2025-08-18T08:31:00Z" w16du:dateUtc="2025-08-17T23:31:00Z"/>
                <w:rFonts w:hAnsi="ＭＳ 明朝"/>
              </w:rPr>
              <w:pPrChange w:id="1628" w:author="森川　裕太(アプリケーション開発２課)" w:date="2025-08-18T09:53:00Z" w16du:dateUtc="2025-08-18T00:53:00Z">
                <w:pPr>
                  <w:pStyle w:val="a0"/>
                  <w:ind w:left="0" w:right="90"/>
                  <w:jc w:val="right"/>
                </w:pPr>
              </w:pPrChange>
            </w:pPr>
            <w:ins w:id="1629" w:author="森川　裕太(アプリケーション開発２課)" w:date="2025-08-18T08:31:00Z" w16du:dateUtc="2025-08-17T23:31:00Z">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543" w:type="dxa"/>
            <w:tcPrChange w:id="1630" w:author="森川　裕太(アプリケーション開発２課)" w:date="2025-08-18T08:31:00Z" w16du:dateUtc="2025-08-17T23:31:00Z">
              <w:tcPr>
                <w:tcW w:w="2543" w:type="dxa"/>
                <w:gridSpan w:val="2"/>
              </w:tcPr>
            </w:tcPrChange>
          </w:tcPr>
          <w:p w14:paraId="20D09833" w14:textId="77777777" w:rsidR="004C0F48" w:rsidRDefault="004C0F48">
            <w:pPr>
              <w:pStyle w:val="a0"/>
              <w:ind w:left="0"/>
              <w:jc w:val="right"/>
              <w:rPr>
                <w:ins w:id="1631" w:author="森川　裕太(アプリケーション開発２課)" w:date="2025-08-18T08:31:00Z" w16du:dateUtc="2025-08-17T23:31:00Z"/>
                <w:rFonts w:hAnsi="ＭＳ 明朝"/>
              </w:rPr>
            </w:pPr>
            <w:ins w:id="1632" w:author="森川　裕太(アプリケーション開発２課)" w:date="2025-08-18T08:31:00Z" w16du:dateUtc="2025-08-17T23:31:00Z">
              <w:r>
                <w:rPr>
                  <w:rFonts w:hAnsi="ＭＳ 明朝" w:hint="eastAsia"/>
                </w:rPr>
                <w:t>0</w:t>
              </w:r>
              <w:r>
                <w:rPr>
                  <w:rFonts w:hAnsi="ＭＳ 明朝"/>
                </w:rPr>
                <w:t>で割ることはできません</w:t>
              </w:r>
            </w:ins>
          </w:p>
        </w:tc>
      </w:tr>
    </w:tbl>
    <w:p w14:paraId="6E61089A" w14:textId="77777777" w:rsidR="004C0F48" w:rsidRPr="004C0F48" w:rsidRDefault="004C0F48">
      <w:pPr>
        <w:pStyle w:val="afd"/>
        <w:adjustRightInd/>
        <w:ind w:leftChars="0" w:left="980"/>
        <w:textAlignment w:val="auto"/>
        <w:rPr>
          <w:ins w:id="1633" w:author="森川　裕太(アプリケーション開発２課)" w:date="2025-08-08T16:26:00Z" w16du:dateUtc="2025-08-08T07:26:00Z"/>
        </w:rPr>
        <w:pPrChange w:id="1634" w:author="森川　裕太(アプリケーション開発２課)" w:date="2025-08-18T08:30:00Z" w16du:dateUtc="2025-08-17T23:30:00Z">
          <w:pPr>
            <w:adjustRightInd/>
            <w:ind w:left="540"/>
            <w:textAlignment w:val="auto"/>
          </w:pPr>
        </w:pPrChange>
      </w:pPr>
    </w:p>
    <w:p w14:paraId="3BECBFDF" w14:textId="77777777" w:rsidR="006F019F" w:rsidRPr="00014BEF" w:rsidRDefault="006F019F">
      <w:pPr>
        <w:adjustRightInd/>
        <w:textAlignment w:val="auto"/>
        <w:rPr>
          <w:ins w:id="1635" w:author="森川　裕太(アプリケーション開発２課)" w:date="2025-08-18T08:34:00Z" w16du:dateUtc="2025-08-17T23:34:00Z"/>
        </w:rPr>
        <w:pPrChange w:id="1636" w:author="森川　裕太(アプリケーション開発２課)" w:date="2025-08-18T10:14:00Z" w16du:dateUtc="2025-08-18T01:14:00Z">
          <w:pPr>
            <w:adjustRightInd/>
            <w:ind w:left="540"/>
            <w:textAlignment w:val="auto"/>
          </w:pPr>
        </w:pPrChange>
      </w:pPr>
    </w:p>
    <w:p w14:paraId="5E1D24D4" w14:textId="22C8BDEB" w:rsidR="00ED0B0B" w:rsidRDefault="00ED0B0B" w:rsidP="00ED0B0B">
      <w:pPr>
        <w:pStyle w:val="afd"/>
        <w:numPr>
          <w:ilvl w:val="0"/>
          <w:numId w:val="134"/>
        </w:numPr>
        <w:adjustRightInd/>
        <w:ind w:leftChars="0"/>
        <w:textAlignment w:val="auto"/>
        <w:rPr>
          <w:ins w:id="1637" w:author="森川　裕太(アプリケーション開発２課)" w:date="2025-08-18T08:51:00Z" w16du:dateUtc="2025-08-17T23:51:00Z"/>
        </w:rPr>
      </w:pPr>
      <w:ins w:id="1638" w:author="森川　裕太(アプリケーション開発２課)" w:date="2025-08-18T08:35:00Z" w16du:dateUtc="2025-08-17T23:35:00Z">
        <w:r>
          <w:rPr>
            <w:rFonts w:hint="eastAsia"/>
          </w:rPr>
          <w:t>サインチェンジキー</w:t>
        </w:r>
      </w:ins>
    </w:p>
    <w:p w14:paraId="07ECCCE1" w14:textId="0A0DF94C" w:rsidR="00ED0B0B" w:rsidRDefault="00BB32E7">
      <w:pPr>
        <w:pStyle w:val="afd"/>
        <w:numPr>
          <w:ilvl w:val="0"/>
          <w:numId w:val="152"/>
        </w:numPr>
        <w:adjustRightInd/>
        <w:ind w:leftChars="500" w:left="1342" w:hanging="442"/>
        <w:textAlignment w:val="auto"/>
        <w:rPr>
          <w:ins w:id="1639" w:author="森川　裕太(アプリケーション開発２課)" w:date="2025-08-18T08:36:00Z" w16du:dateUtc="2025-08-17T23:36:00Z"/>
        </w:rPr>
        <w:pPrChange w:id="1640" w:author="森川　裕太(アプリケーション開発２課)" w:date="2025-08-20T10:33:00Z" w16du:dateUtc="2025-08-20T01:33:00Z">
          <w:pPr>
            <w:pStyle w:val="afd"/>
            <w:adjustRightInd/>
            <w:ind w:leftChars="0" w:left="980"/>
            <w:textAlignment w:val="auto"/>
          </w:pPr>
        </w:pPrChange>
      </w:pPr>
      <w:ins w:id="1641" w:author="森川　裕太(アプリケーション開発２課)" w:date="2025-08-18T08:52:00Z" w16du:dateUtc="2025-08-17T23:52:00Z">
        <w:r>
          <w:rPr>
            <w:rFonts w:hint="eastAsia"/>
          </w:rPr>
          <w:t>入力した数値に対して</w:t>
        </w:r>
        <w:r w:rsidR="004D56D8">
          <w:rPr>
            <w:rFonts w:hint="eastAsia"/>
          </w:rPr>
          <w:t>符号を反転させることができる</w:t>
        </w:r>
      </w:ins>
      <w:ins w:id="1642" w:author="森川　裕太(アプリケーション開発２課)" w:date="2025-08-18T08:53:00Z" w16du:dateUtc="2025-08-17T23:53:00Z">
        <w:r w:rsidR="004D56D8">
          <w:rPr>
            <w:rFonts w:hint="eastAsia"/>
          </w:rPr>
          <w:t xml:space="preserve">　</w:t>
        </w:r>
      </w:ins>
    </w:p>
    <w:tbl>
      <w:tblPr>
        <w:tblStyle w:val="afc"/>
        <w:tblW w:w="8075" w:type="dxa"/>
        <w:jc w:val="center"/>
        <w:tblLook w:val="04A0" w:firstRow="1" w:lastRow="0" w:firstColumn="1" w:lastColumn="0" w:noHBand="0" w:noVBand="1"/>
        <w:tblPrChange w:id="1643" w:author="森川　裕太(アプリケーション開発２課)" w:date="2025-08-18T08:36:00Z" w16du:dateUtc="2025-08-17T23:36:00Z">
          <w:tblPr>
            <w:tblStyle w:val="afc"/>
            <w:tblW w:w="8391" w:type="dxa"/>
            <w:jc w:val="center"/>
            <w:tblLook w:val="04A0" w:firstRow="1" w:lastRow="0" w:firstColumn="1" w:lastColumn="0" w:noHBand="0" w:noVBand="1"/>
          </w:tblPr>
        </w:tblPrChange>
      </w:tblPr>
      <w:tblGrid>
        <w:gridCol w:w="1271"/>
        <w:gridCol w:w="2278"/>
        <w:gridCol w:w="2662"/>
        <w:gridCol w:w="1864"/>
        <w:tblGridChange w:id="1644">
          <w:tblGrid>
            <w:gridCol w:w="1271"/>
            <w:gridCol w:w="2278"/>
            <w:gridCol w:w="2662"/>
            <w:gridCol w:w="1864"/>
            <w:gridCol w:w="142"/>
            <w:gridCol w:w="174"/>
          </w:tblGrid>
        </w:tblGridChange>
      </w:tblGrid>
      <w:tr w:rsidR="00FD2B43" w14:paraId="111B71F4" w14:textId="77777777" w:rsidTr="00FD2B43">
        <w:trPr>
          <w:jc w:val="center"/>
          <w:trPrChange w:id="1645" w:author="森川　裕太(アプリケーション開発２課)" w:date="2025-08-18T08:36:00Z" w16du:dateUtc="2025-08-17T23:36:00Z">
            <w:trPr>
              <w:jc w:val="center"/>
            </w:trPr>
          </w:trPrChange>
        </w:trPr>
        <w:tc>
          <w:tcPr>
            <w:tcW w:w="1271" w:type="dxa"/>
            <w:tcBorders>
              <w:bottom w:val="single" w:sz="4" w:space="0" w:color="auto"/>
            </w:tcBorders>
            <w:shd w:val="clear" w:color="auto" w:fill="E7E6E6" w:themeFill="background2"/>
            <w:tcPrChange w:id="1646" w:author="森川　裕太(アプリケーション開発２課)" w:date="2025-08-18T08:36:00Z" w16du:dateUtc="2025-08-17T23:36:00Z">
              <w:tcPr>
                <w:tcW w:w="1271" w:type="dxa"/>
                <w:tcBorders>
                  <w:bottom w:val="single" w:sz="4" w:space="0" w:color="auto"/>
                </w:tcBorders>
                <w:shd w:val="clear" w:color="auto" w:fill="E7E6E6" w:themeFill="background2"/>
              </w:tcPr>
            </w:tcPrChange>
          </w:tcPr>
          <w:p w14:paraId="6F5E549D" w14:textId="77777777" w:rsidR="00FD2B43" w:rsidRDefault="00FD2B43">
            <w:pPr>
              <w:pStyle w:val="a0"/>
              <w:ind w:left="0"/>
              <w:jc w:val="center"/>
              <w:rPr>
                <w:rFonts w:hAnsi="ＭＳ 明朝"/>
              </w:rPr>
            </w:pPr>
            <w:ins w:id="1647" w:author="森川　裕太(アプリケーション開発２課)" w:date="2025-08-18T08:36:00Z" w16du:dateUtc="2025-08-17T23:36:00Z">
              <w:r>
                <w:rPr>
                  <w:rFonts w:hAnsi="ＭＳ 明朝" w:hint="eastAsia"/>
                </w:rPr>
                <w:t>計算例</w:t>
              </w:r>
            </w:ins>
          </w:p>
        </w:tc>
        <w:tc>
          <w:tcPr>
            <w:tcW w:w="2278" w:type="dxa"/>
            <w:shd w:val="clear" w:color="auto" w:fill="E7E6E6" w:themeFill="background2"/>
            <w:tcPrChange w:id="1648" w:author="森川　裕太(アプリケーション開発２課)" w:date="2025-08-18T08:36:00Z" w16du:dateUtc="2025-08-17T23:36:00Z">
              <w:tcPr>
                <w:tcW w:w="2278" w:type="dxa"/>
                <w:shd w:val="clear" w:color="auto" w:fill="E7E6E6" w:themeFill="background2"/>
              </w:tcPr>
            </w:tcPrChange>
          </w:tcPr>
          <w:p w14:paraId="10E0FA62" w14:textId="77777777" w:rsidR="00FD2B43" w:rsidRDefault="00FD2B43">
            <w:pPr>
              <w:pStyle w:val="a0"/>
              <w:ind w:left="0"/>
              <w:jc w:val="center"/>
              <w:rPr>
                <w:rFonts w:hAnsi="ＭＳ 明朝"/>
              </w:rPr>
            </w:pPr>
            <w:ins w:id="1649" w:author="森川　裕太(アプリケーション開発２課)" w:date="2025-08-18T08:36:00Z" w16du:dateUtc="2025-08-17T23:36:00Z">
              <w:r>
                <w:rPr>
                  <w:rFonts w:hAnsi="ＭＳ 明朝" w:hint="eastAsia"/>
                </w:rPr>
                <w:t>キー操作</w:t>
              </w:r>
            </w:ins>
          </w:p>
        </w:tc>
        <w:tc>
          <w:tcPr>
            <w:tcW w:w="2662" w:type="dxa"/>
            <w:shd w:val="clear" w:color="auto" w:fill="E7E6E6" w:themeFill="background2"/>
            <w:tcPrChange w:id="1650" w:author="森川　裕太(アプリケーション開発２課)" w:date="2025-08-18T08:36:00Z" w16du:dateUtc="2025-08-17T23:36:00Z">
              <w:tcPr>
                <w:tcW w:w="2662" w:type="dxa"/>
                <w:shd w:val="clear" w:color="auto" w:fill="E7E6E6" w:themeFill="background2"/>
              </w:tcPr>
            </w:tcPrChange>
          </w:tcPr>
          <w:p w14:paraId="21F23215" w14:textId="77777777" w:rsidR="00FD2B43" w:rsidRDefault="00FD2B43">
            <w:pPr>
              <w:pStyle w:val="a0"/>
              <w:ind w:left="0"/>
              <w:jc w:val="center"/>
              <w:rPr>
                <w:rFonts w:hAnsi="ＭＳ 明朝"/>
              </w:rPr>
            </w:pPr>
            <w:ins w:id="1651" w:author="森川　裕太(アプリケーション開発２課)" w:date="2025-08-18T08:36:00Z" w16du:dateUtc="2025-08-17T23:36:00Z">
              <w:r>
                <w:rPr>
                  <w:rFonts w:hAnsi="ＭＳ 明朝" w:hint="eastAsia"/>
                </w:rPr>
                <w:t>途中計算表示欄</w:t>
              </w:r>
            </w:ins>
          </w:p>
        </w:tc>
        <w:tc>
          <w:tcPr>
            <w:tcW w:w="1864" w:type="dxa"/>
            <w:shd w:val="clear" w:color="auto" w:fill="E7E6E6" w:themeFill="background2"/>
            <w:tcPrChange w:id="1652" w:author="森川　裕太(アプリケーション開発２課)" w:date="2025-08-18T08:36:00Z" w16du:dateUtc="2025-08-17T23:36:00Z">
              <w:tcPr>
                <w:tcW w:w="2180" w:type="dxa"/>
                <w:gridSpan w:val="3"/>
                <w:shd w:val="clear" w:color="auto" w:fill="E7E6E6" w:themeFill="background2"/>
              </w:tcPr>
            </w:tcPrChange>
          </w:tcPr>
          <w:p w14:paraId="6378171C" w14:textId="77777777" w:rsidR="00FD2B43" w:rsidRDefault="00FD2B43">
            <w:pPr>
              <w:pStyle w:val="a0"/>
              <w:ind w:left="0"/>
              <w:jc w:val="center"/>
              <w:rPr>
                <w:rFonts w:hAnsi="ＭＳ 明朝"/>
              </w:rPr>
            </w:pPr>
            <w:ins w:id="1653" w:author="森川　裕太(アプリケーション開発２課)" w:date="2025-08-18T08:36:00Z" w16du:dateUtc="2025-08-17T23:36:00Z">
              <w:r>
                <w:rPr>
                  <w:rFonts w:hAnsi="ＭＳ 明朝" w:hint="eastAsia"/>
                </w:rPr>
                <w:t>計算結果表示欄</w:t>
              </w:r>
            </w:ins>
          </w:p>
        </w:tc>
      </w:tr>
      <w:tr w:rsidR="00FD2B43" w14:paraId="0CCA52A0" w14:textId="77777777" w:rsidTr="00FD2B43">
        <w:tblPrEx>
          <w:tblPrExChange w:id="1654" w:author="森川　裕太(アプリケーション開発２課)" w:date="2025-08-18T08:36:00Z" w16du:dateUtc="2025-08-17T23:36:00Z">
            <w:tblPrEx>
              <w:tblW w:w="8217" w:type="dxa"/>
            </w:tblPrEx>
          </w:tblPrExChange>
        </w:tblPrEx>
        <w:trPr>
          <w:trHeight w:val="126"/>
          <w:jc w:val="center"/>
          <w:trPrChange w:id="1655" w:author="森川　裕太(アプリケーション開発２課)" w:date="2025-08-18T08:36:00Z" w16du:dateUtc="2025-08-17T23:36:00Z">
            <w:trPr>
              <w:gridAfter w:val="0"/>
              <w:trHeight w:val="126"/>
              <w:jc w:val="center"/>
            </w:trPr>
          </w:trPrChange>
        </w:trPr>
        <w:tc>
          <w:tcPr>
            <w:tcW w:w="1271" w:type="dxa"/>
            <w:tcBorders>
              <w:top w:val="single" w:sz="4" w:space="0" w:color="auto"/>
              <w:left w:val="single" w:sz="4" w:space="0" w:color="auto"/>
              <w:bottom w:val="single" w:sz="4" w:space="0" w:color="auto"/>
              <w:right w:val="single" w:sz="4" w:space="0" w:color="auto"/>
            </w:tcBorders>
            <w:tcPrChange w:id="1656" w:author="森川　裕太(アプリケーション開発２課)" w:date="2025-08-18T08:36:00Z" w16du:dateUtc="2025-08-17T23:36:00Z">
              <w:tcPr>
                <w:tcW w:w="1271" w:type="dxa"/>
                <w:tcBorders>
                  <w:top w:val="single" w:sz="4" w:space="0" w:color="auto"/>
                  <w:left w:val="single" w:sz="4" w:space="0" w:color="auto"/>
                  <w:bottom w:val="single" w:sz="4" w:space="0" w:color="auto"/>
                  <w:right w:val="single" w:sz="4" w:space="0" w:color="auto"/>
                </w:tcBorders>
              </w:tcPr>
            </w:tcPrChange>
          </w:tcPr>
          <w:p w14:paraId="64EF5CE1" w14:textId="77777777" w:rsidR="00FD2B43" w:rsidRDefault="00FD2B43">
            <w:pPr>
              <w:pStyle w:val="a0"/>
              <w:ind w:left="0"/>
              <w:rPr>
                <w:rFonts w:hAnsi="ＭＳ 明朝"/>
              </w:rPr>
            </w:pPr>
            <w:ins w:id="1657" w:author="森川　裕太(アプリケーション開発２課)" w:date="2025-08-18T08:36:00Z" w16du:dateUtc="2025-08-17T23:36:00Z">
              <w:r>
                <w:rPr>
                  <w:rFonts w:hAnsi="ＭＳ 明朝" w:hint="eastAsia"/>
                </w:rPr>
                <w:t>-100×-500</w:t>
              </w:r>
            </w:ins>
          </w:p>
        </w:tc>
        <w:tc>
          <w:tcPr>
            <w:tcW w:w="2278" w:type="dxa"/>
            <w:tcBorders>
              <w:left w:val="single" w:sz="4" w:space="0" w:color="auto"/>
            </w:tcBorders>
            <w:tcPrChange w:id="1658" w:author="森川　裕太(アプリケーション開発２課)" w:date="2025-08-18T08:36:00Z" w16du:dateUtc="2025-08-17T23:36:00Z">
              <w:tcPr>
                <w:tcW w:w="2278" w:type="dxa"/>
                <w:tcBorders>
                  <w:left w:val="single" w:sz="4" w:space="0" w:color="auto"/>
                </w:tcBorders>
              </w:tcPr>
            </w:tcPrChange>
          </w:tcPr>
          <w:p w14:paraId="4DCB0944" w14:textId="45333E9B" w:rsidR="00FD2B43" w:rsidRDefault="00FD2B43">
            <w:pPr>
              <w:pStyle w:val="a0"/>
              <w:ind w:left="0" w:right="180"/>
              <w:jc w:val="right"/>
              <w:rPr>
                <w:ins w:id="1659" w:author="森川　裕太(アプリケーション開発２課)" w:date="2025-08-18T08:36:00Z" w16du:dateUtc="2025-08-17T23:36:00Z"/>
                <w:rFonts w:hAnsi="ＭＳ 明朝"/>
              </w:rPr>
            </w:pPr>
            <w:ins w:id="1660" w:author="森川　裕太(アプリケーション開発２課)" w:date="2025-08-18T08:36:00Z" w16du:dateUtc="2025-08-17T23:36:00Z">
              <w:r>
                <w:rPr>
                  <w:rFonts w:hAnsi="ＭＳ 明朝"/>
                  <w:noProof/>
                </w:rPr>
                <w:drawing>
                  <wp:anchor distT="0" distB="0" distL="114300" distR="114300" simplePos="0" relativeHeight="251658251" behindDoc="0" locked="0" layoutInCell="1" allowOverlap="1" wp14:anchorId="48D08934" wp14:editId="4B600ABD">
                    <wp:simplePos x="0" y="0"/>
                    <wp:positionH relativeFrom="column">
                      <wp:posOffset>1232313</wp:posOffset>
                    </wp:positionH>
                    <wp:positionV relativeFrom="paragraph">
                      <wp:posOffset>-223</wp:posOffset>
                    </wp:positionV>
                    <wp:extent cx="128905" cy="128905"/>
                    <wp:effectExtent l="0" t="0" r="4445" b="4445"/>
                    <wp:wrapNone/>
                    <wp:docPr id="965679801"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Pr>
                  <w:rFonts w:hAnsi="ＭＳ 明朝" w:hint="eastAsia"/>
                </w:rPr>
                <w:t>100</w:t>
              </w:r>
            </w:ins>
          </w:p>
          <w:p w14:paraId="012F5444" w14:textId="78AD7FF1" w:rsidR="00FD2B43" w:rsidDel="00014BEF" w:rsidRDefault="00FD2B43">
            <w:pPr>
              <w:pStyle w:val="a0"/>
              <w:ind w:left="0"/>
              <w:jc w:val="right"/>
              <w:rPr>
                <w:ins w:id="1661" w:author="森川　裕太(アプリケーション開発２課)" w:date="2025-08-18T08:36:00Z" w16du:dateUtc="2025-08-17T23:36:00Z"/>
                <w:del w:id="1662" w:author="森川　裕太(アプリケーション開発２課)" w:date="2025-08-18T09:53:00Z" w16du:dateUtc="2025-08-18T00:53:00Z"/>
                <w:rFonts w:hAnsi="ＭＳ 明朝"/>
              </w:rPr>
            </w:pPr>
            <w:ins w:id="1663" w:author="森川　裕太(アプリケーション開発２課)" w:date="2025-08-18T08:36:00Z" w16du:dateUtc="2025-08-17T23:36:00Z">
              <w:r>
                <w:rPr>
                  <w:rFonts w:hAnsi="ＭＳ 明朝"/>
                  <w:noProof/>
                </w:rPr>
                <w:drawing>
                  <wp:anchor distT="0" distB="0" distL="114300" distR="114300" simplePos="0" relativeHeight="251658252" behindDoc="0" locked="0" layoutInCell="1" allowOverlap="1" wp14:anchorId="59BAE656" wp14:editId="5B4ADCB3">
                    <wp:simplePos x="0" y="0"/>
                    <wp:positionH relativeFrom="column">
                      <wp:posOffset>1054422</wp:posOffset>
                    </wp:positionH>
                    <wp:positionV relativeFrom="paragraph">
                      <wp:posOffset>19908</wp:posOffset>
                    </wp:positionV>
                    <wp:extent cx="111608" cy="111608"/>
                    <wp:effectExtent l="0" t="0" r="3175" b="3175"/>
                    <wp:wrapNone/>
                    <wp:docPr id="1479847524"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608" cy="111608"/>
                            </a:xfrm>
                            <a:prstGeom prst="rect">
                              <a:avLst/>
                            </a:prstGeom>
                          </pic:spPr>
                        </pic:pic>
                      </a:graphicData>
                    </a:graphic>
                    <wp14:sizeRelH relativeFrom="margin">
                      <wp14:pctWidth>0</wp14:pctWidth>
                    </wp14:sizeRelH>
                    <wp14:sizeRelV relativeFrom="margin">
                      <wp14:pctHeight>0</wp14:pctHeight>
                    </wp14:sizeRelV>
                  </wp:anchor>
                </w:drawing>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500</w:t>
              </w:r>
            </w:ins>
            <w:ins w:id="1664" w:author="森川　裕太(アプリケーション開発２課)" w:date="2025-08-18T08:37:00Z" w16du:dateUtc="2025-08-17T23:37:00Z">
              <w:r>
                <w:rPr>
                  <w:rFonts w:hAnsi="ＭＳ 明朝" w:hint="eastAsia"/>
                </w:rPr>
                <w:t xml:space="preserve"> </w:t>
              </w:r>
            </w:ins>
            <w:ins w:id="1665" w:author="森川　裕太(アプリケーション開発２課)" w:date="2025-08-18T08:36:00Z" w16du:dateUtc="2025-08-17T23:36:00Z">
              <w:del w:id="1666" w:author="森川　裕太(アプリケーション開発２課)" w:date="2025-08-18T08:37:00Z" w16du:dateUtc="2025-08-17T23:37:00Z">
                <w:r w:rsidDel="00FD2B43">
                  <w:rPr>
                    <w:rFonts w:hAnsi="ＭＳ 明朝" w:hint="eastAsia"/>
                  </w:rPr>
                  <w:delText xml:space="preserve">　</w:delText>
                </w:r>
              </w:del>
              <w:r>
                <w:rPr>
                  <w:rFonts w:hAnsi="ＭＳ 明朝" w:hint="eastAsia"/>
                </w:rPr>
                <w:t xml:space="preserve">　</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0FC07106" w14:textId="77777777" w:rsidR="00FD2B43" w:rsidRDefault="00FD2B43" w:rsidP="00014BEF">
            <w:pPr>
              <w:pStyle w:val="a0"/>
              <w:ind w:left="0"/>
              <w:jc w:val="right"/>
              <w:rPr>
                <w:rFonts w:hAnsi="ＭＳ 明朝"/>
              </w:rPr>
            </w:pPr>
          </w:p>
        </w:tc>
        <w:tc>
          <w:tcPr>
            <w:tcW w:w="2662" w:type="dxa"/>
            <w:tcPrChange w:id="1667" w:author="森川　裕太(アプリケーション開発２課)" w:date="2025-08-18T08:36:00Z" w16du:dateUtc="2025-08-17T23:36:00Z">
              <w:tcPr>
                <w:tcW w:w="2662" w:type="dxa"/>
              </w:tcPr>
            </w:tcPrChange>
          </w:tcPr>
          <w:p w14:paraId="64BCAF1F" w14:textId="49A5CEA6" w:rsidR="00FD2B43" w:rsidRDefault="00AA4FC2">
            <w:pPr>
              <w:pStyle w:val="a0"/>
              <w:ind w:left="0"/>
              <w:jc w:val="right"/>
              <w:rPr>
                <w:ins w:id="1668" w:author="森川　裕太(アプリケーション開発２課)" w:date="2025-08-18T08:36:00Z" w16du:dateUtc="2025-08-17T23:36:00Z"/>
                <w:rFonts w:hAnsi="ＭＳ 明朝"/>
              </w:rPr>
            </w:pPr>
            <w:ins w:id="1669" w:author="森川　裕太(アプリケーション開発２課)" w:date="2025-08-19T08:40:00Z" w16du:dateUtc="2025-08-18T23:40:00Z">
              <w:r>
                <w:rPr>
                  <w:rFonts w:hAnsi="ＭＳ 明朝" w:hint="eastAsia"/>
                </w:rPr>
                <w:t>(表示なし</w:t>
              </w:r>
              <w:r>
                <w:rPr>
                  <w:rFonts w:hAnsi="ＭＳ 明朝"/>
                </w:rPr>
                <w:t>）</w:t>
              </w:r>
            </w:ins>
          </w:p>
          <w:p w14:paraId="35972997" w14:textId="77777777" w:rsidR="00FD2B43" w:rsidRDefault="00FD2B43">
            <w:pPr>
              <w:pStyle w:val="a0"/>
              <w:ind w:left="0"/>
              <w:jc w:val="right"/>
              <w:rPr>
                <w:rFonts w:hAnsi="ＭＳ 明朝"/>
              </w:rPr>
            </w:pPr>
            <w:ins w:id="1670" w:author="森川　裕太(アプリケーション開発２課)" w:date="2025-08-18T08:36:00Z" w16du:dateUtc="2025-08-17T23:36:00Z">
              <w:r>
                <w:rPr>
                  <w:rFonts w:hAnsi="ＭＳ 明朝" w:hint="eastAsia"/>
                </w:rPr>
                <w:t>-100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1864" w:type="dxa"/>
            <w:tcPrChange w:id="1671" w:author="森川　裕太(アプリケーション開発２課)" w:date="2025-08-18T08:36:00Z" w16du:dateUtc="2025-08-17T23:36:00Z">
              <w:tcPr>
                <w:tcW w:w="2006" w:type="dxa"/>
                <w:gridSpan w:val="2"/>
              </w:tcPr>
            </w:tcPrChange>
          </w:tcPr>
          <w:p w14:paraId="0323689D" w14:textId="77777777" w:rsidR="00FD2B43" w:rsidRDefault="00FD2B43">
            <w:pPr>
              <w:pStyle w:val="a0"/>
              <w:ind w:left="0"/>
              <w:jc w:val="right"/>
              <w:rPr>
                <w:ins w:id="1672" w:author="森川　裕太(アプリケーション開発２課)" w:date="2025-08-18T08:36:00Z" w16du:dateUtc="2025-08-17T23:36:00Z"/>
                <w:rFonts w:hAnsi="ＭＳ 明朝"/>
              </w:rPr>
            </w:pPr>
            <w:ins w:id="1673" w:author="森川　裕太(アプリケーション開発２課)" w:date="2025-08-18T08:36:00Z" w16du:dateUtc="2025-08-17T23:36:00Z">
              <w:r>
                <w:rPr>
                  <w:rFonts w:hAnsi="ＭＳ 明朝" w:hint="eastAsia"/>
                </w:rPr>
                <w:t>-100</w:t>
              </w:r>
            </w:ins>
          </w:p>
          <w:p w14:paraId="007111F3" w14:textId="77777777" w:rsidR="00FD2B43" w:rsidRDefault="00FD2B43">
            <w:pPr>
              <w:pStyle w:val="a0"/>
              <w:ind w:left="0"/>
              <w:jc w:val="right"/>
              <w:rPr>
                <w:rFonts w:hAnsi="ＭＳ 明朝"/>
              </w:rPr>
            </w:pPr>
            <w:ins w:id="1674" w:author="森川　裕太(アプリケーション開発２課)" w:date="2025-08-18T08:36:00Z" w16du:dateUtc="2025-08-17T23:36:00Z">
              <w:r>
                <w:rPr>
                  <w:rFonts w:hAnsi="ＭＳ 明朝" w:hint="eastAsia"/>
                </w:rPr>
                <w:t>50,000</w:t>
              </w:r>
            </w:ins>
          </w:p>
        </w:tc>
      </w:tr>
    </w:tbl>
    <w:p w14:paraId="65FC8745" w14:textId="77777777" w:rsidR="0074112B" w:rsidRPr="0074112B" w:rsidRDefault="0074112B">
      <w:pPr>
        <w:pStyle w:val="afd"/>
        <w:adjustRightInd/>
        <w:ind w:leftChars="0" w:left="980"/>
        <w:textAlignment w:val="auto"/>
        <w:rPr>
          <w:ins w:id="1675" w:author="森川　裕太(アプリケーション開発２課)" w:date="2025-08-18T09:07:00Z" w16du:dateUtc="2025-08-18T00:07:00Z"/>
          <w:rPrChange w:id="1676" w:author="森川　裕太(アプリケーション開発２課)" w:date="2025-08-18T09:07:00Z" w16du:dateUtc="2025-08-18T00:07:00Z">
            <w:rPr>
              <w:ins w:id="1677" w:author="森川　裕太(アプリケーション開発２課)" w:date="2025-08-18T09:07:00Z" w16du:dateUtc="2025-08-18T00:07:00Z"/>
              <w:rFonts w:hAnsi="ＭＳ 明朝"/>
            </w:rPr>
          </w:rPrChange>
        </w:rPr>
        <w:pPrChange w:id="1678" w:author="森川　裕太(アプリケーション開発２課)" w:date="2025-08-18T09:07:00Z" w16du:dateUtc="2025-08-18T00:07:00Z">
          <w:pPr>
            <w:pStyle w:val="afd"/>
            <w:numPr>
              <w:numId w:val="153"/>
            </w:numPr>
            <w:adjustRightInd/>
            <w:ind w:leftChars="0" w:left="440" w:hanging="440"/>
            <w:textAlignment w:val="auto"/>
          </w:pPr>
        </w:pPrChange>
      </w:pPr>
    </w:p>
    <w:p w14:paraId="32757D92" w14:textId="1E19FC9B" w:rsidR="00FD2B43" w:rsidRDefault="0005389E">
      <w:pPr>
        <w:pStyle w:val="afd"/>
        <w:numPr>
          <w:ilvl w:val="0"/>
          <w:numId w:val="152"/>
        </w:numPr>
        <w:adjustRightInd/>
        <w:ind w:leftChars="500" w:left="1342" w:hanging="442"/>
        <w:textAlignment w:val="auto"/>
        <w:rPr>
          <w:ins w:id="1679" w:author="森川　裕太(アプリケーション開発２課)" w:date="2025-08-18T08:47:00Z" w16du:dateUtc="2025-08-17T23:47:00Z"/>
        </w:rPr>
        <w:pPrChange w:id="1680" w:author="森川　裕太(アプリケーション開発２課)" w:date="2025-08-20T10:33:00Z" w16du:dateUtc="2025-08-20T01:33:00Z">
          <w:pPr>
            <w:pStyle w:val="afd"/>
            <w:adjustRightInd/>
            <w:ind w:leftChars="0" w:left="980"/>
            <w:textAlignment w:val="auto"/>
          </w:pPr>
        </w:pPrChange>
      </w:pPr>
      <w:ins w:id="1681" w:author="森川　裕太(アプリケーション開発２課)" w:date="2025-08-18T08:52:00Z" w16du:dateUtc="2025-08-17T23:52:00Z">
        <w:r>
          <w:rPr>
            <w:rFonts w:hAnsi="ＭＳ 明朝" w:hint="eastAsia"/>
          </w:rPr>
          <w:t>計算結果に対してサインチェンジキーを入力する場合</w:t>
        </w:r>
      </w:ins>
    </w:p>
    <w:tbl>
      <w:tblPr>
        <w:tblStyle w:val="afc"/>
        <w:tblW w:w="8107" w:type="dxa"/>
        <w:jc w:val="center"/>
        <w:tblLook w:val="04A0" w:firstRow="1" w:lastRow="0" w:firstColumn="1" w:lastColumn="0" w:noHBand="0" w:noVBand="1"/>
        <w:tblPrChange w:id="1682" w:author="森川　裕太(アプリケーション開発２課)" w:date="2025-08-18T08:50:00Z" w16du:dateUtc="2025-08-17T23:50:00Z">
          <w:tblPr>
            <w:tblStyle w:val="afc"/>
            <w:tblW w:w="8107" w:type="dxa"/>
            <w:jc w:val="center"/>
            <w:tblLook w:val="04A0" w:firstRow="1" w:lastRow="0" w:firstColumn="1" w:lastColumn="0" w:noHBand="0" w:noVBand="1"/>
          </w:tblPr>
        </w:tblPrChange>
      </w:tblPr>
      <w:tblGrid>
        <w:gridCol w:w="1271"/>
        <w:gridCol w:w="2268"/>
        <w:gridCol w:w="2693"/>
        <w:gridCol w:w="1875"/>
        <w:tblGridChange w:id="1683">
          <w:tblGrid>
            <w:gridCol w:w="487"/>
            <w:gridCol w:w="784"/>
            <w:gridCol w:w="2109"/>
            <w:gridCol w:w="159"/>
            <w:gridCol w:w="2440"/>
            <w:gridCol w:w="253"/>
            <w:gridCol w:w="1875"/>
          </w:tblGrid>
        </w:tblGridChange>
      </w:tblGrid>
      <w:tr w:rsidR="00174FD4" w14:paraId="0744D9F4" w14:textId="77777777" w:rsidTr="009D16AF">
        <w:trPr>
          <w:jc w:val="center"/>
          <w:trPrChange w:id="1684" w:author="森川　裕太(アプリケーション開発２課)" w:date="2025-08-18T08:50:00Z" w16du:dateUtc="2025-08-17T23:50:00Z">
            <w:trPr>
              <w:jc w:val="center"/>
            </w:trPr>
          </w:trPrChange>
        </w:trPr>
        <w:tc>
          <w:tcPr>
            <w:tcW w:w="1271" w:type="dxa"/>
            <w:tcBorders>
              <w:bottom w:val="single" w:sz="4" w:space="0" w:color="auto"/>
            </w:tcBorders>
            <w:shd w:val="clear" w:color="auto" w:fill="E7E6E6" w:themeFill="background2"/>
            <w:tcPrChange w:id="1685" w:author="森川　裕太(アプリケーション開発２課)" w:date="2025-08-18T08:50:00Z" w16du:dateUtc="2025-08-17T23:50:00Z">
              <w:tcPr>
                <w:tcW w:w="288" w:type="dxa"/>
                <w:tcBorders>
                  <w:bottom w:val="single" w:sz="4" w:space="0" w:color="auto"/>
                </w:tcBorders>
                <w:shd w:val="clear" w:color="auto" w:fill="E7E6E6" w:themeFill="background2"/>
              </w:tcPr>
            </w:tcPrChange>
          </w:tcPr>
          <w:p w14:paraId="2BBD7504" w14:textId="77777777" w:rsidR="00174FD4" w:rsidRDefault="00174FD4">
            <w:pPr>
              <w:pStyle w:val="a0"/>
              <w:ind w:left="0"/>
              <w:jc w:val="center"/>
              <w:rPr>
                <w:rFonts w:hAnsi="ＭＳ 明朝"/>
              </w:rPr>
            </w:pPr>
            <w:ins w:id="1686" w:author="森川　裕太(アプリケーション開発２課)" w:date="2025-08-18T08:47:00Z" w16du:dateUtc="2025-08-17T23:47:00Z">
              <w:r>
                <w:rPr>
                  <w:rFonts w:hAnsi="ＭＳ 明朝" w:hint="eastAsia"/>
                </w:rPr>
                <w:t>計算例</w:t>
              </w:r>
            </w:ins>
          </w:p>
        </w:tc>
        <w:tc>
          <w:tcPr>
            <w:tcW w:w="2268" w:type="dxa"/>
            <w:shd w:val="clear" w:color="auto" w:fill="E7E6E6" w:themeFill="background2"/>
            <w:tcPrChange w:id="1687" w:author="森川　裕太(アプリケーション開発２課)" w:date="2025-08-18T08:50:00Z" w16du:dateUtc="2025-08-17T23:50:00Z">
              <w:tcPr>
                <w:tcW w:w="2977" w:type="dxa"/>
                <w:gridSpan w:val="2"/>
                <w:shd w:val="clear" w:color="auto" w:fill="E7E6E6" w:themeFill="background2"/>
              </w:tcPr>
            </w:tcPrChange>
          </w:tcPr>
          <w:p w14:paraId="1E3EF498" w14:textId="77777777" w:rsidR="00174FD4" w:rsidRDefault="00174FD4">
            <w:pPr>
              <w:pStyle w:val="a0"/>
              <w:ind w:left="0"/>
              <w:jc w:val="center"/>
              <w:rPr>
                <w:rFonts w:hAnsi="ＭＳ 明朝"/>
              </w:rPr>
            </w:pPr>
            <w:ins w:id="1688" w:author="森川　裕太(アプリケーション開発２課)" w:date="2025-08-18T08:47:00Z" w16du:dateUtc="2025-08-17T23:47:00Z">
              <w:r>
                <w:rPr>
                  <w:rFonts w:hAnsi="ＭＳ 明朝" w:hint="eastAsia"/>
                </w:rPr>
                <w:t>キー操作</w:t>
              </w:r>
            </w:ins>
          </w:p>
        </w:tc>
        <w:tc>
          <w:tcPr>
            <w:tcW w:w="2693" w:type="dxa"/>
            <w:shd w:val="clear" w:color="auto" w:fill="E7E6E6" w:themeFill="background2"/>
            <w:tcPrChange w:id="1689" w:author="森川　裕太(アプリケーション開発２課)" w:date="2025-08-18T08:50:00Z" w16du:dateUtc="2025-08-17T23:50:00Z">
              <w:tcPr>
                <w:tcW w:w="2662" w:type="dxa"/>
                <w:gridSpan w:val="2"/>
                <w:shd w:val="clear" w:color="auto" w:fill="E7E6E6" w:themeFill="background2"/>
              </w:tcPr>
            </w:tcPrChange>
          </w:tcPr>
          <w:p w14:paraId="703A3266" w14:textId="77777777" w:rsidR="00174FD4" w:rsidRDefault="00174FD4">
            <w:pPr>
              <w:pStyle w:val="a0"/>
              <w:ind w:left="0"/>
              <w:jc w:val="center"/>
              <w:rPr>
                <w:rFonts w:hAnsi="ＭＳ 明朝"/>
              </w:rPr>
            </w:pPr>
            <w:ins w:id="1690" w:author="森川　裕太(アプリケーション開発２課)" w:date="2025-08-18T08:47:00Z" w16du:dateUtc="2025-08-17T23:47:00Z">
              <w:r>
                <w:rPr>
                  <w:rFonts w:hAnsi="ＭＳ 明朝" w:hint="eastAsia"/>
                </w:rPr>
                <w:t>途中計算表示欄</w:t>
              </w:r>
            </w:ins>
          </w:p>
        </w:tc>
        <w:tc>
          <w:tcPr>
            <w:tcW w:w="1875" w:type="dxa"/>
            <w:shd w:val="clear" w:color="auto" w:fill="E7E6E6" w:themeFill="background2"/>
            <w:tcPrChange w:id="1691" w:author="森川　裕太(アプリケーション開発２課)" w:date="2025-08-18T08:50:00Z" w16du:dateUtc="2025-08-17T23:50:00Z">
              <w:tcPr>
                <w:tcW w:w="2180" w:type="dxa"/>
                <w:gridSpan w:val="2"/>
                <w:shd w:val="clear" w:color="auto" w:fill="E7E6E6" w:themeFill="background2"/>
              </w:tcPr>
            </w:tcPrChange>
          </w:tcPr>
          <w:p w14:paraId="03AC6254" w14:textId="77777777" w:rsidR="00174FD4" w:rsidRDefault="00174FD4">
            <w:pPr>
              <w:pStyle w:val="a0"/>
              <w:ind w:left="0"/>
              <w:jc w:val="center"/>
              <w:rPr>
                <w:rFonts w:hAnsi="ＭＳ 明朝"/>
              </w:rPr>
            </w:pPr>
            <w:ins w:id="1692" w:author="森川　裕太(アプリケーション開発２課)" w:date="2025-08-18T08:47:00Z" w16du:dateUtc="2025-08-17T23:47:00Z">
              <w:r>
                <w:rPr>
                  <w:rFonts w:hAnsi="ＭＳ 明朝" w:hint="eastAsia"/>
                </w:rPr>
                <w:t>計算結果表示欄</w:t>
              </w:r>
            </w:ins>
          </w:p>
        </w:tc>
      </w:tr>
      <w:tr w:rsidR="00174FD4" w14:paraId="4EEA061F" w14:textId="77777777" w:rsidTr="009D16AF">
        <w:trPr>
          <w:trHeight w:val="126"/>
          <w:jc w:val="center"/>
          <w:ins w:id="1693" w:author="森川　裕太(アプリケーション開発２課)" w:date="2025-08-18T08:47:00Z"/>
          <w:trPrChange w:id="1694" w:author="森川　裕太(アプリケーション開発２課)" w:date="2025-08-18T08:50:00Z" w16du:dateUtc="2025-08-17T23:50:00Z">
            <w:trPr>
              <w:trHeight w:val="126"/>
              <w:jc w:val="center"/>
            </w:trPr>
          </w:trPrChange>
        </w:trPr>
        <w:tc>
          <w:tcPr>
            <w:tcW w:w="1271" w:type="dxa"/>
            <w:tcBorders>
              <w:top w:val="single" w:sz="4" w:space="0" w:color="auto"/>
              <w:left w:val="single" w:sz="4" w:space="0" w:color="auto"/>
              <w:bottom w:val="single" w:sz="4" w:space="0" w:color="auto"/>
              <w:right w:val="single" w:sz="4" w:space="0" w:color="auto"/>
            </w:tcBorders>
            <w:tcPrChange w:id="1695" w:author="森川　裕太(アプリケーション開発２課)" w:date="2025-08-18T08:50:00Z" w16du:dateUtc="2025-08-17T23:50:00Z">
              <w:tcPr>
                <w:tcW w:w="288" w:type="dxa"/>
                <w:tcBorders>
                  <w:top w:val="single" w:sz="4" w:space="0" w:color="auto"/>
                  <w:left w:val="single" w:sz="4" w:space="0" w:color="auto"/>
                  <w:bottom w:val="single" w:sz="4" w:space="0" w:color="auto"/>
                  <w:right w:val="single" w:sz="4" w:space="0" w:color="auto"/>
                </w:tcBorders>
              </w:tcPr>
            </w:tcPrChange>
          </w:tcPr>
          <w:p w14:paraId="776A2A46" w14:textId="77777777" w:rsidR="00174FD4" w:rsidRDefault="00174FD4">
            <w:pPr>
              <w:pStyle w:val="a0"/>
              <w:ind w:left="0"/>
              <w:rPr>
                <w:ins w:id="1696" w:author="森川　裕太(アプリケーション開発２課)" w:date="2025-08-18T08:47:00Z" w16du:dateUtc="2025-08-17T23:47:00Z"/>
                <w:rFonts w:hAnsi="ＭＳ 明朝"/>
              </w:rPr>
            </w:pPr>
            <w:ins w:id="1697" w:author="森川　裕太(アプリケーション開発２課)" w:date="2025-08-18T08:47:00Z" w16du:dateUtc="2025-08-17T23:47:00Z">
              <w:r>
                <w:rPr>
                  <w:rFonts w:hAnsi="ＭＳ 明朝" w:hint="eastAsia"/>
                </w:rPr>
                <w:t>-100×500</w:t>
              </w:r>
            </w:ins>
          </w:p>
        </w:tc>
        <w:tc>
          <w:tcPr>
            <w:tcW w:w="2268" w:type="dxa"/>
            <w:tcBorders>
              <w:left w:val="single" w:sz="4" w:space="0" w:color="auto"/>
            </w:tcBorders>
            <w:tcPrChange w:id="1698" w:author="森川　裕太(アプリケーション開発２課)" w:date="2025-08-18T08:50:00Z" w16du:dateUtc="2025-08-17T23:50:00Z">
              <w:tcPr>
                <w:tcW w:w="2977" w:type="dxa"/>
                <w:gridSpan w:val="2"/>
                <w:tcBorders>
                  <w:left w:val="single" w:sz="4" w:space="0" w:color="auto"/>
                </w:tcBorders>
              </w:tcPr>
            </w:tcPrChange>
          </w:tcPr>
          <w:p w14:paraId="3EE4A7F4" w14:textId="44AC24F7" w:rsidR="00174FD4" w:rsidRDefault="00174FD4">
            <w:pPr>
              <w:pStyle w:val="a0"/>
              <w:ind w:left="0" w:right="180"/>
              <w:jc w:val="right"/>
              <w:rPr>
                <w:ins w:id="1699" w:author="森川　裕太(アプリケーション開発２課)" w:date="2025-08-18T08:47:00Z" w16du:dateUtc="2025-08-17T23:47:00Z"/>
                <w:rFonts w:hAnsi="ＭＳ 明朝"/>
              </w:rPr>
              <w:pPrChange w:id="1700" w:author="森川　裕太(アプリケーション開発２課)" w:date="2025-08-18T08:50:00Z" w16du:dateUtc="2025-08-17T23:50:00Z">
                <w:pPr>
                  <w:pStyle w:val="a0"/>
                  <w:ind w:left="0"/>
                  <w:jc w:val="right"/>
                </w:pPr>
              </w:pPrChange>
            </w:pPr>
            <w:ins w:id="1701" w:author="森川　裕太(アプリケーション開発２課)" w:date="2025-08-18T08:48:00Z" w16du:dateUtc="2025-08-17T23:48:00Z">
              <w:r>
                <w:rPr>
                  <w:rFonts w:hAnsi="ＭＳ 明朝" w:hint="eastAsia"/>
                </w:rPr>
                <w:t xml:space="preserve">　　　　　　　</w:t>
              </w:r>
            </w:ins>
            <w:ins w:id="1702" w:author="森川　裕太(アプリケーション開発２課)" w:date="2025-08-18T08:47:00Z" w16du:dateUtc="2025-08-17T23:47:00Z">
              <w:del w:id="1703" w:author="森川　裕太(アプリケーション開発２課)" w:date="2025-08-18T08:50:00Z" w16du:dateUtc="2025-08-17T23:50:00Z">
                <w:r w:rsidDel="009D16AF">
                  <w:rPr>
                    <w:rFonts w:hAnsi="ＭＳ 明朝"/>
                    <w:noProof/>
                  </w:rPr>
                  <w:drawing>
                    <wp:anchor distT="0" distB="0" distL="114300" distR="114300" simplePos="0" relativeHeight="251658253" behindDoc="0" locked="0" layoutInCell="1" allowOverlap="1" wp14:anchorId="210698E5" wp14:editId="6AD5E20E">
                      <wp:simplePos x="0" y="0"/>
                      <wp:positionH relativeFrom="column">
                        <wp:posOffset>1648460</wp:posOffset>
                      </wp:positionH>
                      <wp:positionV relativeFrom="paragraph">
                        <wp:posOffset>10160</wp:posOffset>
                      </wp:positionV>
                      <wp:extent cx="118110" cy="118110"/>
                      <wp:effectExtent l="0" t="0" r="0" b="0"/>
                      <wp:wrapSquare wrapText="bothSides"/>
                      <wp:docPr id="538190989"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110" cy="118110"/>
                              </a:xfrm>
                              <a:prstGeom prst="rect">
                                <a:avLst/>
                              </a:prstGeom>
                            </pic:spPr>
                          </pic:pic>
                        </a:graphicData>
                      </a:graphic>
                      <wp14:sizeRelH relativeFrom="margin">
                        <wp14:pctWidth>0</wp14:pctWidth>
                      </wp14:sizeRelH>
                      <wp14:sizeRelV relativeFrom="margin">
                        <wp14:pctHeight>0</wp14:pctHeight>
                      </wp14:sizeRelV>
                    </wp:anchor>
                  </w:drawing>
                </w:r>
              </w:del>
            </w:ins>
            <w:ins w:id="1704" w:author="森川　裕太(アプリケーション開発２課)" w:date="2025-08-18T08:50:00Z" w16du:dateUtc="2025-08-17T23:50:00Z">
              <w:r w:rsidR="009D16AF">
                <w:rPr>
                  <w:rFonts w:hAnsi="ＭＳ 明朝"/>
                  <w:noProof/>
                </w:rPr>
                <w:drawing>
                  <wp:anchor distT="0" distB="0" distL="114300" distR="114300" simplePos="0" relativeHeight="251658255" behindDoc="0" locked="0" layoutInCell="1" allowOverlap="1" wp14:anchorId="3369D68D" wp14:editId="7E58B0D1">
                    <wp:simplePos x="0" y="0"/>
                    <wp:positionH relativeFrom="column">
                      <wp:posOffset>1232313</wp:posOffset>
                    </wp:positionH>
                    <wp:positionV relativeFrom="paragraph">
                      <wp:posOffset>-223</wp:posOffset>
                    </wp:positionV>
                    <wp:extent cx="128905" cy="128905"/>
                    <wp:effectExtent l="0" t="0" r="4445" b="4445"/>
                    <wp:wrapNone/>
                    <wp:docPr id="91003221"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sidR="009D16AF">
                <w:rPr>
                  <w:rFonts w:hAnsi="ＭＳ 明朝" w:hint="eastAsia"/>
                </w:rPr>
                <w:t>100</w:t>
              </w:r>
            </w:ins>
            <w:ins w:id="1705" w:author="森川　裕太(アプリケーション開発２課)" w:date="2025-08-18T08:47:00Z" w16du:dateUtc="2025-08-17T23:47:00Z">
              <w:del w:id="1706" w:author="森川　裕太(アプリケーション開発２課)" w:date="2025-08-18T08:50:00Z" w16du:dateUtc="2025-08-17T23:50:00Z">
                <w:r w:rsidDel="009D16AF">
                  <w:rPr>
                    <w:rFonts w:hAnsi="ＭＳ 明朝" w:hint="eastAsia"/>
                  </w:rPr>
                  <w:delText>100</w:delText>
                </w:r>
              </w:del>
            </w:ins>
          </w:p>
          <w:p w14:paraId="650C2477" w14:textId="77777777" w:rsidR="00174FD4" w:rsidRDefault="00174FD4">
            <w:pPr>
              <w:pStyle w:val="a0"/>
              <w:ind w:left="0"/>
              <w:jc w:val="right"/>
              <w:rPr>
                <w:ins w:id="1707" w:author="森川　裕太(アプリケーション開発２課)" w:date="2025-08-18T08:47:00Z" w16du:dateUtc="2025-08-17T23:47:00Z"/>
                <w:rFonts w:hAnsi="ＭＳ 明朝"/>
              </w:rPr>
            </w:pPr>
            <w:ins w:id="1708" w:author="森川　裕太(アプリケーション開発２課)" w:date="2025-08-18T08:47:00Z" w16du:dateUtc="2025-08-17T23:47: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1DDFC77E" w14:textId="77777777" w:rsidR="00174FD4" w:rsidRDefault="00174FD4">
            <w:pPr>
              <w:pStyle w:val="a0"/>
              <w:ind w:left="0" w:right="180"/>
              <w:jc w:val="right"/>
              <w:rPr>
                <w:ins w:id="1709" w:author="森川　裕太(アプリケーション開発２課)" w:date="2025-08-18T08:47:00Z" w16du:dateUtc="2025-08-17T23:47:00Z"/>
                <w:rFonts w:hAnsi="ＭＳ 明朝"/>
              </w:rPr>
            </w:pPr>
            <w:ins w:id="1710" w:author="森川　裕太(アプリケーション開発２課)" w:date="2025-08-18T08:47:00Z" w16du:dateUtc="2025-08-17T23:47:00Z">
              <w:r>
                <w:rPr>
                  <w:rFonts w:hAnsi="ＭＳ 明朝"/>
                  <w:noProof/>
                </w:rPr>
                <w:drawing>
                  <wp:anchor distT="0" distB="0" distL="114300" distR="114300" simplePos="0" relativeHeight="251658254" behindDoc="0" locked="0" layoutInCell="1" allowOverlap="1" wp14:anchorId="2B605079" wp14:editId="28FC08E0">
                    <wp:simplePos x="0" y="0"/>
                    <wp:positionH relativeFrom="column">
                      <wp:posOffset>1641475</wp:posOffset>
                    </wp:positionH>
                    <wp:positionV relativeFrom="paragraph">
                      <wp:posOffset>13970</wp:posOffset>
                    </wp:positionV>
                    <wp:extent cx="125095" cy="125095"/>
                    <wp:effectExtent l="0" t="0" r="8255" b="8255"/>
                    <wp:wrapSquare wrapText="bothSides"/>
                    <wp:docPr id="326116196"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5095" cy="125095"/>
                            </a:xfrm>
                            <a:prstGeom prst="rect">
                              <a:avLst/>
                            </a:prstGeom>
                          </pic:spPr>
                        </pic:pic>
                      </a:graphicData>
                    </a:graphic>
                    <wp14:sizeRelH relativeFrom="margin">
                      <wp14:pctWidth>0</wp14:pctWidth>
                    </wp14:sizeRelH>
                    <wp14:sizeRelV relativeFrom="margin">
                      <wp14:pctHeight>0</wp14:pctHeight>
                    </wp14:sizeRelV>
                  </wp:anchor>
                </w:drawing>
              </w:r>
            </w:ins>
          </w:p>
        </w:tc>
        <w:tc>
          <w:tcPr>
            <w:tcW w:w="2693" w:type="dxa"/>
            <w:tcPrChange w:id="1711" w:author="森川　裕太(アプリケーション開発２課)" w:date="2025-08-18T08:50:00Z" w16du:dateUtc="2025-08-17T23:50:00Z">
              <w:tcPr>
                <w:tcW w:w="2662" w:type="dxa"/>
                <w:gridSpan w:val="2"/>
              </w:tcPr>
            </w:tcPrChange>
          </w:tcPr>
          <w:p w14:paraId="2CF4F395" w14:textId="46F12F64" w:rsidR="00174FD4" w:rsidRDefault="00AA4FC2">
            <w:pPr>
              <w:pStyle w:val="a0"/>
              <w:ind w:left="0"/>
              <w:jc w:val="right"/>
              <w:rPr>
                <w:ins w:id="1712" w:author="森川　裕太(アプリケーション開発２課)" w:date="2025-08-18T08:47:00Z" w16du:dateUtc="2025-08-17T23:47:00Z"/>
                <w:rFonts w:hAnsi="ＭＳ 明朝"/>
              </w:rPr>
            </w:pPr>
            <w:ins w:id="1713" w:author="森川　裕太(アプリケーション開発２課)" w:date="2025-08-19T08:40:00Z" w16du:dateUtc="2025-08-18T23:40:00Z">
              <w:r>
                <w:rPr>
                  <w:rFonts w:hAnsi="ＭＳ 明朝" w:hint="eastAsia"/>
                </w:rPr>
                <w:t>(表示なし</w:t>
              </w:r>
              <w:r>
                <w:rPr>
                  <w:rFonts w:hAnsi="ＭＳ 明朝"/>
                </w:rPr>
                <w:t>）</w:t>
              </w:r>
            </w:ins>
          </w:p>
          <w:p w14:paraId="4C31678E" w14:textId="77777777" w:rsidR="00174FD4" w:rsidRDefault="00174FD4">
            <w:pPr>
              <w:pStyle w:val="a0"/>
              <w:ind w:left="0"/>
              <w:jc w:val="right"/>
              <w:rPr>
                <w:ins w:id="1714" w:author="森川　裕太(アプリケーション開発２課)" w:date="2025-08-18T08:47:00Z" w16du:dateUtc="2025-08-17T23:47:00Z"/>
                <w:rFonts w:hAnsi="ＭＳ 明朝"/>
              </w:rPr>
            </w:pPr>
            <w:ins w:id="1715" w:author="森川　裕太(アプリケーション開発２課)" w:date="2025-08-18T08:47:00Z" w16du:dateUtc="2025-08-17T23:47:00Z">
              <w:r>
                <w:rPr>
                  <w:rFonts w:hAnsi="ＭＳ 明朝" w:hint="eastAsia"/>
                </w:rPr>
                <w:t>-100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500</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1E5E96EB" w14:textId="77777777" w:rsidR="00174FD4" w:rsidRDefault="00174FD4">
            <w:pPr>
              <w:pStyle w:val="a0"/>
              <w:ind w:left="0"/>
              <w:jc w:val="right"/>
              <w:rPr>
                <w:ins w:id="1716" w:author="森川　裕太(アプリケーション開発２課)" w:date="2025-08-18T08:47:00Z" w16du:dateUtc="2025-08-17T23:47:00Z"/>
                <w:rFonts w:hAnsi="ＭＳ 明朝"/>
              </w:rPr>
            </w:pPr>
            <w:ins w:id="1717" w:author="森川　裕太(アプリケーション開発２課)" w:date="2025-08-18T08:47:00Z" w16du:dateUtc="2025-08-17T23:47:00Z">
              <w:r>
                <w:rPr>
                  <w:rFonts w:hAnsi="ＭＳ 明朝" w:hint="eastAsia"/>
                </w:rPr>
                <w:t>negate(-50000)</w:t>
              </w:r>
            </w:ins>
          </w:p>
        </w:tc>
        <w:tc>
          <w:tcPr>
            <w:tcW w:w="1875" w:type="dxa"/>
            <w:tcPrChange w:id="1718" w:author="森川　裕太(アプリケーション開発２課)" w:date="2025-08-18T08:50:00Z" w16du:dateUtc="2025-08-17T23:50:00Z">
              <w:tcPr>
                <w:tcW w:w="2180" w:type="dxa"/>
                <w:gridSpan w:val="2"/>
              </w:tcPr>
            </w:tcPrChange>
          </w:tcPr>
          <w:p w14:paraId="2DD0712A" w14:textId="77777777" w:rsidR="00174FD4" w:rsidRDefault="00174FD4">
            <w:pPr>
              <w:pStyle w:val="a0"/>
              <w:ind w:left="0"/>
              <w:jc w:val="right"/>
              <w:rPr>
                <w:ins w:id="1719" w:author="森川　裕太(アプリケーション開発２課)" w:date="2025-08-18T08:47:00Z" w16du:dateUtc="2025-08-17T23:47:00Z"/>
                <w:rFonts w:hAnsi="ＭＳ 明朝"/>
              </w:rPr>
            </w:pPr>
            <w:ins w:id="1720" w:author="森川　裕太(アプリケーション開発２課)" w:date="2025-08-18T08:47:00Z" w16du:dateUtc="2025-08-17T23:47:00Z">
              <w:r>
                <w:rPr>
                  <w:rFonts w:hAnsi="ＭＳ 明朝" w:hint="eastAsia"/>
                </w:rPr>
                <w:t>-100</w:t>
              </w:r>
            </w:ins>
          </w:p>
          <w:p w14:paraId="30923026" w14:textId="77777777" w:rsidR="00174FD4" w:rsidRDefault="00174FD4">
            <w:pPr>
              <w:pStyle w:val="a0"/>
              <w:ind w:left="0"/>
              <w:jc w:val="right"/>
              <w:rPr>
                <w:ins w:id="1721" w:author="森川　裕太(アプリケーション開発２課)" w:date="2025-08-18T08:47:00Z" w16du:dateUtc="2025-08-17T23:47:00Z"/>
                <w:rFonts w:hAnsi="ＭＳ 明朝"/>
              </w:rPr>
            </w:pPr>
            <w:ins w:id="1722" w:author="森川　裕太(アプリケーション開発２課)" w:date="2025-08-18T08:47:00Z" w16du:dateUtc="2025-08-17T23:47:00Z">
              <w:r>
                <w:rPr>
                  <w:rFonts w:hAnsi="ＭＳ 明朝" w:hint="eastAsia"/>
                </w:rPr>
                <w:t>-50,000</w:t>
              </w:r>
            </w:ins>
          </w:p>
          <w:p w14:paraId="734DFE1D" w14:textId="77777777" w:rsidR="00174FD4" w:rsidRDefault="00174FD4">
            <w:pPr>
              <w:pStyle w:val="a0"/>
              <w:ind w:left="0"/>
              <w:jc w:val="right"/>
              <w:rPr>
                <w:ins w:id="1723" w:author="森川　裕太(アプリケーション開発２課)" w:date="2025-08-18T08:47:00Z" w16du:dateUtc="2025-08-17T23:47:00Z"/>
                <w:rFonts w:hAnsi="ＭＳ 明朝"/>
              </w:rPr>
            </w:pPr>
            <w:ins w:id="1724" w:author="森川　裕太(アプリケーション開発２課)" w:date="2025-08-18T08:47:00Z" w16du:dateUtc="2025-08-17T23:47:00Z">
              <w:r>
                <w:rPr>
                  <w:rFonts w:hAnsi="ＭＳ 明朝" w:hint="eastAsia"/>
                </w:rPr>
                <w:t>50,000</w:t>
              </w:r>
            </w:ins>
          </w:p>
        </w:tc>
      </w:tr>
    </w:tbl>
    <w:p w14:paraId="5594600D" w14:textId="0EFADC38" w:rsidR="00763505" w:rsidRDefault="00763505">
      <w:pPr>
        <w:adjustRightInd/>
        <w:textAlignment w:val="auto"/>
        <w:rPr>
          <w:ins w:id="1725" w:author="森川　裕太(アプリケーション開発２課)" w:date="2025-08-19T09:10:00Z" w16du:dateUtc="2025-08-19T00:10:00Z"/>
        </w:rPr>
      </w:pPr>
    </w:p>
    <w:p w14:paraId="441905A8" w14:textId="10EB34AE" w:rsidR="00861CBA" w:rsidRDefault="00763505">
      <w:pPr>
        <w:adjustRightInd/>
        <w:textAlignment w:val="auto"/>
        <w:rPr>
          <w:ins w:id="1726" w:author="森川　裕太(アプリケーション開発２課)" w:date="2025-08-18T08:34:00Z" w16du:dateUtc="2025-08-17T23:34:00Z"/>
        </w:rPr>
        <w:pPrChange w:id="1727" w:author="森川　裕太(アプリケーション開発２課)" w:date="2025-08-18T08:48:00Z" w16du:dateUtc="2025-08-17T23:48:00Z">
          <w:pPr>
            <w:adjustRightInd/>
            <w:ind w:left="540"/>
            <w:textAlignment w:val="auto"/>
          </w:pPr>
        </w:pPrChange>
      </w:pPr>
      <w:ins w:id="1728" w:author="森川　裕太(アプリケーション開発２課)" w:date="2025-08-19T09:10:00Z" w16du:dateUtc="2025-08-19T00:10:00Z">
        <w:r>
          <w:br w:type="page"/>
        </w:r>
      </w:ins>
    </w:p>
    <w:p w14:paraId="18337309" w14:textId="5FFEFDF0" w:rsidR="00ED0B0B" w:rsidRDefault="00F50E1A" w:rsidP="004D56D8">
      <w:pPr>
        <w:pStyle w:val="afd"/>
        <w:numPr>
          <w:ilvl w:val="0"/>
          <w:numId w:val="134"/>
        </w:numPr>
        <w:adjustRightInd/>
        <w:ind w:leftChars="0"/>
        <w:textAlignment w:val="auto"/>
        <w:rPr>
          <w:ins w:id="1729" w:author="森川　裕太(アプリケーション開発２課)" w:date="2025-08-18T08:55:00Z" w16du:dateUtc="2025-08-17T23:55:00Z"/>
        </w:rPr>
      </w:pPr>
      <w:ins w:id="1730" w:author="森川　裕太(アプリケーション開発２課)" w:date="2025-08-18T08:55:00Z" w16du:dateUtc="2025-08-17T23:55:00Z">
        <w:r>
          <w:rPr>
            <w:rFonts w:hint="eastAsia"/>
          </w:rPr>
          <w:lastRenderedPageBreak/>
          <w:t>小数点キー</w:t>
        </w:r>
      </w:ins>
    </w:p>
    <w:p w14:paraId="0564EA38" w14:textId="55D71FAB" w:rsidR="00F50E1A" w:rsidRDefault="0074112B">
      <w:pPr>
        <w:pStyle w:val="afd"/>
        <w:numPr>
          <w:ilvl w:val="0"/>
          <w:numId w:val="152"/>
        </w:numPr>
        <w:adjustRightInd/>
        <w:ind w:leftChars="500" w:left="1340"/>
        <w:textAlignment w:val="auto"/>
        <w:rPr>
          <w:ins w:id="1731" w:author="森川　裕太(アプリケーション開発２課)" w:date="2025-08-18T08:56:00Z" w16du:dateUtc="2025-08-17T23:56:00Z"/>
        </w:rPr>
        <w:pPrChange w:id="1732" w:author="森川　裕太(アプリケーション開発２課)" w:date="2025-08-20T10:31:00Z" w16du:dateUtc="2025-08-20T01:31:00Z">
          <w:pPr>
            <w:pStyle w:val="afd"/>
            <w:adjustRightInd/>
            <w:ind w:leftChars="0" w:left="980"/>
            <w:textAlignment w:val="auto"/>
          </w:pPr>
        </w:pPrChange>
      </w:pPr>
      <w:ins w:id="1733" w:author="森川　裕太(アプリケーション開発２課)" w:date="2025-08-18T09:06:00Z" w16du:dateUtc="2025-08-18T00:06:00Z">
        <w:r>
          <w:rPr>
            <w:rFonts w:hint="eastAsia"/>
          </w:rPr>
          <w:t>入力した数置の直後に小数点キーを入力した場合</w:t>
        </w:r>
      </w:ins>
    </w:p>
    <w:tbl>
      <w:tblPr>
        <w:tblStyle w:val="afc"/>
        <w:tblW w:w="8075" w:type="dxa"/>
        <w:jc w:val="center"/>
        <w:tblLook w:val="04A0" w:firstRow="1" w:lastRow="0" w:firstColumn="1" w:lastColumn="0" w:noHBand="0" w:noVBand="1"/>
        <w:tblPrChange w:id="1734" w:author="森川　裕太(アプリケーション開発２課)" w:date="2025-08-18T08:56:00Z" w16du:dateUtc="2025-08-17T23:56:00Z">
          <w:tblPr>
            <w:tblStyle w:val="afc"/>
            <w:tblW w:w="8258" w:type="dxa"/>
            <w:jc w:val="center"/>
            <w:tblLook w:val="04A0" w:firstRow="1" w:lastRow="0" w:firstColumn="1" w:lastColumn="0" w:noHBand="0" w:noVBand="1"/>
          </w:tblPr>
        </w:tblPrChange>
      </w:tblPr>
      <w:tblGrid>
        <w:gridCol w:w="1134"/>
        <w:gridCol w:w="2405"/>
        <w:gridCol w:w="2693"/>
        <w:gridCol w:w="1843"/>
        <w:tblGridChange w:id="1735">
          <w:tblGrid>
            <w:gridCol w:w="1134"/>
            <w:gridCol w:w="2282"/>
            <w:gridCol w:w="123"/>
            <w:gridCol w:w="2539"/>
            <w:gridCol w:w="154"/>
            <w:gridCol w:w="1843"/>
            <w:gridCol w:w="183"/>
          </w:tblGrid>
        </w:tblGridChange>
      </w:tblGrid>
      <w:tr w:rsidR="006718AC" w14:paraId="581CF287" w14:textId="77777777" w:rsidTr="006718AC">
        <w:trPr>
          <w:jc w:val="center"/>
          <w:trPrChange w:id="1736" w:author="森川　裕太(アプリケーション開発２課)" w:date="2025-08-18T08:56:00Z" w16du:dateUtc="2025-08-17T23:56:00Z">
            <w:trPr>
              <w:jc w:val="center"/>
            </w:trPr>
          </w:trPrChange>
        </w:trPr>
        <w:tc>
          <w:tcPr>
            <w:tcW w:w="1134" w:type="dxa"/>
            <w:tcBorders>
              <w:bottom w:val="single" w:sz="4" w:space="0" w:color="auto"/>
            </w:tcBorders>
            <w:shd w:val="clear" w:color="auto" w:fill="E7E6E6" w:themeFill="background2"/>
            <w:tcPrChange w:id="1737" w:author="森川　裕太(アプリケーション開発２課)" w:date="2025-08-18T08:56:00Z" w16du:dateUtc="2025-08-17T23:56:00Z">
              <w:tcPr>
                <w:tcW w:w="1134" w:type="dxa"/>
                <w:tcBorders>
                  <w:bottom w:val="single" w:sz="4" w:space="0" w:color="auto"/>
                </w:tcBorders>
                <w:shd w:val="clear" w:color="auto" w:fill="E7E6E6" w:themeFill="background2"/>
              </w:tcPr>
            </w:tcPrChange>
          </w:tcPr>
          <w:p w14:paraId="743E221F" w14:textId="77777777" w:rsidR="006718AC" w:rsidRDefault="006718AC">
            <w:pPr>
              <w:pStyle w:val="a0"/>
              <w:ind w:left="0"/>
              <w:jc w:val="center"/>
              <w:rPr>
                <w:rFonts w:hAnsi="ＭＳ 明朝"/>
              </w:rPr>
            </w:pPr>
            <w:ins w:id="1738" w:author="森川　裕太(アプリケーション開発２課)" w:date="2025-08-18T08:56:00Z" w16du:dateUtc="2025-08-17T23:56:00Z">
              <w:r>
                <w:rPr>
                  <w:rFonts w:hAnsi="ＭＳ 明朝" w:hint="eastAsia"/>
                </w:rPr>
                <w:t>計算例</w:t>
              </w:r>
            </w:ins>
          </w:p>
        </w:tc>
        <w:tc>
          <w:tcPr>
            <w:tcW w:w="2405" w:type="dxa"/>
            <w:shd w:val="clear" w:color="auto" w:fill="E7E6E6" w:themeFill="background2"/>
            <w:tcPrChange w:id="1739" w:author="森川　裕太(アプリケーション開発２課)" w:date="2025-08-18T08:56:00Z" w16du:dateUtc="2025-08-17T23:56:00Z">
              <w:tcPr>
                <w:tcW w:w="2282" w:type="dxa"/>
                <w:shd w:val="clear" w:color="auto" w:fill="E7E6E6" w:themeFill="background2"/>
              </w:tcPr>
            </w:tcPrChange>
          </w:tcPr>
          <w:p w14:paraId="0EAFFA26" w14:textId="77777777" w:rsidR="006718AC" w:rsidRDefault="006718AC">
            <w:pPr>
              <w:pStyle w:val="a0"/>
              <w:ind w:left="0"/>
              <w:jc w:val="center"/>
              <w:rPr>
                <w:rFonts w:hAnsi="ＭＳ 明朝"/>
              </w:rPr>
            </w:pPr>
            <w:ins w:id="1740" w:author="森川　裕太(アプリケーション開発２課)" w:date="2025-08-18T08:56:00Z" w16du:dateUtc="2025-08-17T23:56:00Z">
              <w:r>
                <w:rPr>
                  <w:rFonts w:hAnsi="ＭＳ 明朝" w:hint="eastAsia"/>
                </w:rPr>
                <w:t>キー操作</w:t>
              </w:r>
            </w:ins>
          </w:p>
        </w:tc>
        <w:tc>
          <w:tcPr>
            <w:tcW w:w="2693" w:type="dxa"/>
            <w:shd w:val="clear" w:color="auto" w:fill="E7E6E6" w:themeFill="background2"/>
            <w:tcPrChange w:id="1741" w:author="森川　裕太(アプリケーション開発２課)" w:date="2025-08-18T08:56:00Z" w16du:dateUtc="2025-08-17T23:56:00Z">
              <w:tcPr>
                <w:tcW w:w="2662" w:type="dxa"/>
                <w:gridSpan w:val="2"/>
                <w:shd w:val="clear" w:color="auto" w:fill="E7E6E6" w:themeFill="background2"/>
              </w:tcPr>
            </w:tcPrChange>
          </w:tcPr>
          <w:p w14:paraId="101C3316" w14:textId="77777777" w:rsidR="006718AC" w:rsidRDefault="006718AC">
            <w:pPr>
              <w:pStyle w:val="a0"/>
              <w:ind w:left="0"/>
              <w:jc w:val="center"/>
              <w:rPr>
                <w:rFonts w:hAnsi="ＭＳ 明朝"/>
              </w:rPr>
            </w:pPr>
            <w:ins w:id="1742" w:author="森川　裕太(アプリケーション開発２課)" w:date="2025-08-18T08:56:00Z" w16du:dateUtc="2025-08-17T23:56:00Z">
              <w:r>
                <w:rPr>
                  <w:rFonts w:hAnsi="ＭＳ 明朝" w:hint="eastAsia"/>
                </w:rPr>
                <w:t>途中計算表示欄</w:t>
              </w:r>
            </w:ins>
          </w:p>
        </w:tc>
        <w:tc>
          <w:tcPr>
            <w:tcW w:w="1843" w:type="dxa"/>
            <w:shd w:val="clear" w:color="auto" w:fill="E7E6E6" w:themeFill="background2"/>
            <w:tcPrChange w:id="1743" w:author="森川　裕太(アプリケーション開発２課)" w:date="2025-08-18T08:56:00Z" w16du:dateUtc="2025-08-17T23:56:00Z">
              <w:tcPr>
                <w:tcW w:w="2180" w:type="dxa"/>
                <w:gridSpan w:val="3"/>
                <w:shd w:val="clear" w:color="auto" w:fill="E7E6E6" w:themeFill="background2"/>
              </w:tcPr>
            </w:tcPrChange>
          </w:tcPr>
          <w:p w14:paraId="24E09E13" w14:textId="77777777" w:rsidR="006718AC" w:rsidRDefault="006718AC">
            <w:pPr>
              <w:pStyle w:val="a0"/>
              <w:ind w:left="0"/>
              <w:jc w:val="center"/>
              <w:rPr>
                <w:rFonts w:hAnsi="ＭＳ 明朝"/>
              </w:rPr>
            </w:pPr>
            <w:ins w:id="1744" w:author="森川　裕太(アプリケーション開発２課)" w:date="2025-08-18T08:56:00Z" w16du:dateUtc="2025-08-17T23:56:00Z">
              <w:r>
                <w:rPr>
                  <w:rFonts w:hAnsi="ＭＳ 明朝" w:hint="eastAsia"/>
                </w:rPr>
                <w:t>計算結果表示欄</w:t>
              </w:r>
            </w:ins>
          </w:p>
        </w:tc>
      </w:tr>
      <w:tr w:rsidR="006718AC" w14:paraId="5953F89D" w14:textId="77777777" w:rsidTr="006718AC">
        <w:trPr>
          <w:trHeight w:val="126"/>
          <w:jc w:val="center"/>
          <w:trPrChange w:id="1745" w:author="森川　裕太(アプリケーション開発２課)" w:date="2025-08-18T08:56:00Z" w16du:dateUtc="2025-08-17T23:56:00Z">
            <w:trPr>
              <w:trHeight w:val="126"/>
              <w:jc w:val="center"/>
            </w:trPr>
          </w:trPrChange>
        </w:trPr>
        <w:tc>
          <w:tcPr>
            <w:tcW w:w="1134" w:type="dxa"/>
            <w:tcBorders>
              <w:top w:val="single" w:sz="4" w:space="0" w:color="auto"/>
              <w:left w:val="single" w:sz="4" w:space="0" w:color="auto"/>
              <w:bottom w:val="single" w:sz="4" w:space="0" w:color="auto"/>
              <w:right w:val="single" w:sz="4" w:space="0" w:color="auto"/>
            </w:tcBorders>
            <w:tcPrChange w:id="1746" w:author="森川　裕太(アプリケーション開発２課)" w:date="2025-08-18T08:56:00Z" w16du:dateUtc="2025-08-17T23:56:00Z">
              <w:tcPr>
                <w:tcW w:w="1134" w:type="dxa"/>
                <w:tcBorders>
                  <w:top w:val="single" w:sz="4" w:space="0" w:color="auto"/>
                  <w:left w:val="single" w:sz="4" w:space="0" w:color="auto"/>
                  <w:bottom w:val="single" w:sz="4" w:space="0" w:color="auto"/>
                  <w:right w:val="single" w:sz="4" w:space="0" w:color="auto"/>
                </w:tcBorders>
              </w:tcPr>
            </w:tcPrChange>
          </w:tcPr>
          <w:p w14:paraId="699104A6" w14:textId="77777777" w:rsidR="006718AC" w:rsidRDefault="006718AC">
            <w:pPr>
              <w:pStyle w:val="a0"/>
              <w:ind w:left="0"/>
              <w:rPr>
                <w:rFonts w:hAnsi="ＭＳ 明朝"/>
              </w:rPr>
            </w:pPr>
            <w:ins w:id="1747" w:author="森川　裕太(アプリケーション開発２課)" w:date="2025-08-18T08:56:00Z" w16du:dateUtc="2025-08-17T23:56:00Z">
              <w:r>
                <w:rPr>
                  <w:rFonts w:hAnsi="ＭＳ 明朝" w:hint="eastAsia"/>
                </w:rPr>
                <w:t>2.3×6</w:t>
              </w:r>
            </w:ins>
          </w:p>
        </w:tc>
        <w:tc>
          <w:tcPr>
            <w:tcW w:w="2405" w:type="dxa"/>
            <w:tcBorders>
              <w:left w:val="single" w:sz="4" w:space="0" w:color="auto"/>
            </w:tcBorders>
            <w:tcPrChange w:id="1748" w:author="森川　裕太(アプリケーション開発２課)" w:date="2025-08-18T08:56:00Z" w16du:dateUtc="2025-08-17T23:56:00Z">
              <w:tcPr>
                <w:tcW w:w="2405" w:type="dxa"/>
                <w:gridSpan w:val="2"/>
                <w:tcBorders>
                  <w:left w:val="single" w:sz="4" w:space="0" w:color="auto"/>
                </w:tcBorders>
              </w:tcPr>
            </w:tcPrChange>
          </w:tcPr>
          <w:p w14:paraId="7B6C4BD0" w14:textId="77777777" w:rsidR="006718AC" w:rsidRDefault="006718AC">
            <w:pPr>
              <w:pStyle w:val="a0"/>
              <w:ind w:left="0"/>
              <w:jc w:val="right"/>
              <w:rPr>
                <w:ins w:id="1749" w:author="森川　裕太(アプリケーション開発２課)" w:date="2025-08-18T08:56:00Z" w16du:dateUtc="2025-08-17T23:56:00Z"/>
                <w:rFonts w:hAnsi="ＭＳ 明朝"/>
              </w:rPr>
            </w:pPr>
            <w:ins w:id="1750" w:author="森川　裕太(アプリケーション開発２課)" w:date="2025-08-18T08:56:00Z" w16du:dateUtc="2025-08-17T23:56:00Z">
              <w:r>
                <w:rPr>
                  <w:rFonts w:hAnsi="ＭＳ 明朝" w:hint="eastAsia"/>
                </w:rPr>
                <w:t>2</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04A55FE7" w14:textId="77777777" w:rsidR="006718AC" w:rsidRDefault="006718AC">
            <w:pPr>
              <w:pStyle w:val="a0"/>
              <w:ind w:left="0"/>
              <w:jc w:val="right"/>
              <w:rPr>
                <w:rFonts w:hAnsi="ＭＳ 明朝"/>
              </w:rPr>
            </w:pPr>
          </w:p>
        </w:tc>
        <w:tc>
          <w:tcPr>
            <w:tcW w:w="2693" w:type="dxa"/>
            <w:tcPrChange w:id="1751" w:author="森川　裕太(アプリケーション開発２課)" w:date="2025-08-18T08:56:00Z" w16du:dateUtc="2025-08-17T23:56:00Z">
              <w:tcPr>
                <w:tcW w:w="2539" w:type="dxa"/>
              </w:tcPr>
            </w:tcPrChange>
          </w:tcPr>
          <w:p w14:paraId="575CE5C7" w14:textId="77777777" w:rsidR="006718AC" w:rsidRDefault="006718AC">
            <w:pPr>
              <w:pStyle w:val="a0"/>
              <w:ind w:left="0"/>
              <w:jc w:val="right"/>
              <w:rPr>
                <w:ins w:id="1752" w:author="森川　裕太(アプリケーション開発２課)" w:date="2025-08-18T08:56:00Z" w16du:dateUtc="2025-08-17T23:56:00Z"/>
                <w:rFonts w:hAnsi="ＭＳ 明朝"/>
              </w:rPr>
            </w:pPr>
            <w:ins w:id="1753" w:author="森川　裕太(アプリケーション開発２課)" w:date="2025-08-18T08:56:00Z" w16du:dateUtc="2025-08-17T23:56:00Z">
              <w:r>
                <w:rPr>
                  <w:rFonts w:hAnsi="ＭＳ 明朝" w:hint="eastAsia"/>
                </w:rPr>
                <w:t>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21E7DA5D" w14:textId="77777777" w:rsidR="006718AC" w:rsidRDefault="006718AC">
            <w:pPr>
              <w:pStyle w:val="a0"/>
              <w:ind w:left="0" w:right="90"/>
              <w:jc w:val="right"/>
              <w:rPr>
                <w:rFonts w:hAnsi="ＭＳ 明朝"/>
              </w:rPr>
            </w:pPr>
          </w:p>
        </w:tc>
        <w:tc>
          <w:tcPr>
            <w:tcW w:w="1843" w:type="dxa"/>
            <w:tcPrChange w:id="1754" w:author="森川　裕太(アプリケーション開発２課)" w:date="2025-08-18T08:56:00Z" w16du:dateUtc="2025-08-17T23:56:00Z">
              <w:tcPr>
                <w:tcW w:w="2180" w:type="dxa"/>
                <w:gridSpan w:val="3"/>
              </w:tcPr>
            </w:tcPrChange>
          </w:tcPr>
          <w:p w14:paraId="56B0D7CF" w14:textId="77777777" w:rsidR="006718AC" w:rsidRDefault="006718AC">
            <w:pPr>
              <w:pStyle w:val="a0"/>
              <w:ind w:left="0"/>
              <w:jc w:val="right"/>
              <w:rPr>
                <w:rFonts w:hAnsi="ＭＳ 明朝"/>
              </w:rPr>
            </w:pPr>
            <w:ins w:id="1755" w:author="森川　裕太(アプリケーション開発２課)" w:date="2025-08-18T08:56:00Z" w16du:dateUtc="2025-08-17T23:56:00Z">
              <w:r>
                <w:rPr>
                  <w:rFonts w:hAnsi="ＭＳ 明朝" w:hint="eastAsia"/>
                </w:rPr>
                <w:t>13.8</w:t>
              </w:r>
            </w:ins>
          </w:p>
        </w:tc>
      </w:tr>
    </w:tbl>
    <w:p w14:paraId="358B4D14" w14:textId="77777777" w:rsidR="006718AC" w:rsidRDefault="006718AC" w:rsidP="00F50E1A">
      <w:pPr>
        <w:pStyle w:val="afd"/>
        <w:adjustRightInd/>
        <w:ind w:leftChars="0" w:left="980"/>
        <w:textAlignment w:val="auto"/>
        <w:rPr>
          <w:ins w:id="1756" w:author="森川　裕太(アプリケーション開発２課)" w:date="2025-08-18T09:16:00Z" w16du:dateUtc="2025-08-18T00:16:00Z"/>
        </w:rPr>
      </w:pPr>
    </w:p>
    <w:p w14:paraId="12DF9572" w14:textId="1EBCF6A9" w:rsidR="00DF6D92" w:rsidRDefault="00DF6D92">
      <w:pPr>
        <w:pStyle w:val="afd"/>
        <w:numPr>
          <w:ilvl w:val="0"/>
          <w:numId w:val="152"/>
        </w:numPr>
        <w:adjustRightInd/>
        <w:ind w:leftChars="500" w:left="1340"/>
        <w:textAlignment w:val="auto"/>
        <w:rPr>
          <w:ins w:id="1757" w:author="森川　裕太(アプリケーション開発２課)" w:date="2025-08-18T09:17:00Z" w16du:dateUtc="2025-08-18T00:17:00Z"/>
        </w:rPr>
        <w:pPrChange w:id="1758" w:author="森川　裕太(アプリケーション開発２課)" w:date="2025-08-20T10:31:00Z" w16du:dateUtc="2025-08-20T01:31:00Z">
          <w:pPr>
            <w:pStyle w:val="afd"/>
            <w:numPr>
              <w:numId w:val="152"/>
            </w:numPr>
            <w:adjustRightInd/>
            <w:ind w:leftChars="0" w:left="980" w:hanging="440"/>
            <w:textAlignment w:val="auto"/>
          </w:pPr>
        </w:pPrChange>
      </w:pPr>
      <w:ins w:id="1759" w:author="森川　裕太(アプリケーション開発２課)" w:date="2025-08-18T09:16:00Z" w16du:dateUtc="2025-08-18T00:16:00Z">
        <w:r>
          <w:rPr>
            <w:rFonts w:hint="eastAsia"/>
          </w:rPr>
          <w:t>小数点を連続して入力した場合</w:t>
        </w:r>
      </w:ins>
    </w:p>
    <w:p w14:paraId="368B836B" w14:textId="4A16D0A9" w:rsidR="00563E6F" w:rsidRPr="001D69AB" w:rsidRDefault="00563E6F">
      <w:pPr>
        <w:pStyle w:val="a0"/>
        <w:ind w:left="980"/>
        <w:rPr>
          <w:ins w:id="1760" w:author="森川　裕太(アプリケーション開発２課)" w:date="2025-08-18T09:16:00Z" w16du:dateUtc="2025-08-18T00:16:00Z"/>
          <w:rFonts w:hAnsi="ＭＳ 明朝"/>
          <w:rPrChange w:id="1761" w:author="森川　裕太(アプリケーション開発２課)" w:date="2025-08-18T09:18:00Z" w16du:dateUtc="2025-08-18T00:18:00Z">
            <w:rPr>
              <w:ins w:id="1762" w:author="森川　裕太(アプリケーション開発２課)" w:date="2025-08-18T09:16:00Z" w16du:dateUtc="2025-08-18T00:16:00Z"/>
            </w:rPr>
          </w:rPrChange>
        </w:rPr>
        <w:pPrChange w:id="1763" w:author="森川　裕太(アプリケーション開発２課)" w:date="2025-08-18T09:18:00Z" w16du:dateUtc="2025-08-18T00:18:00Z">
          <w:pPr>
            <w:pStyle w:val="afd"/>
            <w:adjustRightInd/>
            <w:ind w:leftChars="0" w:left="980"/>
            <w:textAlignment w:val="auto"/>
          </w:pPr>
        </w:pPrChange>
      </w:pPr>
      <w:ins w:id="1764" w:author="森川　裕太(アプリケーション開発２課)" w:date="2025-08-18T09:17:00Z" w16du:dateUtc="2025-08-18T00:17:00Z">
        <w:r w:rsidRPr="00E220CC">
          <w:rPr>
            <w:rFonts w:hAnsi="ＭＳ 明朝" w:hint="eastAsia"/>
          </w:rPr>
          <w:t>小数点キーを複数回押しても、2回目以降は無効。計算命令キーまたはイコールキーを入力するまで、追加の小数点は反映され</w:t>
        </w:r>
        <w:r>
          <w:rPr>
            <w:rFonts w:hAnsi="ＭＳ 明朝" w:hint="eastAsia"/>
          </w:rPr>
          <w:t>ない</w:t>
        </w:r>
      </w:ins>
    </w:p>
    <w:tbl>
      <w:tblPr>
        <w:tblStyle w:val="afc"/>
        <w:tblW w:w="8075" w:type="dxa"/>
        <w:jc w:val="center"/>
        <w:tblLook w:val="04A0" w:firstRow="1" w:lastRow="0" w:firstColumn="1" w:lastColumn="0" w:noHBand="0" w:noVBand="1"/>
        <w:tblPrChange w:id="1765" w:author="森川　裕太(アプリケーション開発２課)" w:date="2025-08-18T08:56:00Z" w16du:dateUtc="2025-08-17T23:56:00Z">
          <w:tblPr>
            <w:tblStyle w:val="afc"/>
            <w:tblW w:w="8258" w:type="dxa"/>
            <w:jc w:val="center"/>
            <w:tblLook w:val="04A0" w:firstRow="1" w:lastRow="0" w:firstColumn="1" w:lastColumn="0" w:noHBand="0" w:noVBand="1"/>
          </w:tblPr>
        </w:tblPrChange>
      </w:tblPr>
      <w:tblGrid>
        <w:gridCol w:w="1134"/>
        <w:gridCol w:w="2405"/>
        <w:gridCol w:w="2693"/>
        <w:gridCol w:w="1843"/>
        <w:tblGridChange w:id="1766">
          <w:tblGrid>
            <w:gridCol w:w="1134"/>
            <w:gridCol w:w="2282"/>
            <w:gridCol w:w="123"/>
            <w:gridCol w:w="2539"/>
            <w:gridCol w:w="154"/>
            <w:gridCol w:w="1843"/>
            <w:gridCol w:w="183"/>
          </w:tblGrid>
        </w:tblGridChange>
      </w:tblGrid>
      <w:tr w:rsidR="00CE5B64" w14:paraId="661532BA" w14:textId="77777777">
        <w:trPr>
          <w:jc w:val="center"/>
          <w:ins w:id="1767" w:author="森川　裕太(アプリケーション開発２課)" w:date="2025-08-18T09:16:00Z"/>
          <w:trPrChange w:id="1768" w:author="森川　裕太(アプリケーション開発２課)" w:date="2025-08-18T08:56:00Z" w16du:dateUtc="2025-08-17T23:56:00Z">
            <w:trPr>
              <w:jc w:val="center"/>
            </w:trPr>
          </w:trPrChange>
        </w:trPr>
        <w:tc>
          <w:tcPr>
            <w:tcW w:w="1134" w:type="dxa"/>
            <w:tcBorders>
              <w:bottom w:val="single" w:sz="4" w:space="0" w:color="auto"/>
            </w:tcBorders>
            <w:shd w:val="clear" w:color="auto" w:fill="E7E6E6" w:themeFill="background2"/>
            <w:tcPrChange w:id="1769" w:author="森川　裕太(アプリケーション開発２課)" w:date="2025-08-18T08:56:00Z" w16du:dateUtc="2025-08-17T23:56:00Z">
              <w:tcPr>
                <w:tcW w:w="1134" w:type="dxa"/>
                <w:tcBorders>
                  <w:bottom w:val="single" w:sz="4" w:space="0" w:color="auto"/>
                </w:tcBorders>
                <w:shd w:val="clear" w:color="auto" w:fill="E7E6E6" w:themeFill="background2"/>
              </w:tcPr>
            </w:tcPrChange>
          </w:tcPr>
          <w:p w14:paraId="78F61B6C" w14:textId="77777777" w:rsidR="00CE5B64" w:rsidRDefault="00CE5B64">
            <w:pPr>
              <w:pStyle w:val="a0"/>
              <w:ind w:left="0"/>
              <w:jc w:val="center"/>
              <w:rPr>
                <w:ins w:id="1770" w:author="森川　裕太(アプリケーション開発２課)" w:date="2025-08-18T09:16:00Z" w16du:dateUtc="2025-08-18T00:16:00Z"/>
                <w:rFonts w:hAnsi="ＭＳ 明朝"/>
              </w:rPr>
            </w:pPr>
            <w:ins w:id="1771" w:author="森川　裕太(アプリケーション開発２課)" w:date="2025-08-18T09:16:00Z" w16du:dateUtc="2025-08-18T00:16:00Z">
              <w:r>
                <w:rPr>
                  <w:rFonts w:hAnsi="ＭＳ 明朝" w:hint="eastAsia"/>
                </w:rPr>
                <w:t>計算例</w:t>
              </w:r>
            </w:ins>
          </w:p>
        </w:tc>
        <w:tc>
          <w:tcPr>
            <w:tcW w:w="2405" w:type="dxa"/>
            <w:shd w:val="clear" w:color="auto" w:fill="E7E6E6" w:themeFill="background2"/>
            <w:tcPrChange w:id="1772" w:author="森川　裕太(アプリケーション開発２課)" w:date="2025-08-18T08:56:00Z" w16du:dateUtc="2025-08-17T23:56:00Z">
              <w:tcPr>
                <w:tcW w:w="2282" w:type="dxa"/>
                <w:shd w:val="clear" w:color="auto" w:fill="E7E6E6" w:themeFill="background2"/>
              </w:tcPr>
            </w:tcPrChange>
          </w:tcPr>
          <w:p w14:paraId="1486FA65" w14:textId="77777777" w:rsidR="00CE5B64" w:rsidRDefault="00CE5B64">
            <w:pPr>
              <w:pStyle w:val="a0"/>
              <w:ind w:left="0"/>
              <w:jc w:val="center"/>
              <w:rPr>
                <w:ins w:id="1773" w:author="森川　裕太(アプリケーション開発２課)" w:date="2025-08-18T09:16:00Z" w16du:dateUtc="2025-08-18T00:16:00Z"/>
                <w:rFonts w:hAnsi="ＭＳ 明朝"/>
              </w:rPr>
            </w:pPr>
            <w:ins w:id="1774" w:author="森川　裕太(アプリケーション開発２課)" w:date="2025-08-18T09:16:00Z" w16du:dateUtc="2025-08-18T00:16:00Z">
              <w:r>
                <w:rPr>
                  <w:rFonts w:hAnsi="ＭＳ 明朝" w:hint="eastAsia"/>
                </w:rPr>
                <w:t>キー操作</w:t>
              </w:r>
            </w:ins>
          </w:p>
        </w:tc>
        <w:tc>
          <w:tcPr>
            <w:tcW w:w="2693" w:type="dxa"/>
            <w:shd w:val="clear" w:color="auto" w:fill="E7E6E6" w:themeFill="background2"/>
            <w:tcPrChange w:id="1775" w:author="森川　裕太(アプリケーション開発２課)" w:date="2025-08-18T08:56:00Z" w16du:dateUtc="2025-08-17T23:56:00Z">
              <w:tcPr>
                <w:tcW w:w="2662" w:type="dxa"/>
                <w:gridSpan w:val="2"/>
                <w:shd w:val="clear" w:color="auto" w:fill="E7E6E6" w:themeFill="background2"/>
              </w:tcPr>
            </w:tcPrChange>
          </w:tcPr>
          <w:p w14:paraId="1940A76C" w14:textId="77777777" w:rsidR="00CE5B64" w:rsidRDefault="00CE5B64">
            <w:pPr>
              <w:pStyle w:val="a0"/>
              <w:ind w:left="0"/>
              <w:jc w:val="center"/>
              <w:rPr>
                <w:ins w:id="1776" w:author="森川　裕太(アプリケーション開発２課)" w:date="2025-08-18T09:16:00Z" w16du:dateUtc="2025-08-18T00:16:00Z"/>
                <w:rFonts w:hAnsi="ＭＳ 明朝"/>
              </w:rPr>
            </w:pPr>
            <w:ins w:id="1777" w:author="森川　裕太(アプリケーション開発２課)" w:date="2025-08-18T09:16:00Z" w16du:dateUtc="2025-08-18T00:16:00Z">
              <w:r>
                <w:rPr>
                  <w:rFonts w:hAnsi="ＭＳ 明朝" w:hint="eastAsia"/>
                </w:rPr>
                <w:t>途中計算表示欄</w:t>
              </w:r>
            </w:ins>
          </w:p>
        </w:tc>
        <w:tc>
          <w:tcPr>
            <w:tcW w:w="1843" w:type="dxa"/>
            <w:shd w:val="clear" w:color="auto" w:fill="E7E6E6" w:themeFill="background2"/>
            <w:tcPrChange w:id="1778" w:author="森川　裕太(アプリケーション開発２課)" w:date="2025-08-18T08:56:00Z" w16du:dateUtc="2025-08-17T23:56:00Z">
              <w:tcPr>
                <w:tcW w:w="2180" w:type="dxa"/>
                <w:gridSpan w:val="3"/>
                <w:shd w:val="clear" w:color="auto" w:fill="E7E6E6" w:themeFill="background2"/>
              </w:tcPr>
            </w:tcPrChange>
          </w:tcPr>
          <w:p w14:paraId="60638C96" w14:textId="77777777" w:rsidR="00CE5B64" w:rsidRDefault="00CE5B64">
            <w:pPr>
              <w:pStyle w:val="a0"/>
              <w:ind w:left="0"/>
              <w:jc w:val="center"/>
              <w:rPr>
                <w:ins w:id="1779" w:author="森川　裕太(アプリケーション開発２課)" w:date="2025-08-18T09:16:00Z" w16du:dateUtc="2025-08-18T00:16:00Z"/>
                <w:rFonts w:hAnsi="ＭＳ 明朝"/>
              </w:rPr>
            </w:pPr>
            <w:ins w:id="1780" w:author="森川　裕太(アプリケーション開発２課)" w:date="2025-08-18T09:16:00Z" w16du:dateUtc="2025-08-18T00:16:00Z">
              <w:r>
                <w:rPr>
                  <w:rFonts w:hAnsi="ＭＳ 明朝" w:hint="eastAsia"/>
                </w:rPr>
                <w:t>計算結果表示欄</w:t>
              </w:r>
            </w:ins>
          </w:p>
        </w:tc>
      </w:tr>
      <w:tr w:rsidR="00CE5B64" w14:paraId="6D12BCA8" w14:textId="77777777">
        <w:trPr>
          <w:trHeight w:val="126"/>
          <w:jc w:val="center"/>
          <w:ins w:id="1781" w:author="森川　裕太(アプリケーション開発２課)" w:date="2025-08-18T09:16:00Z"/>
          <w:trPrChange w:id="1782" w:author="森川　裕太(アプリケーション開発２課)" w:date="2025-08-18T08:56:00Z" w16du:dateUtc="2025-08-17T23:56:00Z">
            <w:trPr>
              <w:trHeight w:val="126"/>
              <w:jc w:val="center"/>
            </w:trPr>
          </w:trPrChange>
        </w:trPr>
        <w:tc>
          <w:tcPr>
            <w:tcW w:w="1134" w:type="dxa"/>
            <w:tcBorders>
              <w:top w:val="single" w:sz="4" w:space="0" w:color="auto"/>
              <w:left w:val="single" w:sz="4" w:space="0" w:color="auto"/>
              <w:bottom w:val="single" w:sz="4" w:space="0" w:color="auto"/>
              <w:right w:val="single" w:sz="4" w:space="0" w:color="auto"/>
            </w:tcBorders>
            <w:tcPrChange w:id="1783" w:author="森川　裕太(アプリケーション開発２課)" w:date="2025-08-18T08:56:00Z" w16du:dateUtc="2025-08-17T23:56:00Z">
              <w:tcPr>
                <w:tcW w:w="1134" w:type="dxa"/>
                <w:tcBorders>
                  <w:top w:val="single" w:sz="4" w:space="0" w:color="auto"/>
                  <w:left w:val="single" w:sz="4" w:space="0" w:color="auto"/>
                  <w:bottom w:val="single" w:sz="4" w:space="0" w:color="auto"/>
                  <w:right w:val="single" w:sz="4" w:space="0" w:color="auto"/>
                </w:tcBorders>
              </w:tcPr>
            </w:tcPrChange>
          </w:tcPr>
          <w:p w14:paraId="5647FA69" w14:textId="21DF9C61" w:rsidR="00CE5B64" w:rsidRDefault="00CE5B64">
            <w:pPr>
              <w:pStyle w:val="a0"/>
              <w:ind w:left="0"/>
              <w:rPr>
                <w:ins w:id="1784" w:author="森川　裕太(アプリケーション開発２課)" w:date="2025-08-18T09:16:00Z" w16du:dateUtc="2025-08-18T00:16:00Z"/>
                <w:rFonts w:hAnsi="ＭＳ 明朝"/>
              </w:rPr>
            </w:pPr>
            <w:ins w:id="1785" w:author="森川　裕太(アプリケーション開発２課)" w:date="2025-08-18T09:16:00Z" w16du:dateUtc="2025-08-18T00:16:00Z">
              <w:r>
                <w:rPr>
                  <w:rFonts w:hAnsi="ＭＳ 明朝" w:hint="eastAsia"/>
                </w:rPr>
                <w:t>4.8×9</w:t>
              </w:r>
            </w:ins>
          </w:p>
        </w:tc>
        <w:tc>
          <w:tcPr>
            <w:tcW w:w="2405" w:type="dxa"/>
            <w:tcBorders>
              <w:left w:val="single" w:sz="4" w:space="0" w:color="auto"/>
            </w:tcBorders>
            <w:tcPrChange w:id="1786" w:author="森川　裕太(アプリケーション開発２課)" w:date="2025-08-18T08:56:00Z" w16du:dateUtc="2025-08-17T23:56:00Z">
              <w:tcPr>
                <w:tcW w:w="2405" w:type="dxa"/>
                <w:gridSpan w:val="2"/>
                <w:tcBorders>
                  <w:left w:val="single" w:sz="4" w:space="0" w:color="auto"/>
                </w:tcBorders>
              </w:tcPr>
            </w:tcPrChange>
          </w:tcPr>
          <w:p w14:paraId="225E7D1E" w14:textId="15D3D537" w:rsidR="00CE5B64" w:rsidRDefault="001D69AB">
            <w:pPr>
              <w:pStyle w:val="a0"/>
              <w:ind w:left="0"/>
              <w:jc w:val="right"/>
              <w:rPr>
                <w:ins w:id="1787" w:author="森川　裕太(アプリケーション開発２課)" w:date="2025-08-18T09:16:00Z" w16du:dateUtc="2025-08-18T00:16:00Z"/>
                <w:rFonts w:hAnsi="ＭＳ 明朝"/>
              </w:rPr>
            </w:pPr>
            <w:ins w:id="1788" w:author="森川　裕太(アプリケーション開発２課)" w:date="2025-08-18T09:18:00Z" w16du:dateUtc="2025-08-18T00:18:00Z">
              <w:r>
                <w:rPr>
                  <w:rFonts w:hAnsi="ＭＳ 明朝" w:hint="eastAsia"/>
                </w:rPr>
                <w:t>4</w:t>
              </w:r>
            </w:ins>
            <w:ins w:id="1789" w:author="森川　裕太(アプリケーション開発２課)" w:date="2025-08-18T09:16:00Z" w16du:dateUtc="2025-08-18T00:16:00Z">
              <w:r w:rsidR="00CE5B64">
                <w:rPr>
                  <w:rFonts w:hAnsi="ＭＳ 明朝"/>
                </w:rPr>
                <w:fldChar w:fldCharType="begin"/>
              </w:r>
              <w:r w:rsidR="00CE5B64">
                <w:rPr>
                  <w:rFonts w:hAnsi="ＭＳ 明朝"/>
                </w:rPr>
                <w:instrText xml:space="preserve"> </w:instrText>
              </w:r>
              <w:r w:rsidR="00CE5B64">
                <w:rPr>
                  <w:rFonts w:hAnsi="ＭＳ 明朝" w:hint="eastAsia"/>
                </w:rPr>
                <w:instrText>eq \o\ac(□,.)</w:instrText>
              </w:r>
              <w:r w:rsidR="00CE5B64">
                <w:rPr>
                  <w:rFonts w:hAnsi="ＭＳ 明朝"/>
                </w:rPr>
                <w:fldChar w:fldCharType="end"/>
              </w:r>
            </w:ins>
            <w:ins w:id="1790" w:author="森川　裕太(アプリケーション開発２課)" w:date="2025-08-18T09:17:00Z" w16du:dateUtc="2025-08-18T00:17:00Z">
              <w:r w:rsidR="00CE5B64">
                <w:rPr>
                  <w:rFonts w:hAnsi="ＭＳ 明朝"/>
                </w:rPr>
                <w:fldChar w:fldCharType="begin"/>
              </w:r>
              <w:r w:rsidR="00CE5B64">
                <w:rPr>
                  <w:rFonts w:hAnsi="ＭＳ 明朝"/>
                </w:rPr>
                <w:instrText xml:space="preserve"> </w:instrText>
              </w:r>
              <w:r w:rsidR="00CE5B64">
                <w:rPr>
                  <w:rFonts w:hAnsi="ＭＳ 明朝" w:hint="eastAsia"/>
                </w:rPr>
                <w:instrText>eq \o\ac(□,.)</w:instrText>
              </w:r>
              <w:r w:rsidR="00CE5B64">
                <w:rPr>
                  <w:rFonts w:hAnsi="ＭＳ 明朝"/>
                </w:rPr>
                <w:fldChar w:fldCharType="end"/>
              </w:r>
            </w:ins>
            <w:ins w:id="1791" w:author="森川　裕太(アプリケーション開発２課)" w:date="2025-08-18T09:18:00Z" w16du:dateUtc="2025-08-18T00:18:00Z">
              <w:r>
                <w:rPr>
                  <w:rFonts w:hAnsi="ＭＳ 明朝" w:hint="eastAsia"/>
                </w:rPr>
                <w:t>8</w:t>
              </w:r>
            </w:ins>
            <w:ins w:id="1792" w:author="森川　裕太(アプリケーション開発２課)" w:date="2025-08-18T09:16:00Z" w16du:dateUtc="2025-08-18T00:16:00Z">
              <w:r w:rsidR="00CE5B64">
                <w:rPr>
                  <w:rFonts w:hAnsi="ＭＳ 明朝"/>
                </w:rPr>
                <w:fldChar w:fldCharType="begin"/>
              </w:r>
              <w:r w:rsidR="00CE5B64">
                <w:rPr>
                  <w:rFonts w:hAnsi="ＭＳ 明朝"/>
                </w:rPr>
                <w:instrText xml:space="preserve"> </w:instrText>
              </w:r>
              <w:r w:rsidR="00CE5B64">
                <w:rPr>
                  <w:rFonts w:hAnsi="ＭＳ 明朝" w:hint="eastAsia"/>
                </w:rPr>
                <w:instrText>eq \o\ac(□,×)</w:instrText>
              </w:r>
              <w:r w:rsidR="00CE5B64">
                <w:rPr>
                  <w:rFonts w:hAnsi="ＭＳ 明朝"/>
                </w:rPr>
                <w:fldChar w:fldCharType="end"/>
              </w:r>
            </w:ins>
            <w:ins w:id="1793" w:author="森川　裕太(アプリケーション開発２課)" w:date="2025-08-18T09:18:00Z" w16du:dateUtc="2025-08-18T00:18:00Z">
              <w:r>
                <w:rPr>
                  <w:rFonts w:hAnsi="ＭＳ 明朝" w:hint="eastAsia"/>
                </w:rPr>
                <w:t>9</w:t>
              </w:r>
            </w:ins>
            <w:ins w:id="1794" w:author="森川　裕太(アプリケーション開発２課)" w:date="2025-08-18T09:16:00Z" w16du:dateUtc="2025-08-18T00:16:00Z">
              <w:r w:rsidR="00CE5B64">
                <w:rPr>
                  <w:rFonts w:hAnsi="ＭＳ 明朝"/>
                </w:rPr>
                <w:fldChar w:fldCharType="begin"/>
              </w:r>
              <w:r w:rsidR="00CE5B64">
                <w:rPr>
                  <w:rFonts w:hAnsi="ＭＳ 明朝"/>
                </w:rPr>
                <w:instrText xml:space="preserve"> </w:instrText>
              </w:r>
              <w:r w:rsidR="00CE5B64">
                <w:rPr>
                  <w:rFonts w:hAnsi="ＭＳ 明朝" w:hint="eastAsia"/>
                </w:rPr>
                <w:instrText>eq \o\ac(□,=)</w:instrText>
              </w:r>
              <w:r w:rsidR="00CE5B64">
                <w:rPr>
                  <w:rFonts w:hAnsi="ＭＳ 明朝"/>
                </w:rPr>
                <w:fldChar w:fldCharType="end"/>
              </w:r>
            </w:ins>
          </w:p>
          <w:p w14:paraId="1DF29BC0" w14:textId="77777777" w:rsidR="00CE5B64" w:rsidRDefault="00CE5B64">
            <w:pPr>
              <w:pStyle w:val="a0"/>
              <w:ind w:left="0"/>
              <w:jc w:val="right"/>
              <w:rPr>
                <w:ins w:id="1795" w:author="森川　裕太(アプリケーション開発２課)" w:date="2025-08-18T09:16:00Z" w16du:dateUtc="2025-08-18T00:16:00Z"/>
                <w:rFonts w:hAnsi="ＭＳ 明朝"/>
              </w:rPr>
            </w:pPr>
          </w:p>
        </w:tc>
        <w:tc>
          <w:tcPr>
            <w:tcW w:w="2693" w:type="dxa"/>
            <w:tcPrChange w:id="1796" w:author="森川　裕太(アプリケーション開発２課)" w:date="2025-08-18T08:56:00Z" w16du:dateUtc="2025-08-17T23:56:00Z">
              <w:tcPr>
                <w:tcW w:w="2539" w:type="dxa"/>
              </w:tcPr>
            </w:tcPrChange>
          </w:tcPr>
          <w:p w14:paraId="7F4DE2E6" w14:textId="019254D0" w:rsidR="00CE5B64" w:rsidRDefault="001D69AB">
            <w:pPr>
              <w:pStyle w:val="a0"/>
              <w:ind w:left="0"/>
              <w:jc w:val="right"/>
              <w:rPr>
                <w:ins w:id="1797" w:author="森川　裕太(アプリケーション開発２課)" w:date="2025-08-18T09:16:00Z" w16du:dateUtc="2025-08-18T00:16:00Z"/>
                <w:rFonts w:hAnsi="ＭＳ 明朝"/>
              </w:rPr>
            </w:pPr>
            <w:ins w:id="1798" w:author="森川　裕太(アプリケーション開発２課)" w:date="2025-08-18T09:18:00Z" w16du:dateUtc="2025-08-18T00:18:00Z">
              <w:r>
                <w:rPr>
                  <w:rFonts w:hAnsi="ＭＳ 明朝" w:hint="eastAsia"/>
                </w:rPr>
                <w:t>4.8</w:t>
              </w:r>
            </w:ins>
            <w:ins w:id="1799" w:author="森川　裕太(アプリケーション開発２課)" w:date="2025-08-18T09:16:00Z" w16du:dateUtc="2025-08-18T00:16:00Z">
              <w:r w:rsidR="00CE5B64">
                <w:rPr>
                  <w:rFonts w:hAnsi="ＭＳ 明朝"/>
                </w:rPr>
                <w:fldChar w:fldCharType="begin"/>
              </w:r>
              <w:r w:rsidR="00CE5B64">
                <w:rPr>
                  <w:rFonts w:hAnsi="ＭＳ 明朝"/>
                </w:rPr>
                <w:instrText xml:space="preserve"> </w:instrText>
              </w:r>
              <w:r w:rsidR="00CE5B64">
                <w:rPr>
                  <w:rFonts w:hAnsi="ＭＳ 明朝" w:hint="eastAsia"/>
                </w:rPr>
                <w:instrText>eq \o\ac(□,×)</w:instrText>
              </w:r>
              <w:r w:rsidR="00CE5B64">
                <w:rPr>
                  <w:rFonts w:hAnsi="ＭＳ 明朝"/>
                </w:rPr>
                <w:fldChar w:fldCharType="end"/>
              </w:r>
            </w:ins>
            <w:ins w:id="1800" w:author="森川　裕太(アプリケーション開発２課)" w:date="2025-08-18T09:18:00Z" w16du:dateUtc="2025-08-18T00:18:00Z">
              <w:r>
                <w:rPr>
                  <w:rFonts w:hAnsi="ＭＳ 明朝" w:hint="eastAsia"/>
                </w:rPr>
                <w:t>9</w:t>
              </w:r>
            </w:ins>
            <w:ins w:id="1801" w:author="森川　裕太(アプリケーション開発２課)" w:date="2025-08-18T09:16:00Z" w16du:dateUtc="2025-08-18T00:16:00Z">
              <w:r w:rsidR="00CE5B64">
                <w:rPr>
                  <w:rFonts w:hAnsi="ＭＳ 明朝"/>
                </w:rPr>
                <w:fldChar w:fldCharType="begin"/>
              </w:r>
              <w:r w:rsidR="00CE5B64">
                <w:rPr>
                  <w:rFonts w:hAnsi="ＭＳ 明朝"/>
                </w:rPr>
                <w:instrText xml:space="preserve"> </w:instrText>
              </w:r>
              <w:r w:rsidR="00CE5B64">
                <w:rPr>
                  <w:rFonts w:hAnsi="ＭＳ 明朝" w:hint="eastAsia"/>
                </w:rPr>
                <w:instrText>eq \o\ac(□,=)</w:instrText>
              </w:r>
              <w:r w:rsidR="00CE5B64">
                <w:rPr>
                  <w:rFonts w:hAnsi="ＭＳ 明朝"/>
                </w:rPr>
                <w:fldChar w:fldCharType="end"/>
              </w:r>
            </w:ins>
          </w:p>
          <w:p w14:paraId="6A067CB3" w14:textId="77777777" w:rsidR="00CE5B64" w:rsidRDefault="00CE5B64">
            <w:pPr>
              <w:pStyle w:val="a0"/>
              <w:ind w:left="0" w:right="90"/>
              <w:jc w:val="right"/>
              <w:rPr>
                <w:ins w:id="1802" w:author="森川　裕太(アプリケーション開発２課)" w:date="2025-08-18T09:16:00Z" w16du:dateUtc="2025-08-18T00:16:00Z"/>
                <w:rFonts w:hAnsi="ＭＳ 明朝"/>
              </w:rPr>
            </w:pPr>
          </w:p>
        </w:tc>
        <w:tc>
          <w:tcPr>
            <w:tcW w:w="1843" w:type="dxa"/>
            <w:tcPrChange w:id="1803" w:author="森川　裕太(アプリケーション開発２課)" w:date="2025-08-18T08:56:00Z" w16du:dateUtc="2025-08-17T23:56:00Z">
              <w:tcPr>
                <w:tcW w:w="2180" w:type="dxa"/>
                <w:gridSpan w:val="3"/>
              </w:tcPr>
            </w:tcPrChange>
          </w:tcPr>
          <w:p w14:paraId="15EAD5A4" w14:textId="79AA01CD" w:rsidR="00CE5B64" w:rsidRDefault="00A353C0">
            <w:pPr>
              <w:pStyle w:val="a0"/>
              <w:ind w:left="0"/>
              <w:jc w:val="right"/>
              <w:rPr>
                <w:ins w:id="1804" w:author="森川　裕太(アプリケーション開発２課)" w:date="2025-08-18T09:16:00Z" w16du:dateUtc="2025-08-18T00:16:00Z"/>
                <w:rFonts w:hAnsi="ＭＳ 明朝"/>
              </w:rPr>
            </w:pPr>
            <w:ins w:id="1805" w:author="森川　裕太(アプリケーション開発２課)" w:date="2025-08-18T09:18:00Z" w16du:dateUtc="2025-08-18T00:18:00Z">
              <w:r>
                <w:rPr>
                  <w:rFonts w:hAnsi="ＭＳ 明朝" w:hint="eastAsia"/>
                </w:rPr>
                <w:t>4</w:t>
              </w:r>
            </w:ins>
            <w:ins w:id="1806" w:author="森川　裕太(アプリケーション開発２課)" w:date="2025-08-18T09:19:00Z" w16du:dateUtc="2025-08-18T00:19:00Z">
              <w:r>
                <w:rPr>
                  <w:rFonts w:hAnsi="ＭＳ 明朝" w:hint="eastAsia"/>
                </w:rPr>
                <w:t>3</w:t>
              </w:r>
            </w:ins>
            <w:ins w:id="1807" w:author="森川　裕太(アプリケーション開発２課)" w:date="2025-08-18T09:16:00Z" w16du:dateUtc="2025-08-18T00:16:00Z">
              <w:r w:rsidR="00CE5B64">
                <w:rPr>
                  <w:rFonts w:hAnsi="ＭＳ 明朝" w:hint="eastAsia"/>
                </w:rPr>
                <w:t>.</w:t>
              </w:r>
            </w:ins>
            <w:ins w:id="1808" w:author="森川　裕太(アプリケーション開発２課)" w:date="2025-08-18T09:19:00Z" w16du:dateUtc="2025-08-18T00:19:00Z">
              <w:r>
                <w:rPr>
                  <w:rFonts w:hAnsi="ＭＳ 明朝" w:hint="eastAsia"/>
                </w:rPr>
                <w:t>2</w:t>
              </w:r>
            </w:ins>
          </w:p>
        </w:tc>
      </w:tr>
    </w:tbl>
    <w:p w14:paraId="448D94CC" w14:textId="77777777" w:rsidR="00DF6D92" w:rsidRDefault="00DF6D92">
      <w:pPr>
        <w:adjustRightInd/>
        <w:textAlignment w:val="auto"/>
        <w:rPr>
          <w:ins w:id="1809" w:author="森川　裕太(アプリケーション開発２課)" w:date="2025-08-18T08:34:00Z" w16du:dateUtc="2025-08-17T23:34:00Z"/>
        </w:rPr>
        <w:pPrChange w:id="1810" w:author="森川　裕太(アプリケーション開発２課)" w:date="2025-08-18T09:19:00Z" w16du:dateUtc="2025-08-18T00:19:00Z">
          <w:pPr>
            <w:adjustRightInd/>
            <w:ind w:left="540"/>
            <w:textAlignment w:val="auto"/>
          </w:pPr>
        </w:pPrChange>
      </w:pPr>
    </w:p>
    <w:p w14:paraId="79C89DF1" w14:textId="340478F0" w:rsidR="00ED0B0B" w:rsidRDefault="0074112B">
      <w:pPr>
        <w:pStyle w:val="afd"/>
        <w:numPr>
          <w:ilvl w:val="0"/>
          <w:numId w:val="152"/>
        </w:numPr>
        <w:adjustRightInd/>
        <w:ind w:leftChars="500" w:left="1340"/>
        <w:textAlignment w:val="auto"/>
        <w:rPr>
          <w:ins w:id="1811" w:author="森川　裕太(アプリケーション開発２課)" w:date="2025-08-18T09:08:00Z" w16du:dateUtc="2025-08-18T00:08:00Z"/>
        </w:rPr>
        <w:pPrChange w:id="1812" w:author="森川　裕太(アプリケーション開発２課)" w:date="2025-08-20T10:31:00Z" w16du:dateUtc="2025-08-20T01:31:00Z">
          <w:pPr>
            <w:pStyle w:val="afd"/>
            <w:numPr>
              <w:numId w:val="152"/>
            </w:numPr>
            <w:adjustRightInd/>
            <w:ind w:leftChars="0" w:left="980" w:hanging="440"/>
            <w:textAlignment w:val="auto"/>
          </w:pPr>
        </w:pPrChange>
      </w:pPr>
      <w:ins w:id="1813" w:author="森川　裕太(アプリケーション開発２課)" w:date="2025-08-18T09:07:00Z" w16du:dateUtc="2025-08-18T00:07:00Z">
        <w:r>
          <w:rPr>
            <w:rFonts w:hint="eastAsia"/>
          </w:rPr>
          <w:t>結果に対して小数点キーを入力した場合</w:t>
        </w:r>
      </w:ins>
    </w:p>
    <w:p w14:paraId="75F16D9C" w14:textId="426B172F" w:rsidR="00E4268E" w:rsidRDefault="00D01995" w:rsidP="00E4268E">
      <w:pPr>
        <w:pStyle w:val="a0"/>
        <w:ind w:left="980"/>
        <w:rPr>
          <w:ins w:id="1814" w:author="森川　裕太(アプリケーション開発２課)" w:date="2025-08-18T09:10:00Z" w16du:dateUtc="2025-08-18T00:10:00Z"/>
          <w:rFonts w:hAnsi="ＭＳ 明朝"/>
        </w:rPr>
      </w:pPr>
      <w:ins w:id="1815" w:author="森川　裕太(アプリケーション開発２課)" w:date="2025-08-18T09:08:00Z" w16du:dateUtc="2025-08-18T00:08:00Z">
        <w:r>
          <w:rPr>
            <w:rFonts w:hAnsi="ＭＳ 明朝" w:hint="eastAsia"/>
          </w:rPr>
          <w:t>計算結果に対して小数点キーを入力すると、</w:t>
        </w:r>
      </w:ins>
      <w:ins w:id="1816" w:author="森川　裕太(アプリケーション開発２課)" w:date="2025-08-18T09:09:00Z" w16du:dateUtc="2025-08-18T00:09:00Z">
        <w:r w:rsidR="003731BC">
          <w:rPr>
            <w:rFonts w:hAnsi="ＭＳ 明朝" w:hint="eastAsia"/>
          </w:rPr>
          <w:t>途中計算表示欄を</w:t>
        </w:r>
      </w:ins>
      <w:ins w:id="1817" w:author="森川　裕太(アプリケーション開発２課)" w:date="2025-08-18T16:59:00Z" w16du:dateUtc="2025-08-18T07:59:00Z">
        <w:r w:rsidR="00451879">
          <w:rPr>
            <w:rFonts w:hAnsi="ＭＳ 明朝" w:hint="eastAsia"/>
          </w:rPr>
          <w:t>空欄に</w:t>
        </w:r>
      </w:ins>
      <w:ins w:id="1818" w:author="森川　裕太(アプリケーション開発２課)" w:date="2025-08-18T09:09:00Z" w16du:dateUtc="2025-08-18T00:09:00Z">
        <w:r w:rsidR="003731BC">
          <w:rPr>
            <w:rFonts w:hAnsi="ＭＳ 明朝" w:hint="eastAsia"/>
          </w:rPr>
          <w:t>して、</w:t>
        </w:r>
      </w:ins>
    </w:p>
    <w:p w14:paraId="117A3CA4" w14:textId="1FA41CCB" w:rsidR="003731BC" w:rsidRPr="00D01995" w:rsidRDefault="003731BC">
      <w:pPr>
        <w:pStyle w:val="a0"/>
        <w:ind w:left="980"/>
        <w:rPr>
          <w:ins w:id="1819" w:author="森川　裕太(アプリケーション開発２課)" w:date="2025-08-18T08:34:00Z" w16du:dateUtc="2025-08-17T23:34:00Z"/>
          <w:rFonts w:hAnsi="ＭＳ 明朝"/>
          <w:rPrChange w:id="1820" w:author="森川　裕太(アプリケーション開発２課)" w:date="2025-08-18T09:08:00Z" w16du:dateUtc="2025-08-18T00:08:00Z">
            <w:rPr>
              <w:ins w:id="1821" w:author="森川　裕太(アプリケーション開発２課)" w:date="2025-08-18T08:34:00Z" w16du:dateUtc="2025-08-17T23:34:00Z"/>
            </w:rPr>
          </w:rPrChange>
        </w:rPr>
        <w:pPrChange w:id="1822" w:author="森川　裕太(アプリケーション開発２課)" w:date="2025-08-18T09:10:00Z" w16du:dateUtc="2025-08-18T00:10:00Z">
          <w:pPr>
            <w:adjustRightInd/>
            <w:ind w:left="540"/>
            <w:textAlignment w:val="auto"/>
          </w:pPr>
        </w:pPrChange>
      </w:pPr>
      <w:ins w:id="1823" w:author="森川　裕太(アプリケーション開発２課)" w:date="2025-08-18T09:10:00Z" w16du:dateUtc="2025-08-18T00:10:00Z">
        <w:r>
          <w:rPr>
            <w:rFonts w:hAnsi="ＭＳ 明朝" w:hint="eastAsia"/>
          </w:rPr>
          <w:t>計算結果表示欄は「0.」</w:t>
        </w:r>
        <w:r w:rsidR="00E4268E">
          <w:rPr>
            <w:rFonts w:hAnsi="ＭＳ 明朝" w:hint="eastAsia"/>
          </w:rPr>
          <w:t>が表示される</w:t>
        </w:r>
      </w:ins>
    </w:p>
    <w:tbl>
      <w:tblPr>
        <w:tblStyle w:val="afc"/>
        <w:tblW w:w="8112" w:type="dxa"/>
        <w:jc w:val="center"/>
        <w:tblLook w:val="04A0" w:firstRow="1" w:lastRow="0" w:firstColumn="1" w:lastColumn="0" w:noHBand="0" w:noVBand="1"/>
        <w:tblPrChange w:id="1824" w:author="森川　裕太(アプリケーション開発２課)" w:date="2025-08-18T09:08:00Z" w16du:dateUtc="2025-08-18T00:08:00Z">
          <w:tblPr>
            <w:tblStyle w:val="afc"/>
            <w:tblW w:w="8112" w:type="dxa"/>
            <w:jc w:val="center"/>
            <w:tblLook w:val="04A0" w:firstRow="1" w:lastRow="0" w:firstColumn="1" w:lastColumn="0" w:noHBand="0" w:noVBand="1"/>
          </w:tblPr>
        </w:tblPrChange>
      </w:tblPr>
      <w:tblGrid>
        <w:gridCol w:w="1129"/>
        <w:gridCol w:w="2410"/>
        <w:gridCol w:w="2693"/>
        <w:gridCol w:w="1880"/>
        <w:tblGridChange w:id="1825">
          <w:tblGrid>
            <w:gridCol w:w="851"/>
            <w:gridCol w:w="278"/>
            <w:gridCol w:w="2141"/>
            <w:gridCol w:w="269"/>
            <w:gridCol w:w="2393"/>
            <w:gridCol w:w="300"/>
            <w:gridCol w:w="1880"/>
          </w:tblGrid>
        </w:tblGridChange>
      </w:tblGrid>
      <w:tr w:rsidR="0074112B" w14:paraId="0C9903F0" w14:textId="77777777" w:rsidTr="0074112B">
        <w:trPr>
          <w:jc w:val="center"/>
          <w:trPrChange w:id="1826" w:author="森川　裕太(アプリケーション開発２課)" w:date="2025-08-18T09:08:00Z" w16du:dateUtc="2025-08-18T00:08:00Z">
            <w:trPr>
              <w:jc w:val="center"/>
            </w:trPr>
          </w:trPrChange>
        </w:trPr>
        <w:tc>
          <w:tcPr>
            <w:tcW w:w="1129" w:type="dxa"/>
            <w:tcBorders>
              <w:bottom w:val="single" w:sz="4" w:space="0" w:color="auto"/>
            </w:tcBorders>
            <w:shd w:val="clear" w:color="auto" w:fill="E7E6E6" w:themeFill="background2"/>
            <w:tcPrChange w:id="1827" w:author="森川　裕太(アプリケーション開発２課)" w:date="2025-08-18T09:08:00Z" w16du:dateUtc="2025-08-18T00:08:00Z">
              <w:tcPr>
                <w:tcW w:w="851" w:type="dxa"/>
                <w:tcBorders>
                  <w:bottom w:val="single" w:sz="4" w:space="0" w:color="auto"/>
                </w:tcBorders>
                <w:shd w:val="clear" w:color="auto" w:fill="E7E6E6" w:themeFill="background2"/>
              </w:tcPr>
            </w:tcPrChange>
          </w:tcPr>
          <w:p w14:paraId="541EB161" w14:textId="77777777" w:rsidR="0074112B" w:rsidRDefault="0074112B">
            <w:pPr>
              <w:pStyle w:val="a0"/>
              <w:ind w:left="0"/>
              <w:jc w:val="center"/>
              <w:rPr>
                <w:rFonts w:hAnsi="ＭＳ 明朝"/>
              </w:rPr>
            </w:pPr>
            <w:ins w:id="1828" w:author="森川　裕太(アプリケーション開発２課)" w:date="2025-08-18T09:07:00Z" w16du:dateUtc="2025-08-18T00:07:00Z">
              <w:r>
                <w:rPr>
                  <w:rFonts w:hAnsi="ＭＳ 明朝" w:hint="eastAsia"/>
                </w:rPr>
                <w:t>計算例</w:t>
              </w:r>
            </w:ins>
          </w:p>
        </w:tc>
        <w:tc>
          <w:tcPr>
            <w:tcW w:w="2410" w:type="dxa"/>
            <w:shd w:val="clear" w:color="auto" w:fill="E7E6E6" w:themeFill="background2"/>
            <w:tcPrChange w:id="1829" w:author="森川　裕太(アプリケーション開発２課)" w:date="2025-08-18T09:08:00Z" w16du:dateUtc="2025-08-18T00:08:00Z">
              <w:tcPr>
                <w:tcW w:w="2419" w:type="dxa"/>
                <w:gridSpan w:val="2"/>
                <w:shd w:val="clear" w:color="auto" w:fill="E7E6E6" w:themeFill="background2"/>
              </w:tcPr>
            </w:tcPrChange>
          </w:tcPr>
          <w:p w14:paraId="3887BED7" w14:textId="77777777" w:rsidR="0074112B" w:rsidRDefault="0074112B">
            <w:pPr>
              <w:pStyle w:val="a0"/>
              <w:ind w:left="0"/>
              <w:jc w:val="center"/>
              <w:rPr>
                <w:rFonts w:hAnsi="ＭＳ 明朝"/>
              </w:rPr>
            </w:pPr>
            <w:ins w:id="1830" w:author="森川　裕太(アプリケーション開発２課)" w:date="2025-08-18T09:07:00Z" w16du:dateUtc="2025-08-18T00:07:00Z">
              <w:r>
                <w:rPr>
                  <w:rFonts w:hAnsi="ＭＳ 明朝" w:hint="eastAsia"/>
                </w:rPr>
                <w:t>キー操作</w:t>
              </w:r>
            </w:ins>
          </w:p>
        </w:tc>
        <w:tc>
          <w:tcPr>
            <w:tcW w:w="2693" w:type="dxa"/>
            <w:shd w:val="clear" w:color="auto" w:fill="E7E6E6" w:themeFill="background2"/>
            <w:tcPrChange w:id="1831" w:author="森川　裕太(アプリケーション開発２課)" w:date="2025-08-18T09:08:00Z" w16du:dateUtc="2025-08-18T00:08:00Z">
              <w:tcPr>
                <w:tcW w:w="2662" w:type="dxa"/>
                <w:gridSpan w:val="2"/>
                <w:shd w:val="clear" w:color="auto" w:fill="E7E6E6" w:themeFill="background2"/>
              </w:tcPr>
            </w:tcPrChange>
          </w:tcPr>
          <w:p w14:paraId="4AB10776" w14:textId="77777777" w:rsidR="0074112B" w:rsidRDefault="0074112B">
            <w:pPr>
              <w:pStyle w:val="a0"/>
              <w:ind w:left="0"/>
              <w:jc w:val="center"/>
              <w:rPr>
                <w:rFonts w:hAnsi="ＭＳ 明朝"/>
              </w:rPr>
            </w:pPr>
            <w:ins w:id="1832" w:author="森川　裕太(アプリケーション開発２課)" w:date="2025-08-18T09:07:00Z" w16du:dateUtc="2025-08-18T00:07:00Z">
              <w:r>
                <w:rPr>
                  <w:rFonts w:hAnsi="ＭＳ 明朝" w:hint="eastAsia"/>
                </w:rPr>
                <w:t>途中計算表示欄</w:t>
              </w:r>
            </w:ins>
          </w:p>
        </w:tc>
        <w:tc>
          <w:tcPr>
            <w:tcW w:w="1880" w:type="dxa"/>
            <w:shd w:val="clear" w:color="auto" w:fill="E7E6E6" w:themeFill="background2"/>
            <w:tcPrChange w:id="1833" w:author="森川　裕太(アプリケーション開発２課)" w:date="2025-08-18T09:08:00Z" w16du:dateUtc="2025-08-18T00:08:00Z">
              <w:tcPr>
                <w:tcW w:w="2180" w:type="dxa"/>
                <w:gridSpan w:val="2"/>
                <w:shd w:val="clear" w:color="auto" w:fill="E7E6E6" w:themeFill="background2"/>
              </w:tcPr>
            </w:tcPrChange>
          </w:tcPr>
          <w:p w14:paraId="04780D0B" w14:textId="77777777" w:rsidR="0074112B" w:rsidRDefault="0074112B">
            <w:pPr>
              <w:pStyle w:val="a0"/>
              <w:ind w:left="0"/>
              <w:jc w:val="center"/>
              <w:rPr>
                <w:rFonts w:hAnsi="ＭＳ 明朝"/>
              </w:rPr>
            </w:pPr>
            <w:ins w:id="1834" w:author="森川　裕太(アプリケーション開発２課)" w:date="2025-08-18T09:07:00Z" w16du:dateUtc="2025-08-18T00:07:00Z">
              <w:r>
                <w:rPr>
                  <w:rFonts w:hAnsi="ＭＳ 明朝" w:hint="eastAsia"/>
                </w:rPr>
                <w:t>計算結果表示欄</w:t>
              </w:r>
            </w:ins>
          </w:p>
        </w:tc>
      </w:tr>
      <w:tr w:rsidR="0074112B" w14:paraId="1E9055BF" w14:textId="77777777" w:rsidTr="0074112B">
        <w:trPr>
          <w:trHeight w:val="126"/>
          <w:jc w:val="center"/>
          <w:trPrChange w:id="1835" w:author="森川　裕太(アプリケーション開発２課)" w:date="2025-08-18T09:08:00Z" w16du:dateUtc="2025-08-18T00:08:00Z">
            <w:trPr>
              <w:trHeight w:val="126"/>
              <w:jc w:val="center"/>
            </w:trPr>
          </w:trPrChange>
        </w:trPr>
        <w:tc>
          <w:tcPr>
            <w:tcW w:w="1129" w:type="dxa"/>
            <w:tcBorders>
              <w:top w:val="single" w:sz="4" w:space="0" w:color="auto"/>
              <w:left w:val="single" w:sz="4" w:space="0" w:color="auto"/>
              <w:bottom w:val="single" w:sz="4" w:space="0" w:color="auto"/>
              <w:right w:val="single" w:sz="4" w:space="0" w:color="auto"/>
            </w:tcBorders>
            <w:tcPrChange w:id="1836" w:author="森川　裕太(アプリケーション開発２課)" w:date="2025-08-18T09:08:00Z" w16du:dateUtc="2025-08-18T00:08:00Z">
              <w:tcPr>
                <w:tcW w:w="1129" w:type="dxa"/>
                <w:gridSpan w:val="2"/>
                <w:tcBorders>
                  <w:top w:val="single" w:sz="4" w:space="0" w:color="auto"/>
                  <w:left w:val="single" w:sz="4" w:space="0" w:color="auto"/>
                  <w:bottom w:val="single" w:sz="4" w:space="0" w:color="auto"/>
                  <w:right w:val="single" w:sz="4" w:space="0" w:color="auto"/>
                </w:tcBorders>
              </w:tcPr>
            </w:tcPrChange>
          </w:tcPr>
          <w:p w14:paraId="6538D6B7" w14:textId="77777777" w:rsidR="0074112B" w:rsidRDefault="0074112B">
            <w:pPr>
              <w:pStyle w:val="a0"/>
              <w:ind w:left="0"/>
              <w:rPr>
                <w:rFonts w:hAnsi="ＭＳ 明朝"/>
              </w:rPr>
            </w:pPr>
            <w:ins w:id="1837" w:author="森川　裕太(アプリケーション開発２課)" w:date="2025-08-18T09:07:00Z" w16du:dateUtc="2025-08-18T00:07:00Z">
              <w:r>
                <w:rPr>
                  <w:rFonts w:hAnsi="ＭＳ 明朝" w:hint="eastAsia"/>
                </w:rPr>
                <w:t>2.3×6</w:t>
              </w:r>
            </w:ins>
          </w:p>
        </w:tc>
        <w:tc>
          <w:tcPr>
            <w:tcW w:w="2410" w:type="dxa"/>
            <w:tcBorders>
              <w:left w:val="single" w:sz="4" w:space="0" w:color="auto"/>
            </w:tcBorders>
            <w:tcPrChange w:id="1838" w:author="森川　裕太(アプリケーション開発２課)" w:date="2025-08-18T09:08:00Z" w16du:dateUtc="2025-08-18T00:08:00Z">
              <w:tcPr>
                <w:tcW w:w="2141" w:type="dxa"/>
                <w:tcBorders>
                  <w:left w:val="single" w:sz="4" w:space="0" w:color="auto"/>
                </w:tcBorders>
              </w:tcPr>
            </w:tcPrChange>
          </w:tcPr>
          <w:p w14:paraId="50922417" w14:textId="77777777" w:rsidR="0074112B" w:rsidRDefault="0074112B">
            <w:pPr>
              <w:pStyle w:val="a0"/>
              <w:ind w:left="0"/>
              <w:jc w:val="right"/>
              <w:rPr>
                <w:ins w:id="1839" w:author="森川　裕太(アプリケーション開発２課)" w:date="2025-08-18T09:07:00Z" w16du:dateUtc="2025-08-18T00:07:00Z"/>
                <w:rFonts w:hAnsi="ＭＳ 明朝"/>
              </w:rPr>
            </w:pPr>
            <w:ins w:id="1840" w:author="森川　裕太(アプリケーション開発２課)" w:date="2025-08-18T09:07:00Z" w16du:dateUtc="2025-08-18T00:07:00Z">
              <w:r>
                <w:rPr>
                  <w:rFonts w:hAnsi="ＭＳ 明朝" w:hint="eastAsia"/>
                </w:rPr>
                <w:t>2</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117F58A1" w14:textId="77777777" w:rsidR="0074112B" w:rsidRDefault="0074112B">
            <w:pPr>
              <w:pStyle w:val="a0"/>
              <w:ind w:left="0"/>
              <w:jc w:val="right"/>
              <w:rPr>
                <w:rFonts w:hAnsi="ＭＳ 明朝"/>
              </w:rPr>
            </w:pPr>
            <w:ins w:id="1841" w:author="森川　裕太(アプリケーション開発２課)" w:date="2025-08-18T09:07:00Z" w16du:dateUtc="2025-08-18T00:07: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Change w:id="1842" w:author="森川　裕太(アプリケーション開発２課)" w:date="2025-08-18T09:08:00Z" w16du:dateUtc="2025-08-18T00:08:00Z">
              <w:tcPr>
                <w:tcW w:w="2662" w:type="dxa"/>
                <w:gridSpan w:val="2"/>
              </w:tcPr>
            </w:tcPrChange>
          </w:tcPr>
          <w:p w14:paraId="5D77DCE5" w14:textId="77777777" w:rsidR="0074112B" w:rsidRDefault="0074112B">
            <w:pPr>
              <w:pStyle w:val="a0"/>
              <w:ind w:left="0"/>
              <w:jc w:val="right"/>
              <w:rPr>
                <w:ins w:id="1843" w:author="森川　裕太(アプリケーション開発２課)" w:date="2025-08-18T09:07:00Z" w16du:dateUtc="2025-08-18T00:07:00Z"/>
                <w:rFonts w:hAnsi="ＭＳ 明朝"/>
              </w:rPr>
            </w:pPr>
            <w:ins w:id="1844" w:author="森川　裕太(アプリケーション開発２課)" w:date="2025-08-18T09:07:00Z" w16du:dateUtc="2025-08-18T00:07:00Z">
              <w:r>
                <w:rPr>
                  <w:rFonts w:hAnsi="ＭＳ 明朝" w:hint="eastAsia"/>
                </w:rPr>
                <w:t>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6</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A62372C" w14:textId="338D919C" w:rsidR="0074112B" w:rsidRDefault="00AA4FC2">
            <w:pPr>
              <w:pStyle w:val="a0"/>
              <w:ind w:left="0" w:right="90"/>
              <w:jc w:val="right"/>
              <w:rPr>
                <w:rFonts w:hAnsi="ＭＳ 明朝"/>
              </w:rPr>
            </w:pPr>
            <w:ins w:id="1845" w:author="森川　裕太(アプリケーション開発２課)" w:date="2025-08-19T08:41:00Z" w16du:dateUtc="2025-08-18T23:41:00Z">
              <w:r>
                <w:rPr>
                  <w:rFonts w:hAnsi="ＭＳ 明朝" w:hint="eastAsia"/>
                </w:rPr>
                <w:t>(表示なし</w:t>
              </w:r>
              <w:r>
                <w:rPr>
                  <w:rFonts w:hAnsi="ＭＳ 明朝"/>
                </w:rPr>
                <w:t>）</w:t>
              </w:r>
            </w:ins>
          </w:p>
        </w:tc>
        <w:tc>
          <w:tcPr>
            <w:tcW w:w="1880" w:type="dxa"/>
            <w:tcPrChange w:id="1846" w:author="森川　裕太(アプリケーション開発２課)" w:date="2025-08-18T09:08:00Z" w16du:dateUtc="2025-08-18T00:08:00Z">
              <w:tcPr>
                <w:tcW w:w="2180" w:type="dxa"/>
                <w:gridSpan w:val="2"/>
              </w:tcPr>
            </w:tcPrChange>
          </w:tcPr>
          <w:p w14:paraId="04EB881A" w14:textId="77777777" w:rsidR="0074112B" w:rsidRDefault="0074112B">
            <w:pPr>
              <w:pStyle w:val="a0"/>
              <w:ind w:left="0"/>
              <w:jc w:val="right"/>
              <w:rPr>
                <w:ins w:id="1847" w:author="森川　裕太(アプリケーション開発２課)" w:date="2025-08-18T09:07:00Z" w16du:dateUtc="2025-08-18T00:07:00Z"/>
                <w:rFonts w:hAnsi="ＭＳ 明朝"/>
              </w:rPr>
            </w:pPr>
            <w:ins w:id="1848" w:author="森川　裕太(アプリケーション開発２課)" w:date="2025-08-18T09:07:00Z" w16du:dateUtc="2025-08-18T00:07:00Z">
              <w:r>
                <w:rPr>
                  <w:rFonts w:hAnsi="ＭＳ 明朝" w:hint="eastAsia"/>
                </w:rPr>
                <w:t>13.8</w:t>
              </w:r>
            </w:ins>
          </w:p>
          <w:p w14:paraId="5AD0FD40" w14:textId="77777777" w:rsidR="0074112B" w:rsidRDefault="0074112B">
            <w:pPr>
              <w:pStyle w:val="a0"/>
              <w:ind w:left="0"/>
              <w:jc w:val="right"/>
              <w:rPr>
                <w:rFonts w:hAnsi="ＭＳ 明朝"/>
              </w:rPr>
            </w:pPr>
            <w:ins w:id="1849" w:author="森川　裕太(アプリケーション開発２課)" w:date="2025-08-18T09:07:00Z" w16du:dateUtc="2025-08-18T00:07:00Z">
              <w:r>
                <w:rPr>
                  <w:rFonts w:hAnsi="ＭＳ 明朝" w:hint="eastAsia"/>
                </w:rPr>
                <w:t>0.</w:t>
              </w:r>
            </w:ins>
          </w:p>
        </w:tc>
      </w:tr>
    </w:tbl>
    <w:p w14:paraId="10FB5089" w14:textId="77777777" w:rsidR="00ED0B0B" w:rsidRDefault="00ED0B0B" w:rsidP="006D7675">
      <w:pPr>
        <w:adjustRightInd/>
        <w:ind w:left="540"/>
        <w:textAlignment w:val="auto"/>
        <w:rPr>
          <w:ins w:id="1850" w:author="森川　裕太(アプリケーション開発２課)" w:date="2025-08-18T11:38:00Z" w16du:dateUtc="2025-08-18T02:38:00Z"/>
        </w:rPr>
      </w:pPr>
    </w:p>
    <w:p w14:paraId="07CE1938" w14:textId="77777777" w:rsidR="00FD1A89" w:rsidRDefault="00FD1A89">
      <w:pPr>
        <w:adjustRightInd/>
        <w:textAlignment w:val="auto"/>
        <w:rPr>
          <w:ins w:id="1851" w:author="森川　裕太(アプリケーション開発２課)" w:date="2025-08-18T09:13:00Z" w16du:dateUtc="2025-08-18T00:13:00Z"/>
        </w:rPr>
        <w:pPrChange w:id="1852" w:author="森川　裕太(アプリケーション開発２課)" w:date="2025-08-19T09:10:00Z" w16du:dateUtc="2025-08-19T00:10:00Z">
          <w:pPr>
            <w:adjustRightInd/>
            <w:ind w:left="540"/>
            <w:textAlignment w:val="auto"/>
          </w:pPr>
        </w:pPrChange>
      </w:pPr>
    </w:p>
    <w:p w14:paraId="08DFD89D" w14:textId="2C0E530C" w:rsidR="00870361" w:rsidRDefault="00A15998">
      <w:pPr>
        <w:pStyle w:val="afd"/>
        <w:numPr>
          <w:ilvl w:val="0"/>
          <w:numId w:val="134"/>
        </w:numPr>
        <w:adjustRightInd/>
        <w:ind w:leftChars="0"/>
        <w:textAlignment w:val="auto"/>
        <w:rPr>
          <w:ins w:id="1853" w:author="森川　裕太(アプリケーション開発２課)" w:date="2025-08-18T09:13:00Z" w16du:dateUtc="2025-08-18T00:13:00Z"/>
        </w:rPr>
        <w:pPrChange w:id="1854" w:author="森川　裕太(アプリケーション開発２課)" w:date="2025-08-18T09:13:00Z" w16du:dateUtc="2025-08-18T00:13:00Z">
          <w:pPr>
            <w:adjustRightInd/>
            <w:ind w:left="540"/>
            <w:textAlignment w:val="auto"/>
          </w:pPr>
        </w:pPrChange>
      </w:pPr>
      <w:ins w:id="1855" w:author="森川　裕太(アプリケーション開発２課)" w:date="2025-08-18T09:13:00Z" w16du:dateUtc="2025-08-18T00:13:00Z">
        <w:r>
          <w:rPr>
            <w:rFonts w:hint="eastAsia"/>
          </w:rPr>
          <w:t>イコールキー</w:t>
        </w:r>
      </w:ins>
    </w:p>
    <w:p w14:paraId="426BBAC3" w14:textId="7E34499F" w:rsidR="00870361" w:rsidRDefault="0023422B">
      <w:pPr>
        <w:pStyle w:val="afd"/>
        <w:numPr>
          <w:ilvl w:val="0"/>
          <w:numId w:val="152"/>
        </w:numPr>
        <w:adjustRightInd/>
        <w:ind w:leftChars="500" w:left="1340"/>
        <w:textAlignment w:val="auto"/>
        <w:rPr>
          <w:ins w:id="1856" w:author="森川　裕太(アプリケーション開発２課)" w:date="2025-08-18T09:13:00Z" w16du:dateUtc="2025-08-18T00:13:00Z"/>
        </w:rPr>
        <w:pPrChange w:id="1857" w:author="森川　裕太(アプリケーション開発２課)" w:date="2025-08-20T10:31:00Z" w16du:dateUtc="2025-08-20T01:31:00Z">
          <w:pPr>
            <w:adjustRightInd/>
            <w:ind w:left="540"/>
            <w:textAlignment w:val="auto"/>
          </w:pPr>
        </w:pPrChange>
      </w:pPr>
      <w:ins w:id="1858" w:author="森川　裕太(アプリケーション開発２課)" w:date="2025-08-18T09:23:00Z" w16du:dateUtc="2025-08-18T00:23:00Z">
        <w:r>
          <w:rPr>
            <w:rFonts w:hint="eastAsia"/>
          </w:rPr>
          <w:t>計算命令キーが入力されている場合</w:t>
        </w:r>
      </w:ins>
    </w:p>
    <w:tbl>
      <w:tblPr>
        <w:tblStyle w:val="afc"/>
        <w:tblW w:w="8112" w:type="dxa"/>
        <w:jc w:val="center"/>
        <w:tblLook w:val="04A0" w:firstRow="1" w:lastRow="0" w:firstColumn="1" w:lastColumn="0" w:noHBand="0" w:noVBand="1"/>
        <w:tblPrChange w:id="1859" w:author="森川　裕太(アプリケーション開発２課)" w:date="2025-08-18T09:08:00Z" w16du:dateUtc="2025-08-18T00:08:00Z">
          <w:tblPr>
            <w:tblStyle w:val="afc"/>
            <w:tblW w:w="8112" w:type="dxa"/>
            <w:jc w:val="center"/>
            <w:tblLook w:val="04A0" w:firstRow="1" w:lastRow="0" w:firstColumn="1" w:lastColumn="0" w:noHBand="0" w:noVBand="1"/>
          </w:tblPr>
        </w:tblPrChange>
      </w:tblPr>
      <w:tblGrid>
        <w:gridCol w:w="1129"/>
        <w:gridCol w:w="2410"/>
        <w:gridCol w:w="2693"/>
        <w:gridCol w:w="1880"/>
        <w:tblGridChange w:id="1860">
          <w:tblGrid>
            <w:gridCol w:w="851"/>
            <w:gridCol w:w="278"/>
            <w:gridCol w:w="2141"/>
            <w:gridCol w:w="269"/>
            <w:gridCol w:w="2393"/>
            <w:gridCol w:w="300"/>
            <w:gridCol w:w="1880"/>
          </w:tblGrid>
        </w:tblGridChange>
      </w:tblGrid>
      <w:tr w:rsidR="006337C0" w14:paraId="248C4E2E" w14:textId="77777777">
        <w:trPr>
          <w:jc w:val="center"/>
          <w:ins w:id="1861" w:author="森川　裕太(アプリケーション開発２課)" w:date="2025-08-18T09:26:00Z"/>
          <w:trPrChange w:id="1862" w:author="森川　裕太(アプリケーション開発２課)" w:date="2025-08-18T09:08:00Z" w16du:dateUtc="2025-08-18T00:08:00Z">
            <w:trPr>
              <w:jc w:val="center"/>
            </w:trPr>
          </w:trPrChange>
        </w:trPr>
        <w:tc>
          <w:tcPr>
            <w:tcW w:w="1129" w:type="dxa"/>
            <w:tcBorders>
              <w:bottom w:val="single" w:sz="4" w:space="0" w:color="auto"/>
            </w:tcBorders>
            <w:shd w:val="clear" w:color="auto" w:fill="E7E6E6" w:themeFill="background2"/>
            <w:tcPrChange w:id="1863" w:author="森川　裕太(アプリケーション開発２課)" w:date="2025-08-18T09:08:00Z" w16du:dateUtc="2025-08-18T00:08:00Z">
              <w:tcPr>
                <w:tcW w:w="851" w:type="dxa"/>
                <w:tcBorders>
                  <w:bottom w:val="single" w:sz="4" w:space="0" w:color="auto"/>
                </w:tcBorders>
                <w:shd w:val="clear" w:color="auto" w:fill="E7E6E6" w:themeFill="background2"/>
              </w:tcPr>
            </w:tcPrChange>
          </w:tcPr>
          <w:p w14:paraId="6F9F30CC" w14:textId="77777777" w:rsidR="006337C0" w:rsidRDefault="006337C0">
            <w:pPr>
              <w:pStyle w:val="a0"/>
              <w:ind w:left="0"/>
              <w:jc w:val="center"/>
              <w:rPr>
                <w:ins w:id="1864" w:author="森川　裕太(アプリケーション開発２課)" w:date="2025-08-18T09:26:00Z" w16du:dateUtc="2025-08-18T00:26:00Z"/>
                <w:rFonts w:hAnsi="ＭＳ 明朝"/>
              </w:rPr>
            </w:pPr>
            <w:ins w:id="1865" w:author="森川　裕太(アプリケーション開発２課)" w:date="2025-08-18T09:26:00Z" w16du:dateUtc="2025-08-18T00:26:00Z">
              <w:r>
                <w:rPr>
                  <w:rFonts w:hAnsi="ＭＳ 明朝" w:hint="eastAsia"/>
                </w:rPr>
                <w:t>計算例</w:t>
              </w:r>
            </w:ins>
          </w:p>
        </w:tc>
        <w:tc>
          <w:tcPr>
            <w:tcW w:w="2410" w:type="dxa"/>
            <w:shd w:val="clear" w:color="auto" w:fill="E7E6E6" w:themeFill="background2"/>
            <w:tcPrChange w:id="1866" w:author="森川　裕太(アプリケーション開発２課)" w:date="2025-08-18T09:08:00Z" w16du:dateUtc="2025-08-18T00:08:00Z">
              <w:tcPr>
                <w:tcW w:w="2419" w:type="dxa"/>
                <w:gridSpan w:val="2"/>
                <w:shd w:val="clear" w:color="auto" w:fill="E7E6E6" w:themeFill="background2"/>
              </w:tcPr>
            </w:tcPrChange>
          </w:tcPr>
          <w:p w14:paraId="491FF56C" w14:textId="77777777" w:rsidR="006337C0" w:rsidRDefault="006337C0">
            <w:pPr>
              <w:pStyle w:val="a0"/>
              <w:ind w:left="0"/>
              <w:jc w:val="center"/>
              <w:rPr>
                <w:ins w:id="1867" w:author="森川　裕太(アプリケーション開発２課)" w:date="2025-08-18T09:26:00Z" w16du:dateUtc="2025-08-18T00:26:00Z"/>
                <w:rFonts w:hAnsi="ＭＳ 明朝"/>
              </w:rPr>
            </w:pPr>
            <w:ins w:id="1868" w:author="森川　裕太(アプリケーション開発２課)" w:date="2025-08-18T09:26:00Z" w16du:dateUtc="2025-08-18T00:26:00Z">
              <w:r>
                <w:rPr>
                  <w:rFonts w:hAnsi="ＭＳ 明朝" w:hint="eastAsia"/>
                </w:rPr>
                <w:t>キー操作</w:t>
              </w:r>
            </w:ins>
          </w:p>
        </w:tc>
        <w:tc>
          <w:tcPr>
            <w:tcW w:w="2693" w:type="dxa"/>
            <w:shd w:val="clear" w:color="auto" w:fill="E7E6E6" w:themeFill="background2"/>
            <w:tcPrChange w:id="1869" w:author="森川　裕太(アプリケーション開発２課)" w:date="2025-08-18T09:08:00Z" w16du:dateUtc="2025-08-18T00:08:00Z">
              <w:tcPr>
                <w:tcW w:w="2662" w:type="dxa"/>
                <w:gridSpan w:val="2"/>
                <w:shd w:val="clear" w:color="auto" w:fill="E7E6E6" w:themeFill="background2"/>
              </w:tcPr>
            </w:tcPrChange>
          </w:tcPr>
          <w:p w14:paraId="6A171F0D" w14:textId="77777777" w:rsidR="006337C0" w:rsidRDefault="006337C0">
            <w:pPr>
              <w:pStyle w:val="a0"/>
              <w:ind w:left="0"/>
              <w:jc w:val="center"/>
              <w:rPr>
                <w:ins w:id="1870" w:author="森川　裕太(アプリケーション開発２課)" w:date="2025-08-18T09:26:00Z" w16du:dateUtc="2025-08-18T00:26:00Z"/>
                <w:rFonts w:hAnsi="ＭＳ 明朝"/>
              </w:rPr>
            </w:pPr>
            <w:ins w:id="1871" w:author="森川　裕太(アプリケーション開発２課)" w:date="2025-08-18T09:26:00Z" w16du:dateUtc="2025-08-18T00:26:00Z">
              <w:r>
                <w:rPr>
                  <w:rFonts w:hAnsi="ＭＳ 明朝" w:hint="eastAsia"/>
                </w:rPr>
                <w:t>途中計算表示欄</w:t>
              </w:r>
            </w:ins>
          </w:p>
        </w:tc>
        <w:tc>
          <w:tcPr>
            <w:tcW w:w="1880" w:type="dxa"/>
            <w:shd w:val="clear" w:color="auto" w:fill="E7E6E6" w:themeFill="background2"/>
            <w:tcPrChange w:id="1872" w:author="森川　裕太(アプリケーション開発２課)" w:date="2025-08-18T09:08:00Z" w16du:dateUtc="2025-08-18T00:08:00Z">
              <w:tcPr>
                <w:tcW w:w="2180" w:type="dxa"/>
                <w:gridSpan w:val="2"/>
                <w:shd w:val="clear" w:color="auto" w:fill="E7E6E6" w:themeFill="background2"/>
              </w:tcPr>
            </w:tcPrChange>
          </w:tcPr>
          <w:p w14:paraId="140F285E" w14:textId="77777777" w:rsidR="006337C0" w:rsidRDefault="006337C0">
            <w:pPr>
              <w:pStyle w:val="a0"/>
              <w:ind w:left="0"/>
              <w:jc w:val="center"/>
              <w:rPr>
                <w:ins w:id="1873" w:author="森川　裕太(アプリケーション開発２課)" w:date="2025-08-18T09:26:00Z" w16du:dateUtc="2025-08-18T00:26:00Z"/>
                <w:rFonts w:hAnsi="ＭＳ 明朝"/>
              </w:rPr>
            </w:pPr>
            <w:ins w:id="1874" w:author="森川　裕太(アプリケーション開発２課)" w:date="2025-08-18T09:26:00Z" w16du:dateUtc="2025-08-18T00:26:00Z">
              <w:r>
                <w:rPr>
                  <w:rFonts w:hAnsi="ＭＳ 明朝" w:hint="eastAsia"/>
                </w:rPr>
                <w:t>計算結果表示欄</w:t>
              </w:r>
            </w:ins>
          </w:p>
        </w:tc>
      </w:tr>
      <w:tr w:rsidR="006337C0" w14:paraId="2F17CF5A" w14:textId="77777777" w:rsidTr="00D20828">
        <w:trPr>
          <w:trHeight w:val="364"/>
          <w:jc w:val="center"/>
          <w:ins w:id="1875" w:author="森川　裕太(アプリケーション開発２課)" w:date="2025-08-18T09:26:00Z"/>
          <w:trPrChange w:id="1876" w:author="森川　裕太(アプリケーション開発２課)" w:date="2025-08-18T09:28:00Z" w16du:dateUtc="2025-08-18T00:28:00Z">
            <w:trPr>
              <w:trHeight w:val="126"/>
              <w:jc w:val="center"/>
            </w:trPr>
          </w:trPrChange>
        </w:trPr>
        <w:tc>
          <w:tcPr>
            <w:tcW w:w="1129" w:type="dxa"/>
            <w:tcBorders>
              <w:top w:val="single" w:sz="4" w:space="0" w:color="auto"/>
              <w:left w:val="single" w:sz="4" w:space="0" w:color="auto"/>
              <w:bottom w:val="single" w:sz="4" w:space="0" w:color="auto"/>
              <w:right w:val="single" w:sz="4" w:space="0" w:color="auto"/>
            </w:tcBorders>
            <w:tcPrChange w:id="1877" w:author="森川　裕太(アプリケーション開発２課)" w:date="2025-08-18T09:28:00Z" w16du:dateUtc="2025-08-18T00:28:00Z">
              <w:tcPr>
                <w:tcW w:w="1129" w:type="dxa"/>
                <w:gridSpan w:val="2"/>
                <w:tcBorders>
                  <w:top w:val="single" w:sz="4" w:space="0" w:color="auto"/>
                  <w:left w:val="single" w:sz="4" w:space="0" w:color="auto"/>
                  <w:bottom w:val="single" w:sz="4" w:space="0" w:color="auto"/>
                  <w:right w:val="single" w:sz="4" w:space="0" w:color="auto"/>
                </w:tcBorders>
              </w:tcPr>
            </w:tcPrChange>
          </w:tcPr>
          <w:p w14:paraId="359FFEBF" w14:textId="004CA4AF" w:rsidR="006337C0" w:rsidRDefault="006337C0">
            <w:pPr>
              <w:pStyle w:val="a0"/>
              <w:ind w:left="0"/>
              <w:rPr>
                <w:ins w:id="1878" w:author="森川　裕太(アプリケーション開発２課)" w:date="2025-08-18T09:26:00Z" w16du:dateUtc="2025-08-18T00:26:00Z"/>
                <w:rFonts w:hAnsi="ＭＳ 明朝"/>
              </w:rPr>
            </w:pPr>
            <w:ins w:id="1879" w:author="森川　裕太(アプリケーション開発２課)" w:date="2025-08-18T09:26:00Z" w16du:dateUtc="2025-08-18T00:26:00Z">
              <w:r>
                <w:rPr>
                  <w:rFonts w:hAnsi="ＭＳ 明朝" w:hint="eastAsia"/>
                </w:rPr>
                <w:t>123×5</w:t>
              </w:r>
            </w:ins>
          </w:p>
        </w:tc>
        <w:tc>
          <w:tcPr>
            <w:tcW w:w="2410" w:type="dxa"/>
            <w:tcBorders>
              <w:left w:val="single" w:sz="4" w:space="0" w:color="auto"/>
            </w:tcBorders>
            <w:tcPrChange w:id="1880" w:author="森川　裕太(アプリケーション開発２課)" w:date="2025-08-18T09:28:00Z" w16du:dateUtc="2025-08-18T00:28:00Z">
              <w:tcPr>
                <w:tcW w:w="2141" w:type="dxa"/>
                <w:tcBorders>
                  <w:left w:val="single" w:sz="4" w:space="0" w:color="auto"/>
                </w:tcBorders>
              </w:tcPr>
            </w:tcPrChange>
          </w:tcPr>
          <w:p w14:paraId="4842B938" w14:textId="77777777" w:rsidR="006337C0" w:rsidRDefault="006337C0">
            <w:pPr>
              <w:pStyle w:val="a0"/>
              <w:ind w:left="0"/>
              <w:jc w:val="right"/>
              <w:rPr>
                <w:ins w:id="1881" w:author="森川　裕太(アプリケーション開発２課)" w:date="2025-08-18T09:27:00Z" w16du:dateUtc="2025-08-18T00:27:00Z"/>
                <w:rFonts w:hAnsi="ＭＳ 明朝"/>
              </w:rPr>
            </w:pPr>
            <w:ins w:id="1882" w:author="森川　裕太(アプリケーション開発２課)" w:date="2025-08-18T09:26:00Z" w16du:dateUtc="2025-08-18T00:26: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ins w:id="1883" w:author="森川　裕太(アプリケーション開発２課)" w:date="2025-08-18T09:27:00Z" w16du:dateUtc="2025-08-18T00:27:00Z">
              <w:r>
                <w:rPr>
                  <w:rFonts w:hAnsi="ＭＳ 明朝" w:hint="eastAsia"/>
                </w:rPr>
                <w:t>5</w:t>
              </w:r>
            </w:ins>
          </w:p>
          <w:p w14:paraId="5BD96A66" w14:textId="6675528C" w:rsidR="006337C0" w:rsidRDefault="006337C0" w:rsidP="00D20828">
            <w:pPr>
              <w:pStyle w:val="a0"/>
              <w:ind w:left="0"/>
              <w:jc w:val="right"/>
              <w:rPr>
                <w:ins w:id="1884" w:author="森川　裕太(アプリケーション開発２課)" w:date="2025-08-18T09:26:00Z" w16du:dateUtc="2025-08-18T00:26:00Z"/>
                <w:rFonts w:hAnsi="ＭＳ 明朝"/>
              </w:rPr>
            </w:pPr>
            <w:ins w:id="1885" w:author="森川　裕太(アプリケーション開発２課)" w:date="2025-08-18T09:26:00Z" w16du:dateUtc="2025-08-18T00:26: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Change w:id="1886" w:author="森川　裕太(アプリケーション開発２課)" w:date="2025-08-18T09:28:00Z" w16du:dateUtc="2025-08-18T00:28:00Z">
              <w:tcPr>
                <w:tcW w:w="2662" w:type="dxa"/>
                <w:gridSpan w:val="2"/>
              </w:tcPr>
            </w:tcPrChange>
          </w:tcPr>
          <w:p w14:paraId="408F5DA5" w14:textId="6B7132A3" w:rsidR="006337C0" w:rsidRDefault="006337C0">
            <w:pPr>
              <w:pStyle w:val="a0"/>
              <w:ind w:left="0"/>
              <w:jc w:val="right"/>
              <w:rPr>
                <w:ins w:id="1887" w:author="森川　裕太(アプリケーション開発２課)" w:date="2025-08-18T09:27:00Z" w16du:dateUtc="2025-08-18T00:27:00Z"/>
                <w:rFonts w:hAnsi="ＭＳ 明朝"/>
              </w:rPr>
            </w:pPr>
            <w:ins w:id="1888" w:author="森川　裕太(アプリケーション開発２課)" w:date="2025-08-18T09:27:00Z" w16du:dateUtc="2025-08-18T00:27:00Z">
              <w:r>
                <w:rPr>
                  <w:rFonts w:hAnsi="ＭＳ 明朝" w:hint="eastAsia"/>
                </w:rPr>
                <w:t>123</w:t>
              </w:r>
            </w:ins>
            <w:ins w:id="1889" w:author="森川　裕太(アプリケーション開発２課)" w:date="2025-08-18T09:26:00Z" w16du:dateUtc="2025-08-18T00:26: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5795006F" w14:textId="5DE2BE39" w:rsidR="006337C0" w:rsidRDefault="00D20828">
            <w:pPr>
              <w:pStyle w:val="a0"/>
              <w:ind w:left="0"/>
              <w:jc w:val="right"/>
              <w:rPr>
                <w:ins w:id="1890" w:author="森川　裕太(アプリケーション開発２課)" w:date="2025-08-18T09:26:00Z" w16du:dateUtc="2025-08-18T00:26:00Z"/>
                <w:rFonts w:hAnsi="ＭＳ 明朝"/>
              </w:rPr>
              <w:pPrChange w:id="1891" w:author="森川　裕太(アプリケーション開発２課)" w:date="2025-08-18T09:29:00Z" w16du:dateUtc="2025-08-18T00:29:00Z">
                <w:pPr>
                  <w:pStyle w:val="a0"/>
                  <w:ind w:left="0" w:right="90"/>
                  <w:jc w:val="right"/>
                </w:pPr>
              </w:pPrChange>
            </w:pPr>
            <w:ins w:id="1892" w:author="森川　裕太(アプリケーション開発２課)" w:date="2025-08-18T09:28:00Z" w16du:dateUtc="2025-08-18T00:28: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ins>
            <w:ins w:id="1893" w:author="森川　裕太(アプリケーション開発２課)" w:date="2025-08-18T09:26:00Z" w16du:dateUtc="2025-08-18T00:26:00Z">
              <w:r w:rsidR="006337C0">
                <w:rPr>
                  <w:rFonts w:hAnsi="ＭＳ 明朝"/>
                </w:rPr>
                <w:fldChar w:fldCharType="begin"/>
              </w:r>
              <w:r w:rsidR="006337C0">
                <w:rPr>
                  <w:rFonts w:hAnsi="ＭＳ 明朝"/>
                </w:rPr>
                <w:instrText xml:space="preserve"> </w:instrText>
              </w:r>
              <w:r w:rsidR="006337C0">
                <w:rPr>
                  <w:rFonts w:hAnsi="ＭＳ 明朝" w:hint="eastAsia"/>
                </w:rPr>
                <w:instrText>eq \o\ac(□,=)</w:instrText>
              </w:r>
              <w:r w:rsidR="006337C0">
                <w:rPr>
                  <w:rFonts w:hAnsi="ＭＳ 明朝"/>
                </w:rPr>
                <w:fldChar w:fldCharType="end"/>
              </w:r>
            </w:ins>
          </w:p>
        </w:tc>
        <w:tc>
          <w:tcPr>
            <w:tcW w:w="1880" w:type="dxa"/>
            <w:tcPrChange w:id="1894" w:author="森川　裕太(アプリケーション開発２課)" w:date="2025-08-18T09:28:00Z" w16du:dateUtc="2025-08-18T00:28:00Z">
              <w:tcPr>
                <w:tcW w:w="2180" w:type="dxa"/>
                <w:gridSpan w:val="2"/>
              </w:tcPr>
            </w:tcPrChange>
          </w:tcPr>
          <w:p w14:paraId="0A3E79C5" w14:textId="24CD2612" w:rsidR="006337C0" w:rsidRDefault="00C271D7">
            <w:pPr>
              <w:pStyle w:val="a0"/>
              <w:ind w:left="0"/>
              <w:jc w:val="right"/>
              <w:rPr>
                <w:ins w:id="1895" w:author="森川　裕太(アプリケーション開発２課)" w:date="2025-08-18T09:26:00Z" w16du:dateUtc="2025-08-18T00:26:00Z"/>
                <w:rFonts w:hAnsi="ＭＳ 明朝"/>
              </w:rPr>
            </w:pPr>
            <w:ins w:id="1896" w:author="森川　裕太(アプリケーション開発２課)" w:date="2025-08-18T09:28:00Z" w16du:dateUtc="2025-08-18T00:28:00Z">
              <w:r>
                <w:rPr>
                  <w:rFonts w:hAnsi="ＭＳ 明朝" w:hint="eastAsia"/>
                </w:rPr>
                <w:t>5</w:t>
              </w:r>
            </w:ins>
          </w:p>
          <w:p w14:paraId="19D22D12" w14:textId="0CB33EA8" w:rsidR="006337C0" w:rsidRDefault="00D20828">
            <w:pPr>
              <w:pStyle w:val="a0"/>
              <w:ind w:left="0"/>
              <w:jc w:val="right"/>
              <w:rPr>
                <w:ins w:id="1897" w:author="森川　裕太(アプリケーション開発２課)" w:date="2025-08-18T09:26:00Z" w16du:dateUtc="2025-08-18T00:26:00Z"/>
                <w:rFonts w:hAnsi="ＭＳ 明朝"/>
              </w:rPr>
            </w:pPr>
            <w:ins w:id="1898" w:author="森川　裕太(アプリケーション開発２課)" w:date="2025-08-18T09:28:00Z" w16du:dateUtc="2025-08-18T00:28:00Z">
              <w:r>
                <w:rPr>
                  <w:rFonts w:hAnsi="ＭＳ 明朝" w:hint="eastAsia"/>
                </w:rPr>
                <w:t>615</w:t>
              </w:r>
            </w:ins>
          </w:p>
        </w:tc>
      </w:tr>
    </w:tbl>
    <w:p w14:paraId="5597D32C" w14:textId="77777777" w:rsidR="00870361" w:rsidRDefault="00870361" w:rsidP="006D7675">
      <w:pPr>
        <w:adjustRightInd/>
        <w:ind w:left="540"/>
        <w:textAlignment w:val="auto"/>
        <w:rPr>
          <w:ins w:id="1899" w:author="森川　裕太(アプリケーション開発２課)" w:date="2025-08-25T09:20:00Z" w16du:dateUtc="2025-08-25T00:20:00Z"/>
        </w:rPr>
      </w:pPr>
    </w:p>
    <w:p w14:paraId="5076C588" w14:textId="77777777" w:rsidR="00F57793" w:rsidRDefault="00F57793" w:rsidP="00F57793">
      <w:pPr>
        <w:pStyle w:val="afd"/>
        <w:numPr>
          <w:ilvl w:val="0"/>
          <w:numId w:val="152"/>
        </w:numPr>
        <w:adjustRightInd/>
        <w:ind w:leftChars="500" w:left="1340"/>
        <w:textAlignment w:val="auto"/>
        <w:rPr>
          <w:ins w:id="1900" w:author="森川　裕太(アプリケーション開発２課)" w:date="2025-08-25T09:20:00Z" w16du:dateUtc="2025-08-25T00:20:00Z"/>
        </w:rPr>
      </w:pPr>
      <w:ins w:id="1901" w:author="森川　裕太(アプリケーション開発２課)" w:date="2025-08-25T09:20:00Z" w16du:dateUtc="2025-08-25T00:20:00Z">
        <w:r>
          <w:rPr>
            <w:rFonts w:hint="eastAsia"/>
          </w:rPr>
          <w:t>計算命令キーが入力されていない場合</w:t>
        </w:r>
      </w:ins>
    </w:p>
    <w:p w14:paraId="7784CD24" w14:textId="77777777" w:rsidR="00F57793" w:rsidRDefault="00F57793" w:rsidP="00F57793">
      <w:pPr>
        <w:pStyle w:val="afd"/>
        <w:adjustRightInd/>
        <w:ind w:leftChars="0" w:left="980"/>
        <w:textAlignment w:val="auto"/>
        <w:rPr>
          <w:ins w:id="1902" w:author="森川　裕太(アプリケーション開発２課)" w:date="2025-08-25T09:20:00Z" w16du:dateUtc="2025-08-25T00:20:00Z"/>
        </w:rPr>
      </w:pPr>
      <w:ins w:id="1903" w:author="森川　裕太(アプリケーション開発２課)" w:date="2025-08-25T09:20:00Z" w16du:dateUtc="2025-08-25T00:20:00Z">
        <w:r>
          <w:rPr>
            <w:rFonts w:hint="eastAsia"/>
          </w:rPr>
          <w:t>入力した数値をそのまま計算結果表示欄に出力する</w:t>
        </w:r>
      </w:ins>
    </w:p>
    <w:tbl>
      <w:tblPr>
        <w:tblStyle w:val="afc"/>
        <w:tblW w:w="8112" w:type="dxa"/>
        <w:jc w:val="center"/>
        <w:tblLook w:val="04A0" w:firstRow="1" w:lastRow="0" w:firstColumn="1" w:lastColumn="0" w:noHBand="0" w:noVBand="1"/>
      </w:tblPr>
      <w:tblGrid>
        <w:gridCol w:w="1129"/>
        <w:gridCol w:w="2410"/>
        <w:gridCol w:w="2693"/>
        <w:gridCol w:w="1880"/>
      </w:tblGrid>
      <w:tr w:rsidR="00F57793" w14:paraId="46811E13" w14:textId="77777777" w:rsidTr="0037723C">
        <w:trPr>
          <w:jc w:val="center"/>
          <w:ins w:id="1904" w:author="森川　裕太(アプリケーション開発２課)" w:date="2025-08-25T09:20:00Z"/>
        </w:trPr>
        <w:tc>
          <w:tcPr>
            <w:tcW w:w="1129" w:type="dxa"/>
            <w:tcBorders>
              <w:bottom w:val="single" w:sz="4" w:space="0" w:color="auto"/>
            </w:tcBorders>
            <w:shd w:val="clear" w:color="auto" w:fill="E7E6E6" w:themeFill="background2"/>
          </w:tcPr>
          <w:p w14:paraId="3CBEDD02" w14:textId="77777777" w:rsidR="00F57793" w:rsidRDefault="00F57793" w:rsidP="0037723C">
            <w:pPr>
              <w:pStyle w:val="a0"/>
              <w:ind w:left="0"/>
              <w:jc w:val="center"/>
              <w:rPr>
                <w:ins w:id="1905" w:author="森川　裕太(アプリケーション開発２課)" w:date="2025-08-25T09:20:00Z" w16du:dateUtc="2025-08-25T00:20:00Z"/>
                <w:rFonts w:hAnsi="ＭＳ 明朝"/>
              </w:rPr>
            </w:pPr>
            <w:ins w:id="1906" w:author="森川　裕太(アプリケーション開発２課)" w:date="2025-08-25T09:20:00Z" w16du:dateUtc="2025-08-25T00:20:00Z">
              <w:r>
                <w:rPr>
                  <w:rFonts w:hAnsi="ＭＳ 明朝" w:hint="eastAsia"/>
                </w:rPr>
                <w:t>計算例</w:t>
              </w:r>
            </w:ins>
          </w:p>
        </w:tc>
        <w:tc>
          <w:tcPr>
            <w:tcW w:w="2410" w:type="dxa"/>
            <w:shd w:val="clear" w:color="auto" w:fill="E7E6E6" w:themeFill="background2"/>
          </w:tcPr>
          <w:p w14:paraId="0131642E" w14:textId="77777777" w:rsidR="00F57793" w:rsidRDefault="00F57793" w:rsidP="0037723C">
            <w:pPr>
              <w:pStyle w:val="a0"/>
              <w:ind w:left="0"/>
              <w:jc w:val="center"/>
              <w:rPr>
                <w:ins w:id="1907" w:author="森川　裕太(アプリケーション開発２課)" w:date="2025-08-25T09:20:00Z" w16du:dateUtc="2025-08-25T00:20:00Z"/>
                <w:rFonts w:hAnsi="ＭＳ 明朝"/>
              </w:rPr>
            </w:pPr>
            <w:ins w:id="1908" w:author="森川　裕太(アプリケーション開発２課)" w:date="2025-08-25T09:20:00Z" w16du:dateUtc="2025-08-25T00:20:00Z">
              <w:r>
                <w:rPr>
                  <w:rFonts w:hAnsi="ＭＳ 明朝" w:hint="eastAsia"/>
                </w:rPr>
                <w:t>キー操作</w:t>
              </w:r>
            </w:ins>
          </w:p>
        </w:tc>
        <w:tc>
          <w:tcPr>
            <w:tcW w:w="2693" w:type="dxa"/>
            <w:shd w:val="clear" w:color="auto" w:fill="E7E6E6" w:themeFill="background2"/>
          </w:tcPr>
          <w:p w14:paraId="5EDCF301" w14:textId="77777777" w:rsidR="00F57793" w:rsidRDefault="00F57793" w:rsidP="0037723C">
            <w:pPr>
              <w:pStyle w:val="a0"/>
              <w:ind w:left="0"/>
              <w:jc w:val="center"/>
              <w:rPr>
                <w:ins w:id="1909" w:author="森川　裕太(アプリケーション開発２課)" w:date="2025-08-25T09:20:00Z" w16du:dateUtc="2025-08-25T00:20:00Z"/>
                <w:rFonts w:hAnsi="ＭＳ 明朝"/>
              </w:rPr>
            </w:pPr>
            <w:ins w:id="1910" w:author="森川　裕太(アプリケーション開発２課)" w:date="2025-08-25T09:20:00Z" w16du:dateUtc="2025-08-25T00:20:00Z">
              <w:r>
                <w:rPr>
                  <w:rFonts w:hAnsi="ＭＳ 明朝" w:hint="eastAsia"/>
                </w:rPr>
                <w:t>途中計算表示欄</w:t>
              </w:r>
            </w:ins>
          </w:p>
        </w:tc>
        <w:tc>
          <w:tcPr>
            <w:tcW w:w="1880" w:type="dxa"/>
            <w:shd w:val="clear" w:color="auto" w:fill="E7E6E6" w:themeFill="background2"/>
          </w:tcPr>
          <w:p w14:paraId="5D635357" w14:textId="77777777" w:rsidR="00F57793" w:rsidRDefault="00F57793" w:rsidP="0037723C">
            <w:pPr>
              <w:pStyle w:val="a0"/>
              <w:ind w:left="0"/>
              <w:jc w:val="center"/>
              <w:rPr>
                <w:ins w:id="1911" w:author="森川　裕太(アプリケーション開発２課)" w:date="2025-08-25T09:20:00Z" w16du:dateUtc="2025-08-25T00:20:00Z"/>
                <w:rFonts w:hAnsi="ＭＳ 明朝"/>
              </w:rPr>
            </w:pPr>
            <w:ins w:id="1912" w:author="森川　裕太(アプリケーション開発２課)" w:date="2025-08-25T09:20:00Z" w16du:dateUtc="2025-08-25T00:20:00Z">
              <w:r>
                <w:rPr>
                  <w:rFonts w:hAnsi="ＭＳ 明朝" w:hint="eastAsia"/>
                </w:rPr>
                <w:t>計算結果表示欄</w:t>
              </w:r>
            </w:ins>
          </w:p>
        </w:tc>
      </w:tr>
      <w:tr w:rsidR="00F57793" w14:paraId="04B7B528" w14:textId="77777777" w:rsidTr="0037723C">
        <w:trPr>
          <w:trHeight w:val="364"/>
          <w:jc w:val="center"/>
          <w:ins w:id="1913" w:author="森川　裕太(アプリケーション開発２課)" w:date="2025-08-25T09:20:00Z"/>
        </w:trPr>
        <w:tc>
          <w:tcPr>
            <w:tcW w:w="1129" w:type="dxa"/>
            <w:tcBorders>
              <w:top w:val="single" w:sz="4" w:space="0" w:color="auto"/>
              <w:left w:val="single" w:sz="4" w:space="0" w:color="auto"/>
              <w:bottom w:val="single" w:sz="4" w:space="0" w:color="auto"/>
              <w:right w:val="single" w:sz="4" w:space="0" w:color="auto"/>
            </w:tcBorders>
          </w:tcPr>
          <w:p w14:paraId="626BA733" w14:textId="77777777" w:rsidR="00F57793" w:rsidRDefault="00F57793" w:rsidP="0037723C">
            <w:pPr>
              <w:pStyle w:val="a0"/>
              <w:ind w:left="0"/>
              <w:rPr>
                <w:ins w:id="1914" w:author="森川　裕太(アプリケーション開発２課)" w:date="2025-08-25T09:20:00Z" w16du:dateUtc="2025-08-25T00:20:00Z"/>
                <w:rFonts w:hAnsi="ＭＳ 明朝"/>
              </w:rPr>
            </w:pPr>
            <w:ins w:id="1915" w:author="森川　裕太(アプリケーション開発２課)" w:date="2025-08-25T09:20:00Z" w16du:dateUtc="2025-08-25T00:20:00Z">
              <w:r>
                <w:rPr>
                  <w:rFonts w:hAnsi="ＭＳ 明朝" w:hint="eastAsia"/>
                </w:rPr>
                <w:t>123</w:t>
              </w:r>
            </w:ins>
          </w:p>
        </w:tc>
        <w:tc>
          <w:tcPr>
            <w:tcW w:w="2410" w:type="dxa"/>
            <w:tcBorders>
              <w:left w:val="single" w:sz="4" w:space="0" w:color="auto"/>
            </w:tcBorders>
          </w:tcPr>
          <w:p w14:paraId="56FA49BC" w14:textId="77777777" w:rsidR="00F57793" w:rsidRDefault="00F57793" w:rsidP="0037723C">
            <w:pPr>
              <w:pStyle w:val="a0"/>
              <w:ind w:left="0"/>
              <w:jc w:val="right"/>
              <w:rPr>
                <w:ins w:id="1916" w:author="森川　裕太(アプリケーション開発２課)" w:date="2025-08-25T09:20:00Z" w16du:dateUtc="2025-08-25T00:20:00Z"/>
                <w:rFonts w:hAnsi="ＭＳ 明朝"/>
              </w:rPr>
            </w:pPr>
            <w:ins w:id="1917" w:author="森川　裕太(アプリケーション開発２課)" w:date="2025-08-25T09:20:00Z" w16du:dateUtc="2025-08-25T00:20:00Z">
              <w:r>
                <w:rPr>
                  <w:rFonts w:hAnsi="ＭＳ 明朝" w:hint="eastAsia"/>
                </w:rPr>
                <w:t>123</w:t>
              </w:r>
            </w:ins>
          </w:p>
          <w:p w14:paraId="5AEB94F3" w14:textId="77777777" w:rsidR="00F57793" w:rsidRDefault="00F57793" w:rsidP="0037723C">
            <w:pPr>
              <w:pStyle w:val="a0"/>
              <w:ind w:left="0"/>
              <w:jc w:val="right"/>
              <w:rPr>
                <w:ins w:id="1918" w:author="森川　裕太(アプリケーション開発２課)" w:date="2025-08-25T09:20:00Z" w16du:dateUtc="2025-08-25T00:20:00Z"/>
                <w:rFonts w:hAnsi="ＭＳ 明朝"/>
              </w:rPr>
            </w:pPr>
            <w:ins w:id="1919" w:author="森川　裕太(アプリケーション開発２課)" w:date="2025-08-25T09:20:00Z" w16du:dateUtc="2025-08-25T00:20: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
          <w:p w14:paraId="1ABE1E73" w14:textId="77777777" w:rsidR="00F57793" w:rsidRDefault="00F57793" w:rsidP="0037723C">
            <w:pPr>
              <w:pStyle w:val="a0"/>
              <w:ind w:left="0"/>
              <w:jc w:val="right"/>
              <w:rPr>
                <w:ins w:id="1920" w:author="森川　裕太(アプリケーション開発２課)" w:date="2025-08-25T09:20:00Z" w16du:dateUtc="2025-08-25T00:20:00Z"/>
                <w:rFonts w:hAnsi="ＭＳ 明朝"/>
              </w:rPr>
            </w:pPr>
            <w:ins w:id="1921" w:author="森川　裕太(アプリケーション開発２課)" w:date="2025-08-25T09:20:00Z" w16du:dateUtc="2025-08-25T00:20:00Z">
              <w:r>
                <w:rPr>
                  <w:rFonts w:hAnsi="ＭＳ 明朝" w:hint="eastAsia"/>
                </w:rPr>
                <w:t>(表示なし</w:t>
              </w:r>
              <w:r>
                <w:rPr>
                  <w:rFonts w:hAnsi="ＭＳ 明朝"/>
                </w:rPr>
                <w:t>）</w:t>
              </w:r>
            </w:ins>
          </w:p>
          <w:p w14:paraId="0AA2D209" w14:textId="77777777" w:rsidR="00F57793" w:rsidRDefault="00F57793" w:rsidP="0037723C">
            <w:pPr>
              <w:pStyle w:val="a0"/>
              <w:ind w:left="0"/>
              <w:jc w:val="right"/>
              <w:rPr>
                <w:ins w:id="1922" w:author="森川　裕太(アプリケーション開発２課)" w:date="2025-08-25T09:20:00Z" w16du:dateUtc="2025-08-25T00:20:00Z"/>
                <w:rFonts w:hAnsi="ＭＳ 明朝"/>
              </w:rPr>
            </w:pPr>
            <w:ins w:id="1923" w:author="森川　裕太(アプリケーション開発２課)" w:date="2025-08-25T09:20:00Z" w16du:dateUtc="2025-08-25T00:20: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1880" w:type="dxa"/>
          </w:tcPr>
          <w:p w14:paraId="236055D9" w14:textId="77777777" w:rsidR="00F57793" w:rsidRDefault="00F57793" w:rsidP="0037723C">
            <w:pPr>
              <w:pStyle w:val="a0"/>
              <w:ind w:left="0"/>
              <w:jc w:val="right"/>
              <w:rPr>
                <w:ins w:id="1924" w:author="森川　裕太(アプリケーション開発２課)" w:date="2025-08-25T09:20:00Z" w16du:dateUtc="2025-08-25T00:20:00Z"/>
                <w:rFonts w:hAnsi="ＭＳ 明朝"/>
              </w:rPr>
            </w:pPr>
            <w:ins w:id="1925" w:author="森川　裕太(アプリケーション開発２課)" w:date="2025-08-25T09:20:00Z" w16du:dateUtc="2025-08-25T00:20:00Z">
              <w:r>
                <w:rPr>
                  <w:rFonts w:hAnsi="ＭＳ 明朝" w:hint="eastAsia"/>
                </w:rPr>
                <w:t>123</w:t>
              </w:r>
            </w:ins>
          </w:p>
          <w:p w14:paraId="41CA309C" w14:textId="77777777" w:rsidR="00F57793" w:rsidRDefault="00F57793" w:rsidP="0037723C">
            <w:pPr>
              <w:pStyle w:val="a0"/>
              <w:ind w:left="0"/>
              <w:jc w:val="right"/>
              <w:rPr>
                <w:ins w:id="1926" w:author="森川　裕太(アプリケーション開発２課)" w:date="2025-08-25T09:20:00Z" w16du:dateUtc="2025-08-25T00:20:00Z"/>
                <w:rFonts w:hAnsi="ＭＳ 明朝"/>
              </w:rPr>
            </w:pPr>
            <w:ins w:id="1927" w:author="森川　裕太(アプリケーション開発２課)" w:date="2025-08-25T09:20:00Z" w16du:dateUtc="2025-08-25T00:20:00Z">
              <w:r>
                <w:rPr>
                  <w:rFonts w:hAnsi="ＭＳ 明朝" w:hint="eastAsia"/>
                </w:rPr>
                <w:t>123</w:t>
              </w:r>
            </w:ins>
          </w:p>
        </w:tc>
      </w:tr>
    </w:tbl>
    <w:p w14:paraId="3147467C" w14:textId="77777777" w:rsidR="00F57793" w:rsidRDefault="00F57793">
      <w:pPr>
        <w:adjustRightInd/>
        <w:textAlignment w:val="auto"/>
        <w:rPr>
          <w:ins w:id="1928" w:author="森川　裕太(アプリケーション開発２課)" w:date="2025-08-18T09:30:00Z" w16du:dateUtc="2025-08-18T00:30:00Z"/>
        </w:rPr>
        <w:pPrChange w:id="1929" w:author="森川　裕太(アプリケーション開発２課)" w:date="2025-08-25T09:20:00Z" w16du:dateUtc="2025-08-25T00:20:00Z">
          <w:pPr>
            <w:adjustRightInd/>
            <w:ind w:left="540"/>
            <w:textAlignment w:val="auto"/>
          </w:pPr>
        </w:pPrChange>
      </w:pPr>
    </w:p>
    <w:p w14:paraId="371138CB" w14:textId="6828253E" w:rsidR="00721EEB" w:rsidRDefault="00C93738">
      <w:pPr>
        <w:pStyle w:val="afd"/>
        <w:numPr>
          <w:ilvl w:val="0"/>
          <w:numId w:val="152"/>
        </w:numPr>
        <w:adjustRightInd/>
        <w:ind w:leftChars="500" w:left="1340"/>
        <w:textAlignment w:val="auto"/>
        <w:rPr>
          <w:ins w:id="1930" w:author="森川　裕太(アプリケーション開発２課)" w:date="2025-08-18T09:34:00Z" w16du:dateUtc="2025-08-18T00:34:00Z"/>
        </w:rPr>
        <w:pPrChange w:id="1931" w:author="森川　裕太(アプリケーション開発２課)" w:date="2025-08-20T10:31:00Z" w16du:dateUtc="2025-08-20T01:31:00Z">
          <w:pPr>
            <w:pStyle w:val="afd"/>
            <w:numPr>
              <w:numId w:val="152"/>
            </w:numPr>
            <w:adjustRightInd/>
            <w:ind w:leftChars="0" w:left="980" w:hanging="440"/>
            <w:textAlignment w:val="auto"/>
          </w:pPr>
        </w:pPrChange>
      </w:pPr>
      <w:ins w:id="1932" w:author="森川　裕太(アプリケーション開発２課)" w:date="2025-08-18T09:30:00Z" w16du:dateUtc="2025-08-18T00:30:00Z">
        <w:r>
          <w:rPr>
            <w:rFonts w:hint="eastAsia"/>
          </w:rPr>
          <w:t>イコールキーを連続して入力した場合</w:t>
        </w:r>
      </w:ins>
    </w:p>
    <w:p w14:paraId="291E7176" w14:textId="20D3A435" w:rsidR="007E1860" w:rsidRDefault="001A6173">
      <w:pPr>
        <w:pStyle w:val="afd"/>
        <w:adjustRightInd/>
        <w:ind w:leftChars="0" w:left="980"/>
        <w:textAlignment w:val="auto"/>
        <w:rPr>
          <w:ins w:id="1933" w:author="森川　裕太(アプリケーション開発２課)" w:date="2025-08-18T09:30:00Z" w16du:dateUtc="2025-08-18T00:30:00Z"/>
        </w:rPr>
        <w:pPrChange w:id="1934" w:author="森川　裕太(アプリケーション開発２課)" w:date="2025-08-18T09:34:00Z" w16du:dateUtc="2025-08-18T00:34:00Z">
          <w:pPr>
            <w:pStyle w:val="afd"/>
            <w:numPr>
              <w:numId w:val="153"/>
            </w:numPr>
            <w:adjustRightInd/>
            <w:ind w:leftChars="0" w:left="440" w:hanging="440"/>
            <w:textAlignment w:val="auto"/>
          </w:pPr>
        </w:pPrChange>
      </w:pPr>
      <w:ins w:id="1935" w:author="森川　裕太(アプリケーション開発２課)" w:date="2025-08-18T09:37:00Z">
        <w:r w:rsidRPr="001A6173">
          <w:t>直前の計算結果に対して、同じ演算（この場合は「</w:t>
        </w:r>
        <w:r w:rsidRPr="001A6173">
          <w:t>×</w:t>
        </w:r>
        <w:r w:rsidRPr="001A6173">
          <w:t>5」）が繰り返され</w:t>
        </w:r>
      </w:ins>
      <w:ins w:id="1936" w:author="森川　裕太(アプリケーション開発２課)" w:date="2025-08-18T09:37:00Z" w16du:dateUtc="2025-08-18T00:37:00Z">
        <w:r>
          <w:rPr>
            <w:rFonts w:hint="eastAsia"/>
          </w:rPr>
          <w:t>る</w:t>
        </w:r>
      </w:ins>
    </w:p>
    <w:tbl>
      <w:tblPr>
        <w:tblStyle w:val="afc"/>
        <w:tblW w:w="8112" w:type="dxa"/>
        <w:jc w:val="center"/>
        <w:tblLook w:val="04A0" w:firstRow="1" w:lastRow="0" w:firstColumn="1" w:lastColumn="0" w:noHBand="0" w:noVBand="1"/>
      </w:tblPr>
      <w:tblGrid>
        <w:gridCol w:w="1129"/>
        <w:gridCol w:w="2410"/>
        <w:gridCol w:w="2693"/>
        <w:gridCol w:w="1880"/>
      </w:tblGrid>
      <w:tr w:rsidR="00122EBE" w14:paraId="2F4B1944" w14:textId="77777777">
        <w:trPr>
          <w:jc w:val="center"/>
          <w:ins w:id="1937" w:author="森川　裕太(アプリケーション開発２課)" w:date="2025-08-18T09:30:00Z"/>
        </w:trPr>
        <w:tc>
          <w:tcPr>
            <w:tcW w:w="1129" w:type="dxa"/>
            <w:tcBorders>
              <w:bottom w:val="single" w:sz="4" w:space="0" w:color="auto"/>
            </w:tcBorders>
            <w:shd w:val="clear" w:color="auto" w:fill="E7E6E6" w:themeFill="background2"/>
          </w:tcPr>
          <w:p w14:paraId="070C6389" w14:textId="77777777" w:rsidR="00122EBE" w:rsidRDefault="00122EBE">
            <w:pPr>
              <w:pStyle w:val="a0"/>
              <w:ind w:left="0"/>
              <w:jc w:val="center"/>
              <w:rPr>
                <w:ins w:id="1938" w:author="森川　裕太(アプリケーション開発２課)" w:date="2025-08-18T09:30:00Z" w16du:dateUtc="2025-08-18T00:30:00Z"/>
                <w:rFonts w:hAnsi="ＭＳ 明朝"/>
              </w:rPr>
            </w:pPr>
            <w:ins w:id="1939" w:author="森川　裕太(アプリケーション開発２課)" w:date="2025-08-18T09:30:00Z" w16du:dateUtc="2025-08-18T00:30:00Z">
              <w:r>
                <w:rPr>
                  <w:rFonts w:hAnsi="ＭＳ 明朝" w:hint="eastAsia"/>
                </w:rPr>
                <w:t>計算例</w:t>
              </w:r>
            </w:ins>
          </w:p>
        </w:tc>
        <w:tc>
          <w:tcPr>
            <w:tcW w:w="2410" w:type="dxa"/>
            <w:shd w:val="clear" w:color="auto" w:fill="E7E6E6" w:themeFill="background2"/>
          </w:tcPr>
          <w:p w14:paraId="01533DA3" w14:textId="77777777" w:rsidR="00122EBE" w:rsidRDefault="00122EBE">
            <w:pPr>
              <w:pStyle w:val="a0"/>
              <w:ind w:left="0"/>
              <w:jc w:val="center"/>
              <w:rPr>
                <w:ins w:id="1940" w:author="森川　裕太(アプリケーション開発２課)" w:date="2025-08-18T09:30:00Z" w16du:dateUtc="2025-08-18T00:30:00Z"/>
                <w:rFonts w:hAnsi="ＭＳ 明朝"/>
              </w:rPr>
            </w:pPr>
            <w:ins w:id="1941" w:author="森川　裕太(アプリケーション開発２課)" w:date="2025-08-18T09:30:00Z" w16du:dateUtc="2025-08-18T00:30:00Z">
              <w:r>
                <w:rPr>
                  <w:rFonts w:hAnsi="ＭＳ 明朝" w:hint="eastAsia"/>
                </w:rPr>
                <w:t>キー操作</w:t>
              </w:r>
            </w:ins>
          </w:p>
        </w:tc>
        <w:tc>
          <w:tcPr>
            <w:tcW w:w="2693" w:type="dxa"/>
            <w:shd w:val="clear" w:color="auto" w:fill="E7E6E6" w:themeFill="background2"/>
          </w:tcPr>
          <w:p w14:paraId="717058E6" w14:textId="77777777" w:rsidR="00122EBE" w:rsidRDefault="00122EBE">
            <w:pPr>
              <w:pStyle w:val="a0"/>
              <w:ind w:left="0"/>
              <w:jc w:val="center"/>
              <w:rPr>
                <w:ins w:id="1942" w:author="森川　裕太(アプリケーション開発２課)" w:date="2025-08-18T09:30:00Z" w16du:dateUtc="2025-08-18T00:30:00Z"/>
                <w:rFonts w:hAnsi="ＭＳ 明朝"/>
              </w:rPr>
            </w:pPr>
            <w:ins w:id="1943" w:author="森川　裕太(アプリケーション開発２課)" w:date="2025-08-18T09:30:00Z" w16du:dateUtc="2025-08-18T00:30:00Z">
              <w:r>
                <w:rPr>
                  <w:rFonts w:hAnsi="ＭＳ 明朝" w:hint="eastAsia"/>
                </w:rPr>
                <w:t>途中計算表示欄</w:t>
              </w:r>
            </w:ins>
          </w:p>
        </w:tc>
        <w:tc>
          <w:tcPr>
            <w:tcW w:w="1880" w:type="dxa"/>
            <w:shd w:val="clear" w:color="auto" w:fill="E7E6E6" w:themeFill="background2"/>
          </w:tcPr>
          <w:p w14:paraId="7E0F62B8" w14:textId="77777777" w:rsidR="00122EBE" w:rsidRDefault="00122EBE">
            <w:pPr>
              <w:pStyle w:val="a0"/>
              <w:ind w:left="0"/>
              <w:jc w:val="center"/>
              <w:rPr>
                <w:ins w:id="1944" w:author="森川　裕太(アプリケーション開発２課)" w:date="2025-08-18T09:30:00Z" w16du:dateUtc="2025-08-18T00:30:00Z"/>
                <w:rFonts w:hAnsi="ＭＳ 明朝"/>
              </w:rPr>
            </w:pPr>
            <w:ins w:id="1945" w:author="森川　裕太(アプリケーション開発２課)" w:date="2025-08-18T09:30:00Z" w16du:dateUtc="2025-08-18T00:30:00Z">
              <w:r>
                <w:rPr>
                  <w:rFonts w:hAnsi="ＭＳ 明朝" w:hint="eastAsia"/>
                </w:rPr>
                <w:t>計算結果表示欄</w:t>
              </w:r>
            </w:ins>
          </w:p>
        </w:tc>
      </w:tr>
      <w:tr w:rsidR="00122EBE" w14:paraId="61D5DAF8" w14:textId="77777777">
        <w:trPr>
          <w:trHeight w:val="364"/>
          <w:jc w:val="center"/>
          <w:ins w:id="1946" w:author="森川　裕太(アプリケーション開発２課)" w:date="2025-08-18T09:30:00Z"/>
        </w:trPr>
        <w:tc>
          <w:tcPr>
            <w:tcW w:w="1129" w:type="dxa"/>
            <w:tcBorders>
              <w:top w:val="single" w:sz="4" w:space="0" w:color="auto"/>
              <w:left w:val="single" w:sz="4" w:space="0" w:color="auto"/>
              <w:bottom w:val="single" w:sz="4" w:space="0" w:color="auto"/>
              <w:right w:val="single" w:sz="4" w:space="0" w:color="auto"/>
            </w:tcBorders>
          </w:tcPr>
          <w:p w14:paraId="6F15193F" w14:textId="77777777" w:rsidR="00122EBE" w:rsidRDefault="00122EBE">
            <w:pPr>
              <w:pStyle w:val="a0"/>
              <w:ind w:left="0"/>
              <w:rPr>
                <w:ins w:id="1947" w:author="森川　裕太(アプリケーション開発２課)" w:date="2025-08-18T09:30:00Z" w16du:dateUtc="2025-08-18T00:30:00Z"/>
                <w:rFonts w:hAnsi="ＭＳ 明朝"/>
              </w:rPr>
            </w:pPr>
            <w:ins w:id="1948" w:author="森川　裕太(アプリケーション開発２課)" w:date="2025-08-18T09:30:00Z" w16du:dateUtc="2025-08-18T00:30:00Z">
              <w:r>
                <w:rPr>
                  <w:rFonts w:hAnsi="ＭＳ 明朝" w:hint="eastAsia"/>
                </w:rPr>
                <w:t>123×5</w:t>
              </w:r>
            </w:ins>
          </w:p>
        </w:tc>
        <w:tc>
          <w:tcPr>
            <w:tcW w:w="2410" w:type="dxa"/>
            <w:tcBorders>
              <w:left w:val="single" w:sz="4" w:space="0" w:color="auto"/>
            </w:tcBorders>
          </w:tcPr>
          <w:p w14:paraId="17767409" w14:textId="77777777" w:rsidR="00122EBE" w:rsidRDefault="00122EBE">
            <w:pPr>
              <w:pStyle w:val="a0"/>
              <w:ind w:left="0"/>
              <w:jc w:val="right"/>
              <w:rPr>
                <w:ins w:id="1949" w:author="森川　裕太(アプリケーション開発２課)" w:date="2025-08-18T09:30:00Z" w16du:dateUtc="2025-08-18T00:30:00Z"/>
                <w:rFonts w:hAnsi="ＭＳ 明朝"/>
              </w:rPr>
            </w:pPr>
            <w:ins w:id="1950" w:author="森川　裕太(アプリケーション開発２課)" w:date="2025-08-18T09:30:00Z" w16du:dateUtc="2025-08-18T00:30: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ins>
          </w:p>
          <w:p w14:paraId="333D21AD" w14:textId="77777777" w:rsidR="00122EBE" w:rsidRDefault="00122EBE">
            <w:pPr>
              <w:pStyle w:val="a0"/>
              <w:ind w:left="0"/>
              <w:jc w:val="right"/>
              <w:rPr>
                <w:ins w:id="1951" w:author="森川　裕太(アプリケーション開発２課)" w:date="2025-08-18T09:31:00Z" w16du:dateUtc="2025-08-18T00:31:00Z"/>
                <w:rFonts w:hAnsi="ＭＳ 明朝"/>
              </w:rPr>
            </w:pPr>
            <w:ins w:id="1952" w:author="森川　裕太(アプリケーション開発２課)" w:date="2025-08-18T09:30:00Z" w16du:dateUtc="2025-08-18T00:30: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364E3158" w14:textId="334A9796" w:rsidR="00122EBE" w:rsidRDefault="00122EBE">
            <w:pPr>
              <w:pStyle w:val="a0"/>
              <w:ind w:left="0"/>
              <w:jc w:val="right"/>
              <w:rPr>
                <w:ins w:id="1953" w:author="森川　裕太(アプリケーション開発２課)" w:date="2025-08-18T09:30:00Z" w16du:dateUtc="2025-08-18T00:30:00Z"/>
                <w:rFonts w:hAnsi="ＭＳ 明朝"/>
              </w:rPr>
            </w:pPr>
            <w:ins w:id="1954" w:author="森川　裕太(アプリケーション開発２課)" w:date="2025-08-18T09:31:00Z" w16du:dateUtc="2025-08-18T00:31:00Z">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2693" w:type="dxa"/>
          </w:tcPr>
          <w:p w14:paraId="70C7E005" w14:textId="77777777" w:rsidR="00122EBE" w:rsidRDefault="00122EBE">
            <w:pPr>
              <w:pStyle w:val="a0"/>
              <w:ind w:left="0"/>
              <w:jc w:val="right"/>
              <w:rPr>
                <w:ins w:id="1955" w:author="森川　裕太(アプリケーション開発２課)" w:date="2025-08-18T09:30:00Z" w16du:dateUtc="2025-08-18T00:30:00Z"/>
                <w:rFonts w:hAnsi="ＭＳ 明朝"/>
              </w:rPr>
            </w:pPr>
            <w:ins w:id="1956" w:author="森川　裕太(アプリケーション開発２課)" w:date="2025-08-18T09:30:00Z" w16du:dateUtc="2025-08-18T00:30: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12F5C89D" w14:textId="77777777" w:rsidR="00122EBE" w:rsidRDefault="00122EBE">
            <w:pPr>
              <w:pStyle w:val="a0"/>
              <w:ind w:left="0"/>
              <w:jc w:val="right"/>
              <w:rPr>
                <w:ins w:id="1957" w:author="森川　裕太(アプリケーション開発２課)" w:date="2025-08-18T09:31:00Z" w16du:dateUtc="2025-08-18T00:31:00Z"/>
                <w:rFonts w:hAnsi="ＭＳ 明朝"/>
              </w:rPr>
            </w:pPr>
            <w:ins w:id="1958" w:author="森川　裕太(アプリケーション開発２課)" w:date="2025-08-18T09:30:00Z" w16du:dateUtc="2025-08-18T00:30:00Z">
              <w:r>
                <w:rPr>
                  <w:rFonts w:hAnsi="ＭＳ 明朝" w:hint="eastAsia"/>
                </w:rPr>
                <w:t>123</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p w14:paraId="3EEA24F7" w14:textId="18C2E9F3" w:rsidR="00642F3F" w:rsidRDefault="00642F3F" w:rsidP="00642F3F">
            <w:pPr>
              <w:pStyle w:val="a0"/>
              <w:ind w:left="0"/>
              <w:jc w:val="right"/>
              <w:rPr>
                <w:ins w:id="1959" w:author="森川　裕太(アプリケーション開発２課)" w:date="2025-08-18T09:30:00Z" w16du:dateUtc="2025-08-18T00:30:00Z"/>
                <w:rFonts w:hAnsi="ＭＳ 明朝"/>
              </w:rPr>
            </w:pPr>
            <w:ins w:id="1960" w:author="森川　裕太(アプリケーション開発２課)" w:date="2025-08-18T09:31:00Z" w16du:dateUtc="2025-08-18T00:31:00Z">
              <w:r>
                <w:rPr>
                  <w:rFonts w:hAnsi="ＭＳ 明朝" w:hint="eastAsia"/>
                </w:rPr>
                <w:t>615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r>
                <w:rPr>
                  <w:rFonts w:hAnsi="ＭＳ 明朝" w:hint="eastAsia"/>
                </w:rPr>
                <w:t>5</w:t>
              </w:r>
              <w:r>
                <w:rPr>
                  <w:rFonts w:hAnsi="ＭＳ 明朝"/>
                </w:rPr>
                <w:fldChar w:fldCharType="begin"/>
              </w:r>
              <w:r>
                <w:rPr>
                  <w:rFonts w:hAnsi="ＭＳ 明朝"/>
                </w:rPr>
                <w:instrText xml:space="preserve"> </w:instrText>
              </w:r>
              <w:r>
                <w:rPr>
                  <w:rFonts w:hAnsi="ＭＳ 明朝" w:hint="eastAsia"/>
                </w:rPr>
                <w:instrText>eq \o\ac(□,=)</w:instrText>
              </w:r>
              <w:r>
                <w:rPr>
                  <w:rFonts w:hAnsi="ＭＳ 明朝"/>
                </w:rPr>
                <w:fldChar w:fldCharType="end"/>
              </w:r>
            </w:ins>
          </w:p>
        </w:tc>
        <w:tc>
          <w:tcPr>
            <w:tcW w:w="1880" w:type="dxa"/>
          </w:tcPr>
          <w:p w14:paraId="3798E907" w14:textId="77777777" w:rsidR="00122EBE" w:rsidRDefault="00122EBE">
            <w:pPr>
              <w:pStyle w:val="a0"/>
              <w:ind w:left="0"/>
              <w:jc w:val="right"/>
              <w:rPr>
                <w:ins w:id="1961" w:author="森川　裕太(アプリケーション開発２課)" w:date="2025-08-18T09:30:00Z" w16du:dateUtc="2025-08-18T00:30:00Z"/>
                <w:rFonts w:hAnsi="ＭＳ 明朝"/>
              </w:rPr>
            </w:pPr>
            <w:ins w:id="1962" w:author="森川　裕太(アプリケーション開発２課)" w:date="2025-08-18T09:30:00Z" w16du:dateUtc="2025-08-18T00:30:00Z">
              <w:r>
                <w:rPr>
                  <w:rFonts w:hAnsi="ＭＳ 明朝" w:hint="eastAsia"/>
                </w:rPr>
                <w:t>5</w:t>
              </w:r>
            </w:ins>
          </w:p>
          <w:p w14:paraId="474FB71A" w14:textId="77777777" w:rsidR="00122EBE" w:rsidRDefault="00122EBE">
            <w:pPr>
              <w:pStyle w:val="a0"/>
              <w:ind w:left="0"/>
              <w:jc w:val="right"/>
              <w:rPr>
                <w:ins w:id="1963" w:author="森川　裕太(アプリケーション開発２課)" w:date="2025-08-18T09:31:00Z" w16du:dateUtc="2025-08-18T00:31:00Z"/>
                <w:rFonts w:hAnsi="ＭＳ 明朝"/>
              </w:rPr>
            </w:pPr>
            <w:ins w:id="1964" w:author="森川　裕太(アプリケーション開発２課)" w:date="2025-08-18T09:30:00Z" w16du:dateUtc="2025-08-18T00:30:00Z">
              <w:r>
                <w:rPr>
                  <w:rFonts w:hAnsi="ＭＳ 明朝" w:hint="eastAsia"/>
                </w:rPr>
                <w:t>615</w:t>
              </w:r>
            </w:ins>
          </w:p>
          <w:p w14:paraId="00308E75" w14:textId="0EEAB61F" w:rsidR="00642F3F" w:rsidRDefault="00171E1F">
            <w:pPr>
              <w:pStyle w:val="a0"/>
              <w:ind w:left="0"/>
              <w:jc w:val="right"/>
              <w:rPr>
                <w:ins w:id="1965" w:author="森川　裕太(アプリケーション開発２課)" w:date="2025-08-18T09:30:00Z" w16du:dateUtc="2025-08-18T00:30:00Z"/>
                <w:rFonts w:hAnsi="ＭＳ 明朝"/>
              </w:rPr>
            </w:pPr>
            <w:ins w:id="1966" w:author="森川　裕太(アプリケーション開発２課)" w:date="2025-08-18T09:31:00Z" w16du:dateUtc="2025-08-18T00:31:00Z">
              <w:r>
                <w:rPr>
                  <w:rFonts w:hAnsi="ＭＳ 明朝" w:hint="eastAsia"/>
                </w:rPr>
                <w:t>3075</w:t>
              </w:r>
            </w:ins>
          </w:p>
        </w:tc>
      </w:tr>
    </w:tbl>
    <w:p w14:paraId="13BDD06F" w14:textId="77777777" w:rsidR="000367BA" w:rsidRDefault="000367BA">
      <w:pPr>
        <w:adjustRightInd/>
        <w:textAlignment w:val="auto"/>
        <w:rPr>
          <w:ins w:id="1967" w:author="森川　裕太(アプリケーション開発２課)" w:date="2025-08-18T09:37:00Z" w16du:dateUtc="2025-08-18T00:37:00Z"/>
        </w:rPr>
        <w:pPrChange w:id="1968" w:author="森川　裕太(アプリケーション開発２課)" w:date="2025-08-18T11:52:00Z" w16du:dateUtc="2025-08-18T02:52:00Z">
          <w:pPr>
            <w:pStyle w:val="afd"/>
            <w:adjustRightInd/>
            <w:ind w:leftChars="0" w:left="980"/>
            <w:textAlignment w:val="auto"/>
          </w:pPr>
        </w:pPrChange>
      </w:pPr>
    </w:p>
    <w:p w14:paraId="722D4640" w14:textId="77777777" w:rsidR="003D6C2D" w:rsidRDefault="003D6C2D" w:rsidP="006F019F">
      <w:pPr>
        <w:pStyle w:val="a0"/>
        <w:rPr>
          <w:ins w:id="1969" w:author="森川　裕太(アプリケーション開発２課)" w:date="2025-08-18T11:31:00Z" w16du:dateUtc="2025-08-18T02:31:00Z"/>
        </w:rPr>
      </w:pPr>
    </w:p>
    <w:p w14:paraId="54D39D0D" w14:textId="77777777" w:rsidR="003D6C2D" w:rsidRDefault="003D6C2D" w:rsidP="006F019F">
      <w:pPr>
        <w:pStyle w:val="a0"/>
        <w:rPr>
          <w:ins w:id="1970" w:author="森川　裕太(アプリケーション開発２課)" w:date="2025-08-18T11:31:00Z" w16du:dateUtc="2025-08-18T02:31:00Z"/>
        </w:rPr>
      </w:pPr>
    </w:p>
    <w:p w14:paraId="76C14F16" w14:textId="49631099" w:rsidR="003D6C2D" w:rsidRDefault="00763505">
      <w:pPr>
        <w:adjustRightInd/>
        <w:textAlignment w:val="auto"/>
        <w:rPr>
          <w:ins w:id="1971" w:author="森川　裕太(アプリケーション開発２課)" w:date="2025-08-18T10:14:00Z" w16du:dateUtc="2025-08-18T01:14:00Z"/>
        </w:rPr>
        <w:pPrChange w:id="1972" w:author="森川　裕太(アプリケーション開発２課)" w:date="2025-08-19T09:56:00Z" w16du:dateUtc="2025-08-19T00:56:00Z">
          <w:pPr>
            <w:pStyle w:val="a0"/>
          </w:pPr>
        </w:pPrChange>
      </w:pPr>
      <w:ins w:id="1973" w:author="森川　裕太(アプリケーション開発２課)" w:date="2025-08-19T09:10:00Z" w16du:dateUtc="2025-08-19T00:10:00Z">
        <w:r>
          <w:br w:type="page"/>
        </w:r>
      </w:ins>
    </w:p>
    <w:p w14:paraId="57D82868" w14:textId="1461BDE8" w:rsidR="006F019F" w:rsidRDefault="008C673F">
      <w:pPr>
        <w:pStyle w:val="3"/>
        <w:ind w:leftChars="0" w:right="180"/>
        <w:rPr>
          <w:ins w:id="1974" w:author="森川　裕太(アプリケーション開発２課)" w:date="2025-08-19T09:13:00Z" w16du:dateUtc="2025-08-19T00:13:00Z"/>
        </w:rPr>
        <w:pPrChange w:id="1975" w:author="森川　裕太(アプリケーション開発２課)" w:date="2025-08-19T11:35:00Z" w16du:dateUtc="2025-08-19T02:35:00Z">
          <w:pPr>
            <w:pStyle w:val="4"/>
            <w:ind w:left="464" w:right="180"/>
          </w:pPr>
        </w:pPrChange>
      </w:pPr>
      <w:ins w:id="1976" w:author="森川　裕太(アプリケーション開発２課)" w:date="2025-08-18T10:15:00Z" w16du:dateUtc="2025-08-18T01:15:00Z">
        <w:r>
          <w:rPr>
            <w:rFonts w:hint="eastAsia"/>
          </w:rPr>
          <w:lastRenderedPageBreak/>
          <w:t xml:space="preserve">　</w:t>
        </w:r>
        <w:bookmarkStart w:id="1977" w:name="_Toc206496075"/>
        <w:r>
          <w:rPr>
            <w:rFonts w:hint="eastAsia"/>
          </w:rPr>
          <w:t>エラー</w:t>
        </w:r>
      </w:ins>
      <w:ins w:id="1978" w:author="森川　裕太(アプリケーション開発２課)" w:date="2025-08-19T09:13:00Z" w16du:dateUtc="2025-08-19T00:13:00Z">
        <w:r w:rsidR="00A803D0">
          <w:rPr>
            <w:rFonts w:hint="eastAsia"/>
          </w:rPr>
          <w:t>発生時の動作</w:t>
        </w:r>
        <w:bookmarkEnd w:id="1977"/>
      </w:ins>
    </w:p>
    <w:p w14:paraId="46E8C6F8" w14:textId="77777777" w:rsidR="00A803D0" w:rsidRDefault="00A803D0" w:rsidP="00A803D0">
      <w:pPr>
        <w:pStyle w:val="a0"/>
        <w:rPr>
          <w:ins w:id="1979" w:author="森川　裕太(アプリケーション開発２課)" w:date="2025-08-19T09:13:00Z" w16du:dateUtc="2025-08-19T00:13:00Z"/>
        </w:rPr>
      </w:pPr>
    </w:p>
    <w:p w14:paraId="7B99B35E" w14:textId="1AE4E8B7" w:rsidR="00A803D0" w:rsidRPr="00A803D0" w:rsidRDefault="00496A9A">
      <w:pPr>
        <w:pStyle w:val="a0"/>
        <w:numPr>
          <w:ilvl w:val="0"/>
          <w:numId w:val="152"/>
        </w:numPr>
        <w:rPr>
          <w:ins w:id="1980" w:author="森川　裕太(アプリケーション開発２課)" w:date="2025-08-18T10:14:00Z" w16du:dateUtc="2025-08-18T01:14:00Z"/>
        </w:rPr>
        <w:pPrChange w:id="1981" w:author="森川　裕太(アプリケーション開発２課)" w:date="2025-08-19T09:14:00Z" w16du:dateUtc="2025-08-19T00:14:00Z">
          <w:pPr>
            <w:pStyle w:val="a0"/>
          </w:pPr>
        </w:pPrChange>
      </w:pPr>
      <w:ins w:id="1982" w:author="森川　裕太(アプリケーション開発２課)" w:date="2025-08-19T09:15:00Z" w16du:dateUtc="2025-08-19T00:15:00Z">
        <w:r>
          <w:rPr>
            <w:rFonts w:hint="eastAsia"/>
          </w:rPr>
          <w:t>エラー項目一覧</w:t>
        </w:r>
      </w:ins>
    </w:p>
    <w:tbl>
      <w:tblPr>
        <w:tblStyle w:val="afc"/>
        <w:tblW w:w="0" w:type="auto"/>
        <w:tblInd w:w="846" w:type="dxa"/>
        <w:tblLook w:val="04A0" w:firstRow="1" w:lastRow="0" w:firstColumn="1" w:lastColumn="0" w:noHBand="0" w:noVBand="1"/>
        <w:tblPrChange w:id="1983" w:author="森川　裕太(アプリケーション開発２課)" w:date="2025-08-18T10:16:00Z" w16du:dateUtc="2025-08-18T01:16:00Z">
          <w:tblPr>
            <w:tblStyle w:val="afc"/>
            <w:tblW w:w="0" w:type="auto"/>
            <w:tblInd w:w="988" w:type="dxa"/>
            <w:tblLook w:val="04A0" w:firstRow="1" w:lastRow="0" w:firstColumn="1" w:lastColumn="0" w:noHBand="0" w:noVBand="1"/>
          </w:tblPr>
        </w:tblPrChange>
      </w:tblPr>
      <w:tblGrid>
        <w:gridCol w:w="4252"/>
        <w:gridCol w:w="3828"/>
        <w:tblGridChange w:id="1984">
          <w:tblGrid>
            <w:gridCol w:w="1136"/>
            <w:gridCol w:w="3116"/>
            <w:gridCol w:w="994"/>
            <w:gridCol w:w="2834"/>
            <w:gridCol w:w="1867"/>
          </w:tblGrid>
        </w:tblGridChange>
      </w:tblGrid>
      <w:tr w:rsidR="008C673F" w14:paraId="2D3CBA30" w14:textId="77777777" w:rsidTr="008C5AE3">
        <w:trPr>
          <w:trHeight w:val="149"/>
          <w:ins w:id="1985" w:author="森川　裕太(アプリケーション開発２課)" w:date="2025-08-18T10:16:00Z"/>
          <w:trPrChange w:id="1986" w:author="森川　裕太(アプリケーション開発２課)" w:date="2025-08-18T10:16:00Z" w16du:dateUtc="2025-08-18T01:16:00Z">
            <w:trPr>
              <w:gridBefore w:val="1"/>
              <w:trHeight w:val="149"/>
            </w:trPr>
          </w:trPrChange>
        </w:trPr>
        <w:tc>
          <w:tcPr>
            <w:tcW w:w="4252" w:type="dxa"/>
            <w:shd w:val="clear" w:color="auto" w:fill="E7E6E6" w:themeFill="background2"/>
            <w:tcPrChange w:id="1987" w:author="森川　裕太(アプリケーション開発２課)" w:date="2025-08-18T10:16:00Z" w16du:dateUtc="2025-08-18T01:16:00Z">
              <w:tcPr>
                <w:tcW w:w="4110" w:type="dxa"/>
                <w:gridSpan w:val="2"/>
              </w:tcPr>
            </w:tcPrChange>
          </w:tcPr>
          <w:p w14:paraId="16874124" w14:textId="77777777" w:rsidR="008C673F" w:rsidRDefault="008C673F">
            <w:pPr>
              <w:adjustRightInd/>
              <w:jc w:val="center"/>
              <w:textAlignment w:val="auto"/>
              <w:rPr>
                <w:ins w:id="1988" w:author="森川　裕太(アプリケーション開発２課)" w:date="2025-08-18T10:16:00Z" w16du:dateUtc="2025-08-18T01:16:00Z"/>
                <w:rFonts w:hAnsi="ＭＳ 明朝"/>
                <w:noProof/>
              </w:rPr>
            </w:pPr>
            <w:ins w:id="1989" w:author="森川　裕太(アプリケーション開発２課)" w:date="2025-08-18T10:16:00Z" w16du:dateUtc="2025-08-18T01:16:00Z">
              <w:r>
                <w:rPr>
                  <w:rFonts w:hAnsi="ＭＳ 明朝" w:hint="eastAsia"/>
                  <w:noProof/>
                </w:rPr>
                <w:t>発生条件</w:t>
              </w:r>
            </w:ins>
          </w:p>
        </w:tc>
        <w:tc>
          <w:tcPr>
            <w:tcW w:w="3828" w:type="dxa"/>
            <w:shd w:val="clear" w:color="auto" w:fill="E7E6E6" w:themeFill="background2"/>
            <w:tcPrChange w:id="1990" w:author="森川　裕太(アプリケーション開発２課)" w:date="2025-08-18T10:16:00Z" w16du:dateUtc="2025-08-18T01:16:00Z">
              <w:tcPr>
                <w:tcW w:w="4701" w:type="dxa"/>
                <w:gridSpan w:val="2"/>
              </w:tcPr>
            </w:tcPrChange>
          </w:tcPr>
          <w:p w14:paraId="5DDAC822" w14:textId="77777777" w:rsidR="008C673F" w:rsidRDefault="008C673F">
            <w:pPr>
              <w:adjustRightInd/>
              <w:jc w:val="center"/>
              <w:textAlignment w:val="auto"/>
              <w:rPr>
                <w:ins w:id="1991" w:author="森川　裕太(アプリケーション開発２課)" w:date="2025-08-18T10:16:00Z" w16du:dateUtc="2025-08-18T01:16:00Z"/>
                <w:rFonts w:hAnsi="ＭＳ 明朝"/>
                <w:noProof/>
              </w:rPr>
            </w:pPr>
            <w:ins w:id="1992" w:author="森川　裕太(アプリケーション開発２課)" w:date="2025-08-18T10:16:00Z" w16du:dateUtc="2025-08-18T01:16:00Z">
              <w:r>
                <w:rPr>
                  <w:rFonts w:hAnsi="ＭＳ 明朝" w:hint="eastAsia"/>
                  <w:noProof/>
                </w:rPr>
                <w:t>エラーメッセージ</w:t>
              </w:r>
            </w:ins>
          </w:p>
        </w:tc>
      </w:tr>
      <w:tr w:rsidR="008C673F" w14:paraId="737F4D23" w14:textId="77777777" w:rsidTr="008C673F">
        <w:trPr>
          <w:ins w:id="1993" w:author="森川　裕太(アプリケーション開発２課)" w:date="2025-08-18T10:16:00Z"/>
          <w:trPrChange w:id="1994" w:author="森川　裕太(アプリケーション開発２課)" w:date="2025-08-18T10:16:00Z" w16du:dateUtc="2025-08-18T01:16:00Z">
            <w:trPr>
              <w:gridBefore w:val="1"/>
            </w:trPr>
          </w:trPrChange>
        </w:trPr>
        <w:tc>
          <w:tcPr>
            <w:tcW w:w="4252" w:type="dxa"/>
            <w:tcPrChange w:id="1995" w:author="森川　裕太(アプリケーション開発２課)" w:date="2025-08-18T10:16:00Z" w16du:dateUtc="2025-08-18T01:16:00Z">
              <w:tcPr>
                <w:tcW w:w="4110" w:type="dxa"/>
                <w:gridSpan w:val="2"/>
              </w:tcPr>
            </w:tcPrChange>
          </w:tcPr>
          <w:p w14:paraId="0DBF8441" w14:textId="77777777" w:rsidR="008C673F" w:rsidRDefault="008C673F">
            <w:pPr>
              <w:adjustRightInd/>
              <w:textAlignment w:val="auto"/>
              <w:rPr>
                <w:ins w:id="1996" w:author="森川　裕太(アプリケーション開発２課)" w:date="2025-08-18T10:16:00Z" w16du:dateUtc="2025-08-18T01:16:00Z"/>
                <w:rFonts w:hAnsi="ＭＳ 明朝"/>
                <w:noProof/>
              </w:rPr>
            </w:pPr>
            <w:ins w:id="1997" w:author="森川　裕太(アプリケーション開発２課)" w:date="2025-08-18T10:16:00Z" w16du:dateUtc="2025-08-18T01:16:00Z">
              <w:r>
                <w:rPr>
                  <w:rFonts w:hAnsi="ＭＳ 明朝" w:hint="eastAsia"/>
                  <w:noProof/>
                </w:rPr>
                <w:t>計算結果がDecimal（</w:t>
              </w:r>
              <w:r w:rsidRPr="004D0C03">
                <w:rPr>
                  <w:rFonts w:hAnsi="ＭＳ 明朝"/>
                </w:rPr>
                <w:t>79,228,162,514,264,337,593,543,950,335</w:t>
              </w:r>
              <w:r>
                <w:rPr>
                  <w:rFonts w:hAnsi="ＭＳ 明朝" w:hint="eastAsia"/>
                </w:rPr>
                <w:t>～</w:t>
              </w:r>
              <w:r w:rsidRPr="004D0C03">
                <w:rPr>
                  <w:rFonts w:hAnsi="ＭＳ 明朝"/>
                </w:rPr>
                <w:t>79,228,162,514,264,337,593,543,950,335</w:t>
              </w:r>
              <w:r>
                <w:rPr>
                  <w:rFonts w:hAnsi="ＭＳ 明朝" w:hint="eastAsia"/>
                </w:rPr>
                <w:t>）</w:t>
              </w:r>
              <w:r>
                <w:rPr>
                  <w:rFonts w:hAnsi="ＭＳ 明朝"/>
                </w:rPr>
                <w:br/>
              </w:r>
              <w:r>
                <w:rPr>
                  <w:rFonts w:hAnsi="ＭＳ 明朝" w:hint="eastAsia"/>
                </w:rPr>
                <w:t>範囲を超えてしまった場合</w:t>
              </w:r>
            </w:ins>
          </w:p>
        </w:tc>
        <w:tc>
          <w:tcPr>
            <w:tcW w:w="3828" w:type="dxa"/>
            <w:tcPrChange w:id="1998" w:author="森川　裕太(アプリケーション開発２課)" w:date="2025-08-18T10:16:00Z" w16du:dateUtc="2025-08-18T01:16:00Z">
              <w:tcPr>
                <w:tcW w:w="4701" w:type="dxa"/>
                <w:gridSpan w:val="2"/>
              </w:tcPr>
            </w:tcPrChange>
          </w:tcPr>
          <w:p w14:paraId="074169AA" w14:textId="2CEDEE48" w:rsidR="008C673F" w:rsidRDefault="00416B66">
            <w:pPr>
              <w:adjustRightInd/>
              <w:textAlignment w:val="auto"/>
              <w:rPr>
                <w:ins w:id="1999" w:author="森川　裕太(アプリケーション開発２課)" w:date="2025-08-18T10:16:00Z" w16du:dateUtc="2025-08-18T01:16:00Z"/>
                <w:rFonts w:hAnsi="ＭＳ 明朝"/>
                <w:noProof/>
              </w:rPr>
            </w:pPr>
            <w:ins w:id="2000" w:author="森川　裕太(アプリケーション開発２課)" w:date="2025-08-18T14:44:00Z" w16du:dateUtc="2025-08-18T05:44:00Z">
              <w:r>
                <w:rPr>
                  <w:rFonts w:hAnsi="ＭＳ 明朝" w:hint="eastAsia"/>
                  <w:noProof/>
                </w:rPr>
                <w:t>計算可能</w:t>
              </w:r>
            </w:ins>
            <w:ins w:id="2001" w:author="森川　裕太(アプリケーション開発２課)" w:date="2025-08-18T10:19:00Z">
              <w:r w:rsidR="005F1F05" w:rsidRPr="005F1F05">
                <w:rPr>
                  <w:rFonts w:hAnsi="ＭＳ 明朝"/>
                  <w:noProof/>
                </w:rPr>
                <w:t>範囲を超えました</w:t>
              </w:r>
            </w:ins>
          </w:p>
        </w:tc>
      </w:tr>
      <w:tr w:rsidR="008C673F" w14:paraId="471D28CD" w14:textId="77777777" w:rsidTr="008C673F">
        <w:trPr>
          <w:ins w:id="2002" w:author="森川　裕太(アプリケーション開発２課)" w:date="2025-08-18T10:16:00Z"/>
          <w:trPrChange w:id="2003" w:author="森川　裕太(アプリケーション開発２課)" w:date="2025-08-18T10:16:00Z" w16du:dateUtc="2025-08-18T01:16:00Z">
            <w:trPr>
              <w:gridBefore w:val="1"/>
            </w:trPr>
          </w:trPrChange>
        </w:trPr>
        <w:tc>
          <w:tcPr>
            <w:tcW w:w="4252" w:type="dxa"/>
            <w:tcPrChange w:id="2004" w:author="森川　裕太(アプリケーション開発２課)" w:date="2025-08-18T10:16:00Z" w16du:dateUtc="2025-08-18T01:16:00Z">
              <w:tcPr>
                <w:tcW w:w="4110" w:type="dxa"/>
                <w:gridSpan w:val="2"/>
              </w:tcPr>
            </w:tcPrChange>
          </w:tcPr>
          <w:p w14:paraId="75BF2243" w14:textId="77777777" w:rsidR="008C673F" w:rsidRDefault="008C673F">
            <w:pPr>
              <w:adjustRightInd/>
              <w:textAlignment w:val="auto"/>
              <w:rPr>
                <w:ins w:id="2005" w:author="森川　裕太(アプリケーション開発２課)" w:date="2025-08-18T10:16:00Z" w16du:dateUtc="2025-08-18T01:16:00Z"/>
                <w:rFonts w:hAnsi="ＭＳ 明朝"/>
                <w:noProof/>
              </w:rPr>
            </w:pPr>
            <w:ins w:id="2006" w:author="森川　裕太(アプリケーション開発２課)" w:date="2025-08-18T10:16:00Z" w16du:dateUtc="2025-08-18T01:16:00Z">
              <w:r>
                <w:rPr>
                  <w:rFonts w:hAnsi="ＭＳ 明朝" w:hint="eastAsia"/>
                  <w:noProof/>
                </w:rPr>
                <w:t>0で割った場合</w:t>
              </w:r>
            </w:ins>
          </w:p>
        </w:tc>
        <w:tc>
          <w:tcPr>
            <w:tcW w:w="3828" w:type="dxa"/>
            <w:tcPrChange w:id="2007" w:author="森川　裕太(アプリケーション開発２課)" w:date="2025-08-18T10:16:00Z" w16du:dateUtc="2025-08-18T01:16:00Z">
              <w:tcPr>
                <w:tcW w:w="4701" w:type="dxa"/>
                <w:gridSpan w:val="2"/>
              </w:tcPr>
            </w:tcPrChange>
          </w:tcPr>
          <w:p w14:paraId="40924991" w14:textId="77777777" w:rsidR="008C673F" w:rsidRDefault="008C673F">
            <w:pPr>
              <w:adjustRightInd/>
              <w:textAlignment w:val="auto"/>
              <w:rPr>
                <w:ins w:id="2008" w:author="森川　裕太(アプリケーション開発２課)" w:date="2025-08-18T10:16:00Z" w16du:dateUtc="2025-08-18T01:16:00Z"/>
                <w:rFonts w:hAnsi="ＭＳ 明朝"/>
                <w:noProof/>
              </w:rPr>
            </w:pPr>
            <w:ins w:id="2009" w:author="森川　裕太(アプリケーション開発２課)" w:date="2025-08-18T10:16:00Z" w16du:dateUtc="2025-08-18T01:16:00Z">
              <w:r>
                <w:rPr>
                  <w:rFonts w:hAnsi="ＭＳ 明朝" w:hint="eastAsia"/>
                  <w:noProof/>
                </w:rPr>
                <w:t>0で割ることはできません</w:t>
              </w:r>
            </w:ins>
          </w:p>
        </w:tc>
      </w:tr>
    </w:tbl>
    <w:p w14:paraId="5505918D" w14:textId="44BC18F7" w:rsidR="00FD1A89" w:rsidRDefault="00FD1A89" w:rsidP="00B076B8">
      <w:pPr>
        <w:adjustRightInd/>
        <w:textAlignment w:val="auto"/>
        <w:rPr>
          <w:ins w:id="2010" w:author="森川　裕太(アプリケーション開発２課)" w:date="2025-08-18T14:42:00Z" w16du:dateUtc="2025-08-18T05:42:00Z"/>
        </w:rPr>
      </w:pPr>
    </w:p>
    <w:p w14:paraId="0745701F" w14:textId="19B05B9A" w:rsidR="005D7FE0" w:rsidRDefault="00812945" w:rsidP="00496A9A">
      <w:pPr>
        <w:pStyle w:val="afd"/>
        <w:numPr>
          <w:ilvl w:val="0"/>
          <w:numId w:val="152"/>
        </w:numPr>
        <w:adjustRightInd/>
        <w:ind w:leftChars="0"/>
        <w:textAlignment w:val="auto"/>
        <w:rPr>
          <w:ins w:id="2011" w:author="森川　裕太(アプリケーション開発２課)" w:date="2025-08-19T09:21:00Z" w16du:dateUtc="2025-08-19T00:21:00Z"/>
        </w:rPr>
      </w:pPr>
      <w:ins w:id="2012" w:author="森川　裕太(アプリケーション開発２課)" w:date="2025-08-19T09:15:00Z" w16du:dateUtc="2025-08-19T00:15:00Z">
        <w:r>
          <w:rPr>
            <w:rFonts w:hint="eastAsia"/>
          </w:rPr>
          <w:t>エラー発生時の動作仕様</w:t>
        </w:r>
      </w:ins>
    </w:p>
    <w:p w14:paraId="2F97BA8A" w14:textId="262F7B04" w:rsidR="003D7134" w:rsidRDefault="008E584D" w:rsidP="003D7134">
      <w:pPr>
        <w:pStyle w:val="afd"/>
        <w:numPr>
          <w:ilvl w:val="1"/>
          <w:numId w:val="152"/>
        </w:numPr>
        <w:adjustRightInd/>
        <w:ind w:leftChars="0"/>
        <w:textAlignment w:val="auto"/>
        <w:rPr>
          <w:ins w:id="2013" w:author="森川　裕太(アプリケーション開発２課)" w:date="2025-08-19T09:22:00Z" w16du:dateUtc="2025-08-19T00:22:00Z"/>
        </w:rPr>
      </w:pPr>
      <w:ins w:id="2014" w:author="森川　裕太(アプリケーション開発２課)" w:date="2025-08-19T09:21:00Z" w16du:dateUtc="2025-08-19T00:21:00Z">
        <w:r>
          <w:rPr>
            <w:rFonts w:hint="eastAsia"/>
          </w:rPr>
          <w:t>エラーメッセージが表示されている間は、操作できるキーを</w:t>
        </w:r>
      </w:ins>
      <w:ins w:id="2015" w:author="森川　裕太(アプリケーション開発２課)" w:date="2025-08-19T09:22:00Z" w16du:dateUtc="2025-08-19T00:22:00Z">
        <w:r>
          <w:rPr>
            <w:rFonts w:hint="eastAsia"/>
          </w:rPr>
          <w:t>以下だけに制限する。</w:t>
        </w:r>
      </w:ins>
    </w:p>
    <w:p w14:paraId="2CB49B62" w14:textId="2ED39E22" w:rsidR="001E70B5" w:rsidRDefault="001E70B5">
      <w:pPr>
        <w:pStyle w:val="afd"/>
        <w:adjustRightInd/>
        <w:ind w:leftChars="0" w:left="1420"/>
        <w:textAlignment w:val="auto"/>
        <w:rPr>
          <w:ins w:id="2016" w:author="森川　裕太(アプリケーション開発２課)" w:date="2025-08-19T09:15:00Z" w16du:dateUtc="2025-08-19T00:15:00Z"/>
        </w:rPr>
        <w:pPrChange w:id="2017" w:author="森川　裕太(アプリケーション開発２課)" w:date="2025-08-19T09:22:00Z" w16du:dateUtc="2025-08-19T00:22:00Z">
          <w:pPr>
            <w:pStyle w:val="afd"/>
            <w:numPr>
              <w:numId w:val="152"/>
            </w:numPr>
            <w:adjustRightInd/>
            <w:ind w:leftChars="0" w:left="980" w:hanging="440"/>
            <w:textAlignment w:val="auto"/>
          </w:pPr>
        </w:pPrChange>
      </w:pPr>
      <w:ins w:id="2018" w:author="森川　裕太(アプリケーション開発２課)" w:date="2025-08-19T09:22:00Z" w16du:dateUtc="2025-08-19T00:22:00Z">
        <w:r>
          <w:rPr>
            <w:rFonts w:hint="eastAsia"/>
          </w:rPr>
          <w:t>数字キー、クリアエントリーキー、クリアキー、桁下げキー</w:t>
        </w:r>
      </w:ins>
      <w:ins w:id="2019" w:author="森川　裕太(アプリケーション開発２課)" w:date="2025-08-19T09:23:00Z" w16du:dateUtc="2025-08-19T00:23:00Z">
        <w:r>
          <w:rPr>
            <w:rFonts w:hint="eastAsia"/>
          </w:rPr>
          <w:t>、</w:t>
        </w:r>
        <w:r w:rsidR="00AF7B0D">
          <w:rPr>
            <w:rFonts w:hint="eastAsia"/>
          </w:rPr>
          <w:t>イコールキー</w:t>
        </w:r>
      </w:ins>
    </w:p>
    <w:p w14:paraId="3A46D434" w14:textId="17F81332" w:rsidR="00AF7B0D" w:rsidRDefault="00AF7B0D" w:rsidP="00AA1B10">
      <w:pPr>
        <w:pStyle w:val="afd"/>
        <w:numPr>
          <w:ilvl w:val="1"/>
          <w:numId w:val="152"/>
        </w:numPr>
        <w:adjustRightInd/>
        <w:ind w:leftChars="0"/>
        <w:textAlignment w:val="auto"/>
        <w:rPr>
          <w:ins w:id="2020" w:author="森川　裕太(アプリケーション開発２課)" w:date="2025-08-19T09:23:00Z" w16du:dateUtc="2025-08-19T00:23:00Z"/>
        </w:rPr>
      </w:pPr>
      <w:ins w:id="2021" w:author="森川　裕太(アプリケーション開発２課)" w:date="2025-08-19T09:23:00Z" w16du:dateUtc="2025-08-19T00:23:00Z">
        <w:r>
          <w:rPr>
            <w:rFonts w:hint="eastAsia"/>
          </w:rPr>
          <w:t>上記以外のキーは、</w:t>
        </w:r>
        <w:r w:rsidR="00FA44FA">
          <w:rPr>
            <w:rFonts w:hint="eastAsia"/>
          </w:rPr>
          <w:t>すべて</w:t>
        </w:r>
      </w:ins>
      <w:ins w:id="2022" w:author="森川　裕太(アプリケーション開発２課)" w:date="2025-08-19T09:24:00Z" w16du:dateUtc="2025-08-19T00:24:00Z">
        <w:r w:rsidR="00FA44FA">
          <w:rPr>
            <w:rFonts w:hint="eastAsia"/>
          </w:rPr>
          <w:t>無効化され、入力を受け付けない</w:t>
        </w:r>
      </w:ins>
    </w:p>
    <w:p w14:paraId="37CBC8AB" w14:textId="22930E18" w:rsidR="00C80264" w:rsidRDefault="00FA44FA">
      <w:pPr>
        <w:pStyle w:val="afd"/>
        <w:numPr>
          <w:ilvl w:val="1"/>
          <w:numId w:val="152"/>
        </w:numPr>
        <w:adjustRightInd/>
        <w:ind w:leftChars="0"/>
        <w:textAlignment w:val="auto"/>
        <w:rPr>
          <w:ins w:id="2023" w:author="森川　裕太(アプリケーション開発２課)" w:date="2025-08-19T09:15:00Z" w16du:dateUtc="2025-08-19T00:15:00Z"/>
        </w:rPr>
        <w:pPrChange w:id="2024" w:author="森川　裕太(アプリケーション開発２課)" w:date="2025-08-19T09:24:00Z" w16du:dateUtc="2025-08-19T00:24:00Z">
          <w:pPr>
            <w:adjustRightInd/>
            <w:textAlignment w:val="auto"/>
          </w:pPr>
        </w:pPrChange>
      </w:pPr>
      <w:ins w:id="2025" w:author="森川　裕太(アプリケーション開発２課)" w:date="2025-08-19T09:24:00Z" w16du:dateUtc="2025-08-19T00:24:00Z">
        <w:r>
          <w:rPr>
            <w:rFonts w:hint="eastAsia"/>
          </w:rPr>
          <w:t>制限は、「計算可能範囲を超えた場合」および「０で割った場合</w:t>
        </w:r>
        <w:r w:rsidR="00C80264">
          <w:rPr>
            <w:rFonts w:hint="eastAsia"/>
          </w:rPr>
          <w:t>」の両方に共通する</w:t>
        </w:r>
      </w:ins>
    </w:p>
    <w:p w14:paraId="0FA44E59" w14:textId="77777777" w:rsidR="00496A9A" w:rsidRDefault="00496A9A" w:rsidP="00496A9A">
      <w:pPr>
        <w:adjustRightInd/>
        <w:textAlignment w:val="auto"/>
        <w:rPr>
          <w:ins w:id="2026" w:author="森川　裕太(アプリケーション開発２課)" w:date="2025-08-18T14:42:00Z" w16du:dateUtc="2025-08-18T05:42:00Z"/>
        </w:rPr>
      </w:pPr>
    </w:p>
    <w:p w14:paraId="53FF4353" w14:textId="5C37E5E8" w:rsidR="00256FCD" w:rsidRDefault="00872FCA">
      <w:pPr>
        <w:pStyle w:val="afd"/>
        <w:numPr>
          <w:ilvl w:val="0"/>
          <w:numId w:val="152"/>
        </w:numPr>
        <w:adjustRightInd/>
        <w:ind w:leftChars="0"/>
        <w:textAlignment w:val="auto"/>
        <w:rPr>
          <w:ins w:id="2027" w:author="森川　裕太(アプリケーション開発２課)" w:date="2025-08-18T14:44:00Z" w16du:dateUtc="2025-08-18T05:44:00Z"/>
        </w:rPr>
        <w:pPrChange w:id="2028" w:author="森川　裕太(アプリケーション開発２課)" w:date="2025-08-18T14:58:00Z" w16du:dateUtc="2025-08-18T05:58:00Z">
          <w:pPr>
            <w:pStyle w:val="afd"/>
            <w:adjustRightInd/>
            <w:ind w:leftChars="0" w:left="980"/>
            <w:textAlignment w:val="auto"/>
          </w:pPr>
        </w:pPrChange>
      </w:pPr>
      <w:ins w:id="2029" w:author="森川　裕太(アプリケーション開発２課)" w:date="2025-08-18T14:42:00Z" w16du:dateUtc="2025-08-18T05:42:00Z">
        <w:r>
          <w:rPr>
            <w:rFonts w:hint="eastAsia"/>
          </w:rPr>
          <w:t>エラー解除</w:t>
        </w:r>
      </w:ins>
      <w:commentRangeStart w:id="2030"/>
      <w:ins w:id="2031" w:author="森川　裕太(アプリケーション開発２課)" w:date="2025-08-18T14:43:00Z" w16du:dateUtc="2025-08-18T05:43:00Z">
        <w:r w:rsidR="00256FCD">
          <w:rPr>
            <w:rFonts w:hint="eastAsia"/>
          </w:rPr>
          <w:t>方法</w:t>
        </w:r>
      </w:ins>
      <w:commentRangeEnd w:id="2030"/>
      <w:ins w:id="2032" w:author="森川　裕太(アプリケーション開発２課)" w:date="2025-08-18T17:05:00Z" w16du:dateUtc="2025-08-18T08:05:00Z">
        <w:r w:rsidR="00AF56C1">
          <w:rPr>
            <w:rStyle w:val="af9"/>
          </w:rPr>
          <w:commentReference w:id="2030"/>
        </w:r>
      </w:ins>
    </w:p>
    <w:tbl>
      <w:tblPr>
        <w:tblStyle w:val="afc"/>
        <w:tblW w:w="8075" w:type="dxa"/>
        <w:jc w:val="center"/>
        <w:tblLook w:val="04A0" w:firstRow="1" w:lastRow="0" w:firstColumn="1" w:lastColumn="0" w:noHBand="0" w:noVBand="1"/>
        <w:tblPrChange w:id="2033" w:author="森川　裕太(アプリケーション開発２課)" w:date="2025-08-19T09:34:00Z" w16du:dateUtc="2025-08-19T00:34:00Z">
          <w:tblPr>
            <w:tblStyle w:val="afc"/>
            <w:tblW w:w="8935" w:type="dxa"/>
            <w:jc w:val="right"/>
            <w:tblLook w:val="04A0" w:firstRow="1" w:lastRow="0" w:firstColumn="1" w:lastColumn="0" w:noHBand="0" w:noVBand="1"/>
          </w:tblPr>
        </w:tblPrChange>
      </w:tblPr>
      <w:tblGrid>
        <w:gridCol w:w="3256"/>
        <w:gridCol w:w="2835"/>
        <w:gridCol w:w="1984"/>
        <w:tblGridChange w:id="2034">
          <w:tblGrid>
            <w:gridCol w:w="2127"/>
            <w:gridCol w:w="1129"/>
            <w:gridCol w:w="430"/>
            <w:gridCol w:w="1554"/>
            <w:gridCol w:w="851"/>
            <w:gridCol w:w="1984"/>
          </w:tblGrid>
        </w:tblGridChange>
      </w:tblGrid>
      <w:tr w:rsidR="007C7574" w14:paraId="1731FE6C" w14:textId="77777777" w:rsidTr="00C44E38">
        <w:trPr>
          <w:jc w:val="center"/>
          <w:ins w:id="2035" w:author="森川　裕太(アプリケーション開発２課)" w:date="2025-08-18T14:44:00Z"/>
          <w:trPrChange w:id="2036" w:author="森川　裕太(アプリケーション開発２課)" w:date="2025-08-19T09:34:00Z" w16du:dateUtc="2025-08-19T00:34:00Z">
            <w:trPr>
              <w:gridAfter w:val="0"/>
              <w:jc w:val="right"/>
            </w:trPr>
          </w:trPrChange>
        </w:trPr>
        <w:tc>
          <w:tcPr>
            <w:tcW w:w="3256" w:type="dxa"/>
            <w:shd w:val="clear" w:color="auto" w:fill="E7E6E6" w:themeFill="background2"/>
            <w:tcPrChange w:id="2037" w:author="森川　裕太(アプリケーション開発２課)" w:date="2025-08-19T09:34:00Z" w16du:dateUtc="2025-08-19T00:34:00Z">
              <w:tcPr>
                <w:tcW w:w="2127" w:type="dxa"/>
                <w:shd w:val="clear" w:color="auto" w:fill="E7E6E6" w:themeFill="background2"/>
              </w:tcPr>
            </w:tcPrChange>
          </w:tcPr>
          <w:p w14:paraId="617E51B8" w14:textId="77777777" w:rsidR="007C7574" w:rsidRDefault="007C7574">
            <w:pPr>
              <w:pStyle w:val="a0"/>
              <w:ind w:left="0"/>
              <w:jc w:val="center"/>
              <w:rPr>
                <w:ins w:id="2038" w:author="森川　裕太(アプリケーション開発２課)" w:date="2025-08-18T14:44:00Z" w16du:dateUtc="2025-08-18T05:44:00Z"/>
                <w:rFonts w:hAnsi="ＭＳ 明朝"/>
              </w:rPr>
            </w:pPr>
            <w:ins w:id="2039" w:author="森川　裕太(アプリケーション開発２課)" w:date="2025-08-18T14:44:00Z" w16du:dateUtc="2025-08-18T05:44:00Z">
              <w:r>
                <w:rPr>
                  <w:rFonts w:hAnsi="ＭＳ 明朝" w:hint="eastAsia"/>
                </w:rPr>
                <w:t>キー操作</w:t>
              </w:r>
            </w:ins>
          </w:p>
        </w:tc>
        <w:tc>
          <w:tcPr>
            <w:tcW w:w="2835" w:type="dxa"/>
            <w:shd w:val="clear" w:color="auto" w:fill="E7E6E6" w:themeFill="background2"/>
            <w:tcPrChange w:id="2040" w:author="森川　裕太(アプリケーション開発２課)" w:date="2025-08-19T09:34:00Z" w16du:dateUtc="2025-08-19T00:34:00Z">
              <w:tcPr>
                <w:tcW w:w="1559" w:type="dxa"/>
                <w:gridSpan w:val="2"/>
                <w:shd w:val="clear" w:color="auto" w:fill="E7E6E6" w:themeFill="background2"/>
              </w:tcPr>
            </w:tcPrChange>
          </w:tcPr>
          <w:p w14:paraId="219E5207" w14:textId="77777777" w:rsidR="007C7574" w:rsidRDefault="007C7574">
            <w:pPr>
              <w:pStyle w:val="a0"/>
              <w:ind w:left="0"/>
              <w:jc w:val="center"/>
              <w:rPr>
                <w:ins w:id="2041" w:author="森川　裕太(アプリケーション開発２課)" w:date="2025-08-19T09:30:00Z" w16du:dateUtc="2025-08-19T00:30:00Z"/>
                <w:rFonts w:hAnsi="ＭＳ 明朝"/>
              </w:rPr>
            </w:pPr>
            <w:ins w:id="2042" w:author="森川　裕太(アプリケーション開発２課)" w:date="2025-08-18T14:44:00Z" w16du:dateUtc="2025-08-18T05:44:00Z">
              <w:r>
                <w:rPr>
                  <w:rFonts w:hAnsi="ＭＳ 明朝" w:hint="eastAsia"/>
                </w:rPr>
                <w:t>途中計算表示欄</w:t>
              </w:r>
            </w:ins>
          </w:p>
          <w:p w14:paraId="4611DFFA" w14:textId="77777777" w:rsidR="007C7574" w:rsidRDefault="007C7574">
            <w:pPr>
              <w:pStyle w:val="a0"/>
              <w:ind w:left="0"/>
              <w:jc w:val="right"/>
              <w:rPr>
                <w:ins w:id="2043" w:author="森川　裕太(アプリケーション開発２課)" w:date="2025-08-18T14:44:00Z" w16du:dateUtc="2025-08-18T05:44:00Z"/>
                <w:rFonts w:hAnsi="ＭＳ 明朝"/>
              </w:rPr>
              <w:pPrChange w:id="2044" w:author="森川　裕太(アプリケーション開発２課)" w:date="2025-08-19T09:30:00Z" w16du:dateUtc="2025-08-19T00:30:00Z">
                <w:pPr>
                  <w:pStyle w:val="a0"/>
                  <w:ind w:left="0"/>
                  <w:jc w:val="center"/>
                </w:pPr>
              </w:pPrChange>
            </w:pPr>
          </w:p>
        </w:tc>
        <w:tc>
          <w:tcPr>
            <w:tcW w:w="1984" w:type="dxa"/>
            <w:shd w:val="clear" w:color="auto" w:fill="E7E6E6" w:themeFill="background2"/>
            <w:tcPrChange w:id="2045" w:author="森川　裕太(アプリケーション開発２課)" w:date="2025-08-19T09:34:00Z" w16du:dateUtc="2025-08-19T00:34:00Z">
              <w:tcPr>
                <w:tcW w:w="1554" w:type="dxa"/>
                <w:shd w:val="clear" w:color="auto" w:fill="E7E6E6" w:themeFill="background2"/>
              </w:tcPr>
            </w:tcPrChange>
          </w:tcPr>
          <w:p w14:paraId="36CA5562" w14:textId="77777777" w:rsidR="007C7574" w:rsidRDefault="007C7574" w:rsidP="007C7574">
            <w:pPr>
              <w:pStyle w:val="a0"/>
              <w:ind w:left="0"/>
              <w:jc w:val="center"/>
              <w:rPr>
                <w:ins w:id="2046" w:author="森川　裕太(アプリケーション開発２課)" w:date="2025-08-18T14:44:00Z" w16du:dateUtc="2025-08-18T05:44:00Z"/>
                <w:rFonts w:hAnsi="ＭＳ 明朝"/>
              </w:rPr>
            </w:pPr>
            <w:ins w:id="2047" w:author="森川　裕太(アプリケーション開発２課)" w:date="2025-08-18T14:44:00Z" w16du:dateUtc="2025-08-18T05:44:00Z">
              <w:r>
                <w:rPr>
                  <w:rFonts w:hAnsi="ＭＳ 明朝" w:hint="eastAsia"/>
                </w:rPr>
                <w:t>計算結果表示欄</w:t>
              </w:r>
            </w:ins>
          </w:p>
        </w:tc>
      </w:tr>
      <w:tr w:rsidR="007C7574" w14:paraId="2AB23CF1" w14:textId="77777777" w:rsidTr="00C44E38">
        <w:trPr>
          <w:jc w:val="center"/>
          <w:ins w:id="2048" w:author="森川　裕太(アプリケーション開発２課)" w:date="2025-08-19T09:30:00Z"/>
          <w:trPrChange w:id="2049" w:author="森川　裕太(アプリケーション開発２課)" w:date="2025-08-19T09:34:00Z" w16du:dateUtc="2025-08-19T00:34:00Z">
            <w:trPr>
              <w:gridAfter w:val="0"/>
              <w:jc w:val="right"/>
            </w:trPr>
          </w:trPrChange>
        </w:trPr>
        <w:tc>
          <w:tcPr>
            <w:tcW w:w="3256" w:type="dxa"/>
            <w:tcPrChange w:id="2050" w:author="森川　裕太(アプリケーション開発２課)" w:date="2025-08-19T09:34:00Z" w16du:dateUtc="2025-08-19T00:34:00Z">
              <w:tcPr>
                <w:tcW w:w="2127" w:type="dxa"/>
              </w:tcPr>
            </w:tcPrChange>
          </w:tcPr>
          <w:p w14:paraId="0D905D3F" w14:textId="6812B762" w:rsidR="007C7574" w:rsidRDefault="00C44E38">
            <w:pPr>
              <w:pStyle w:val="a0"/>
              <w:ind w:left="0"/>
              <w:rPr>
                <w:ins w:id="2051" w:author="森川　裕太(アプリケーション開発２課)" w:date="2025-08-19T09:30:00Z" w16du:dateUtc="2025-08-19T00:30:00Z"/>
                <w:rFonts w:hAnsi="ＭＳ 明朝"/>
              </w:rPr>
              <w:pPrChange w:id="2052" w:author="森川　裕太(アプリケーション開発２課)" w:date="2025-08-19T09:32:00Z" w16du:dateUtc="2025-08-19T00:32:00Z">
                <w:pPr>
                  <w:pStyle w:val="a0"/>
                  <w:ind w:left="0"/>
                  <w:jc w:val="center"/>
                </w:pPr>
              </w:pPrChange>
            </w:pPr>
            <w:ins w:id="2053" w:author="森川　裕太(アプリケーション開発２課)" w:date="2025-08-19T09:34:00Z" w16du:dateUtc="2025-08-19T00:34:00Z">
              <w:r>
                <w:rPr>
                  <w:rFonts w:hAnsi="ＭＳ 明朝" w:hint="eastAsia"/>
                </w:rPr>
                <w:t>クリアエントリーキー、</w:t>
              </w:r>
            </w:ins>
          </w:p>
        </w:tc>
        <w:tc>
          <w:tcPr>
            <w:tcW w:w="2835" w:type="dxa"/>
            <w:tcPrChange w:id="2054" w:author="森川　裕太(アプリケーション開発２課)" w:date="2025-08-19T09:34:00Z" w16du:dateUtc="2025-08-19T00:34:00Z">
              <w:tcPr>
                <w:tcW w:w="1559" w:type="dxa"/>
                <w:gridSpan w:val="2"/>
              </w:tcPr>
            </w:tcPrChange>
          </w:tcPr>
          <w:p w14:paraId="7655E3FE" w14:textId="646B9D1F" w:rsidR="007C7574" w:rsidRDefault="00C44E38">
            <w:pPr>
              <w:pStyle w:val="a0"/>
              <w:ind w:left="0"/>
              <w:jc w:val="right"/>
              <w:rPr>
                <w:ins w:id="2055" w:author="森川　裕太(アプリケーション開発２課)" w:date="2025-08-19T09:30:00Z" w16du:dateUtc="2025-08-19T00:30:00Z"/>
                <w:rFonts w:hAnsi="ＭＳ 明朝"/>
              </w:rPr>
              <w:pPrChange w:id="2056" w:author="森川　裕太(アプリケーション開発２課)" w:date="2025-08-19T09:31:00Z" w16du:dateUtc="2025-08-19T00:31:00Z">
                <w:pPr>
                  <w:pStyle w:val="a0"/>
                  <w:ind w:left="0"/>
                  <w:jc w:val="center"/>
                </w:pPr>
              </w:pPrChange>
            </w:pPr>
            <w:ins w:id="2057" w:author="森川　裕太(アプリケーション開発２課)" w:date="2025-08-19T09:34:00Z" w16du:dateUtc="2025-08-19T00:34:00Z">
              <w:r>
                <w:rPr>
                  <w:rFonts w:hAnsi="ＭＳ 明朝" w:hint="eastAsia"/>
                </w:rPr>
                <w:t>（表示なし）</w:t>
              </w:r>
            </w:ins>
          </w:p>
        </w:tc>
        <w:tc>
          <w:tcPr>
            <w:tcW w:w="1984" w:type="dxa"/>
            <w:tcPrChange w:id="2058" w:author="森川　裕太(アプリケーション開発２課)" w:date="2025-08-19T09:34:00Z" w16du:dateUtc="2025-08-19T00:34:00Z">
              <w:tcPr>
                <w:tcW w:w="1554" w:type="dxa"/>
              </w:tcPr>
            </w:tcPrChange>
          </w:tcPr>
          <w:p w14:paraId="58188A9F" w14:textId="0F7C3D97" w:rsidR="007C7574" w:rsidRDefault="00C44E38">
            <w:pPr>
              <w:pStyle w:val="a0"/>
              <w:ind w:left="0"/>
              <w:jc w:val="right"/>
              <w:rPr>
                <w:ins w:id="2059" w:author="森川　裕太(アプリケーション開発２課)" w:date="2025-08-19T09:30:00Z" w16du:dateUtc="2025-08-19T00:30:00Z"/>
                <w:rFonts w:hAnsi="ＭＳ 明朝"/>
              </w:rPr>
              <w:pPrChange w:id="2060" w:author="森川　裕太(アプリケーション開発２課)" w:date="2025-08-19T09:31:00Z" w16du:dateUtc="2025-08-19T00:31:00Z">
                <w:pPr>
                  <w:pStyle w:val="a0"/>
                  <w:ind w:left="0"/>
                  <w:jc w:val="center"/>
                </w:pPr>
              </w:pPrChange>
            </w:pPr>
            <w:ins w:id="2061" w:author="森川　裕太(アプリケーション開発２課)" w:date="2025-08-19T09:34:00Z" w16du:dateUtc="2025-08-19T00:34:00Z">
              <w:r>
                <w:rPr>
                  <w:rFonts w:hAnsi="ＭＳ 明朝" w:hint="eastAsia"/>
                </w:rPr>
                <w:t>0</w:t>
              </w:r>
            </w:ins>
          </w:p>
        </w:tc>
      </w:tr>
      <w:tr w:rsidR="00EF48E5" w14:paraId="16147DE8" w14:textId="77777777" w:rsidTr="00C44E38">
        <w:trPr>
          <w:jc w:val="center"/>
          <w:ins w:id="2062" w:author="森川　裕太(アプリケーション開発２課)" w:date="2025-08-19T09:35:00Z"/>
        </w:trPr>
        <w:tc>
          <w:tcPr>
            <w:tcW w:w="3256" w:type="dxa"/>
          </w:tcPr>
          <w:p w14:paraId="14D8734C" w14:textId="6FEE9669" w:rsidR="00EF48E5" w:rsidRDefault="00EF48E5" w:rsidP="007C7574">
            <w:pPr>
              <w:pStyle w:val="a0"/>
              <w:ind w:left="0"/>
              <w:rPr>
                <w:ins w:id="2063" w:author="森川　裕太(アプリケーション開発２課)" w:date="2025-08-19T09:35:00Z" w16du:dateUtc="2025-08-19T00:35:00Z"/>
                <w:rFonts w:hAnsi="ＭＳ 明朝"/>
              </w:rPr>
            </w:pPr>
            <w:ins w:id="2064" w:author="森川　裕太(アプリケーション開発２課)" w:date="2025-08-19T09:35:00Z" w16du:dateUtc="2025-08-19T00:35:00Z">
              <w:r>
                <w:rPr>
                  <w:rFonts w:hAnsi="ＭＳ 明朝" w:hint="eastAsia"/>
                </w:rPr>
                <w:t>クリアキー</w:t>
              </w:r>
            </w:ins>
          </w:p>
        </w:tc>
        <w:tc>
          <w:tcPr>
            <w:tcW w:w="2835" w:type="dxa"/>
          </w:tcPr>
          <w:p w14:paraId="4ECBE67A" w14:textId="26B48C3A" w:rsidR="00EF48E5" w:rsidRDefault="00EF48E5" w:rsidP="00777093">
            <w:pPr>
              <w:pStyle w:val="a0"/>
              <w:ind w:left="0"/>
              <w:jc w:val="right"/>
              <w:rPr>
                <w:ins w:id="2065" w:author="森川　裕太(アプリケーション開発２課)" w:date="2025-08-19T09:35:00Z" w16du:dateUtc="2025-08-19T00:35:00Z"/>
                <w:rFonts w:hAnsi="ＭＳ 明朝"/>
              </w:rPr>
            </w:pPr>
            <w:ins w:id="2066" w:author="森川　裕太(アプリケーション開発２課)" w:date="2025-08-19T09:35:00Z" w16du:dateUtc="2025-08-19T00:35:00Z">
              <w:r>
                <w:rPr>
                  <w:rFonts w:hAnsi="ＭＳ 明朝" w:hint="eastAsia"/>
                </w:rPr>
                <w:t>（表示なし）</w:t>
              </w:r>
            </w:ins>
          </w:p>
        </w:tc>
        <w:tc>
          <w:tcPr>
            <w:tcW w:w="1984" w:type="dxa"/>
          </w:tcPr>
          <w:p w14:paraId="7F55B52D" w14:textId="47821034" w:rsidR="00EF48E5" w:rsidRDefault="00EF48E5" w:rsidP="00777093">
            <w:pPr>
              <w:pStyle w:val="a0"/>
              <w:ind w:left="0"/>
              <w:jc w:val="right"/>
              <w:rPr>
                <w:ins w:id="2067" w:author="森川　裕太(アプリケーション開発２課)" w:date="2025-08-19T09:35:00Z" w16du:dateUtc="2025-08-19T00:35:00Z"/>
                <w:rFonts w:hAnsi="ＭＳ 明朝"/>
              </w:rPr>
            </w:pPr>
            <w:ins w:id="2068" w:author="森川　裕太(アプリケーション開発２課)" w:date="2025-08-19T09:35:00Z" w16du:dateUtc="2025-08-19T00:35:00Z">
              <w:r>
                <w:rPr>
                  <w:rFonts w:hAnsi="ＭＳ 明朝" w:hint="eastAsia"/>
                </w:rPr>
                <w:t>0</w:t>
              </w:r>
            </w:ins>
          </w:p>
        </w:tc>
      </w:tr>
      <w:tr w:rsidR="00EF48E5" w14:paraId="7BF548F7" w14:textId="77777777" w:rsidTr="00C44E38">
        <w:trPr>
          <w:jc w:val="center"/>
          <w:ins w:id="2069" w:author="森川　裕太(アプリケーション開発２課)" w:date="2025-08-19T09:35:00Z"/>
        </w:trPr>
        <w:tc>
          <w:tcPr>
            <w:tcW w:w="3256" w:type="dxa"/>
          </w:tcPr>
          <w:p w14:paraId="2E15270A" w14:textId="1E0DC664" w:rsidR="00EF48E5" w:rsidRDefault="00EF48E5" w:rsidP="007C7574">
            <w:pPr>
              <w:pStyle w:val="a0"/>
              <w:ind w:left="0"/>
              <w:rPr>
                <w:ins w:id="2070" w:author="森川　裕太(アプリケーション開発２課)" w:date="2025-08-19T09:35:00Z" w16du:dateUtc="2025-08-19T00:35:00Z"/>
                <w:rFonts w:hAnsi="ＭＳ 明朝"/>
              </w:rPr>
            </w:pPr>
            <w:ins w:id="2071" w:author="森川　裕太(アプリケーション開発２課)" w:date="2025-08-19T09:36:00Z" w16du:dateUtc="2025-08-19T00:36:00Z">
              <w:r>
                <w:rPr>
                  <w:rFonts w:hAnsi="ＭＳ 明朝" w:hint="eastAsia"/>
                </w:rPr>
                <w:t>桁下げキー</w:t>
              </w:r>
            </w:ins>
          </w:p>
        </w:tc>
        <w:tc>
          <w:tcPr>
            <w:tcW w:w="2835" w:type="dxa"/>
          </w:tcPr>
          <w:p w14:paraId="7C877EEC" w14:textId="40DDC6FD" w:rsidR="00EF48E5" w:rsidRDefault="002E7799" w:rsidP="00777093">
            <w:pPr>
              <w:pStyle w:val="a0"/>
              <w:ind w:left="0"/>
              <w:jc w:val="right"/>
              <w:rPr>
                <w:ins w:id="2072" w:author="森川　裕太(アプリケーション開発２課)" w:date="2025-08-19T09:35:00Z" w16du:dateUtc="2025-08-19T00:35:00Z"/>
                <w:rFonts w:hAnsi="ＭＳ 明朝"/>
              </w:rPr>
            </w:pPr>
            <w:ins w:id="2073" w:author="森川　裕太(アプリケーション開発２課)" w:date="2025-08-19T09:37:00Z" w16du:dateUtc="2025-08-19T00:37:00Z">
              <w:r>
                <w:rPr>
                  <w:rFonts w:hAnsi="ＭＳ 明朝" w:hint="eastAsia"/>
                </w:rPr>
                <w:t>（表示なし）</w:t>
              </w:r>
            </w:ins>
          </w:p>
        </w:tc>
        <w:tc>
          <w:tcPr>
            <w:tcW w:w="1984" w:type="dxa"/>
          </w:tcPr>
          <w:p w14:paraId="751D3132" w14:textId="73015CD4" w:rsidR="00EF48E5" w:rsidRDefault="002E7799" w:rsidP="00777093">
            <w:pPr>
              <w:pStyle w:val="a0"/>
              <w:ind w:left="0"/>
              <w:jc w:val="right"/>
              <w:rPr>
                <w:ins w:id="2074" w:author="森川　裕太(アプリケーション開発２課)" w:date="2025-08-19T09:35:00Z" w16du:dateUtc="2025-08-19T00:35:00Z"/>
                <w:rFonts w:hAnsi="ＭＳ 明朝"/>
              </w:rPr>
            </w:pPr>
            <w:ins w:id="2075" w:author="森川　裕太(アプリケーション開発２課)" w:date="2025-08-19T09:37:00Z" w16du:dateUtc="2025-08-19T00:37:00Z">
              <w:r>
                <w:rPr>
                  <w:rFonts w:hAnsi="ＭＳ 明朝" w:hint="eastAsia"/>
                </w:rPr>
                <w:t>0</w:t>
              </w:r>
            </w:ins>
          </w:p>
        </w:tc>
      </w:tr>
      <w:tr w:rsidR="00056993" w14:paraId="60F25B6B" w14:textId="77777777" w:rsidTr="00EF48E5">
        <w:trPr>
          <w:trHeight w:val="220"/>
          <w:jc w:val="center"/>
          <w:ins w:id="2076" w:author="森川　裕太(アプリケーション開発２課)" w:date="2025-08-18T14:58:00Z"/>
          <w:trPrChange w:id="2077" w:author="森川　裕太(アプリケーション開発２課)" w:date="2025-08-19T09:35:00Z" w16du:dateUtc="2025-08-19T00:35:00Z">
            <w:trPr>
              <w:gridAfter w:val="0"/>
              <w:trHeight w:val="364"/>
              <w:jc w:val="right"/>
            </w:trPr>
          </w:trPrChange>
        </w:trPr>
        <w:tc>
          <w:tcPr>
            <w:tcW w:w="3256" w:type="dxa"/>
            <w:tcBorders>
              <w:left w:val="single" w:sz="4" w:space="0" w:color="auto"/>
            </w:tcBorders>
            <w:tcPrChange w:id="2078" w:author="森川　裕太(アプリケーション開発２課)" w:date="2025-08-19T09:35:00Z" w16du:dateUtc="2025-08-19T00:35:00Z">
              <w:tcPr>
                <w:tcW w:w="2127" w:type="dxa"/>
                <w:tcBorders>
                  <w:left w:val="single" w:sz="4" w:space="0" w:color="auto"/>
                </w:tcBorders>
              </w:tcPr>
            </w:tcPrChange>
          </w:tcPr>
          <w:p w14:paraId="2A8088DA" w14:textId="103EF10A" w:rsidR="00056993" w:rsidRDefault="00056993" w:rsidP="00056993">
            <w:pPr>
              <w:pStyle w:val="a0"/>
              <w:ind w:left="0"/>
              <w:rPr>
                <w:ins w:id="2079" w:author="森川　裕太(アプリケーション開発２課)" w:date="2025-08-18T14:58:00Z" w16du:dateUtc="2025-08-18T05:58:00Z"/>
                <w:rFonts w:hAnsi="ＭＳ 明朝"/>
              </w:rPr>
            </w:pPr>
            <w:ins w:id="2080" w:author="森川　裕太(アプリケーション開発２課)" w:date="2025-08-19T09:36:00Z" w16du:dateUtc="2025-08-19T00:36:00Z">
              <w:r>
                <w:rPr>
                  <w:rFonts w:hAnsi="ＭＳ 明朝" w:hint="eastAsia"/>
                </w:rPr>
                <w:t>数字キー（例：５）</w:t>
              </w:r>
            </w:ins>
          </w:p>
        </w:tc>
        <w:tc>
          <w:tcPr>
            <w:tcW w:w="2835" w:type="dxa"/>
            <w:tcPrChange w:id="2081" w:author="森川　裕太(アプリケーション開発２課)" w:date="2025-08-19T09:35:00Z" w16du:dateUtc="2025-08-19T00:35:00Z">
              <w:tcPr>
                <w:tcW w:w="1559" w:type="dxa"/>
                <w:gridSpan w:val="2"/>
              </w:tcPr>
            </w:tcPrChange>
          </w:tcPr>
          <w:p w14:paraId="200EE64B" w14:textId="59B1D038" w:rsidR="00056993" w:rsidRDefault="00056993" w:rsidP="00056993">
            <w:pPr>
              <w:pStyle w:val="a0"/>
              <w:ind w:left="0"/>
              <w:jc w:val="right"/>
              <w:rPr>
                <w:ins w:id="2082" w:author="森川　裕太(アプリケーション開発２課)" w:date="2025-08-18T14:58:00Z" w16du:dateUtc="2025-08-18T05:58:00Z"/>
                <w:rFonts w:hAnsi="ＭＳ 明朝"/>
              </w:rPr>
            </w:pPr>
            <w:ins w:id="2083" w:author="森川　裕太(アプリケーション開発２課)" w:date="2025-08-19T09:36:00Z" w16du:dateUtc="2025-08-19T00:36:00Z">
              <w:r>
                <w:rPr>
                  <w:rFonts w:hAnsi="ＭＳ 明朝" w:hint="eastAsia"/>
                </w:rPr>
                <w:t>（表示なし）</w:t>
              </w:r>
            </w:ins>
          </w:p>
        </w:tc>
        <w:tc>
          <w:tcPr>
            <w:tcW w:w="1984" w:type="dxa"/>
            <w:tcPrChange w:id="2084" w:author="森川　裕太(アプリケーション開発２課)" w:date="2025-08-19T09:35:00Z" w16du:dateUtc="2025-08-19T00:35:00Z">
              <w:tcPr>
                <w:tcW w:w="1554" w:type="dxa"/>
              </w:tcPr>
            </w:tcPrChange>
          </w:tcPr>
          <w:p w14:paraId="76A58F94" w14:textId="7CF93989" w:rsidR="00056993" w:rsidRDefault="00056993" w:rsidP="00056993">
            <w:pPr>
              <w:pStyle w:val="a0"/>
              <w:ind w:left="0"/>
              <w:jc w:val="right"/>
              <w:rPr>
                <w:ins w:id="2085" w:author="森川　裕太(アプリケーション開発２課)" w:date="2025-08-18T14:58:00Z" w16du:dateUtc="2025-08-18T05:58:00Z"/>
                <w:rFonts w:hAnsi="ＭＳ 明朝"/>
              </w:rPr>
            </w:pPr>
            <w:ins w:id="2086" w:author="森川　裕太(アプリケーション開発２課)" w:date="2025-08-19T09:36:00Z" w16du:dateUtc="2025-08-19T00:36:00Z">
              <w:r>
                <w:rPr>
                  <w:rFonts w:hAnsi="ＭＳ 明朝" w:hint="eastAsia"/>
                </w:rPr>
                <w:t>5</w:t>
              </w:r>
            </w:ins>
          </w:p>
        </w:tc>
      </w:tr>
      <w:tr w:rsidR="00056993" w14:paraId="7CD9A211" w14:textId="77777777" w:rsidTr="00EF48E5">
        <w:trPr>
          <w:trHeight w:val="220"/>
          <w:jc w:val="center"/>
          <w:ins w:id="2087" w:author="森川　裕太(アプリケーション開発２課)" w:date="2025-08-19T09:36:00Z"/>
        </w:trPr>
        <w:tc>
          <w:tcPr>
            <w:tcW w:w="3256" w:type="dxa"/>
            <w:tcBorders>
              <w:left w:val="single" w:sz="4" w:space="0" w:color="auto"/>
            </w:tcBorders>
          </w:tcPr>
          <w:p w14:paraId="5B77FBD8" w14:textId="7C3F27B8" w:rsidR="00056993" w:rsidRDefault="009A48FE" w:rsidP="00056993">
            <w:pPr>
              <w:pStyle w:val="a0"/>
              <w:ind w:left="0"/>
              <w:rPr>
                <w:ins w:id="2088" w:author="森川　裕太(アプリケーション開発２課)" w:date="2025-08-19T09:36:00Z" w16du:dateUtc="2025-08-19T00:36:00Z"/>
                <w:rFonts w:hAnsi="ＭＳ 明朝"/>
              </w:rPr>
            </w:pPr>
            <w:ins w:id="2089" w:author="森川　裕太(アプリケーション開発２課)" w:date="2025-08-19T09:37:00Z" w16du:dateUtc="2025-08-19T00:37:00Z">
              <w:r>
                <w:rPr>
                  <w:rFonts w:hAnsi="ＭＳ 明朝" w:hint="eastAsia"/>
                </w:rPr>
                <w:t>イコールキー</w:t>
              </w:r>
            </w:ins>
          </w:p>
        </w:tc>
        <w:tc>
          <w:tcPr>
            <w:tcW w:w="2835" w:type="dxa"/>
          </w:tcPr>
          <w:p w14:paraId="25057C71" w14:textId="041E092C" w:rsidR="00056993" w:rsidRDefault="009A48FE" w:rsidP="00056993">
            <w:pPr>
              <w:pStyle w:val="a0"/>
              <w:ind w:left="0"/>
              <w:jc w:val="right"/>
              <w:rPr>
                <w:ins w:id="2090" w:author="森川　裕太(アプリケーション開発２課)" w:date="2025-08-19T09:36:00Z" w16du:dateUtc="2025-08-19T00:36:00Z"/>
                <w:rFonts w:hAnsi="ＭＳ 明朝"/>
              </w:rPr>
            </w:pPr>
            <w:ins w:id="2091" w:author="森川　裕太(アプリケーション開発２課)" w:date="2025-08-19T09:37:00Z" w16du:dateUtc="2025-08-19T00:37:00Z">
              <w:r>
                <w:rPr>
                  <w:rFonts w:hAnsi="ＭＳ 明朝" w:hint="eastAsia"/>
                </w:rPr>
                <w:t>（表示なし）</w:t>
              </w:r>
            </w:ins>
          </w:p>
        </w:tc>
        <w:tc>
          <w:tcPr>
            <w:tcW w:w="1984" w:type="dxa"/>
          </w:tcPr>
          <w:p w14:paraId="5E83AEE6" w14:textId="70C58C15" w:rsidR="00056993" w:rsidRDefault="009A48FE" w:rsidP="00056993">
            <w:pPr>
              <w:pStyle w:val="a0"/>
              <w:ind w:left="0"/>
              <w:jc w:val="right"/>
              <w:rPr>
                <w:ins w:id="2092" w:author="森川　裕太(アプリケーション開発２課)" w:date="2025-08-19T09:36:00Z" w16du:dateUtc="2025-08-19T00:36:00Z"/>
                <w:rFonts w:hAnsi="ＭＳ 明朝"/>
              </w:rPr>
            </w:pPr>
            <w:ins w:id="2093" w:author="森川　裕太(アプリケーション開発２課)" w:date="2025-08-19T09:37:00Z" w16du:dateUtc="2025-08-19T00:37:00Z">
              <w:r>
                <w:rPr>
                  <w:rFonts w:hAnsi="ＭＳ 明朝" w:hint="eastAsia"/>
                </w:rPr>
                <w:t>0</w:t>
              </w:r>
            </w:ins>
          </w:p>
        </w:tc>
      </w:tr>
    </w:tbl>
    <w:p w14:paraId="231198B0" w14:textId="77777777" w:rsidR="00416B66" w:rsidRDefault="00416B66">
      <w:pPr>
        <w:pStyle w:val="afd"/>
        <w:adjustRightInd/>
        <w:ind w:leftChars="0" w:left="980"/>
        <w:textAlignment w:val="auto"/>
        <w:rPr>
          <w:ins w:id="2094" w:author="森川　裕太(アプリケーション開発２課)" w:date="2025-08-18T14:42:00Z" w16du:dateUtc="2025-08-18T05:42:00Z"/>
        </w:rPr>
        <w:pPrChange w:id="2095" w:author="森川　裕太(アプリケーション開発２課)" w:date="2025-08-18T14:43:00Z" w16du:dateUtc="2025-08-18T05:43:00Z">
          <w:pPr>
            <w:adjustRightInd/>
            <w:textAlignment w:val="auto"/>
          </w:pPr>
        </w:pPrChange>
      </w:pPr>
    </w:p>
    <w:p w14:paraId="34D0AE51" w14:textId="62F7CF5D" w:rsidR="001A6173" w:rsidRDefault="001A6173">
      <w:pPr>
        <w:adjustRightInd/>
        <w:textAlignment w:val="auto"/>
        <w:rPr>
          <w:ins w:id="2096" w:author="森川　裕太(アプリケーション開発２課)" w:date="2025-08-18T09:37:00Z" w16du:dateUtc="2025-08-18T00:37:00Z"/>
        </w:rPr>
        <w:pPrChange w:id="2097" w:author="森川　裕太(アプリケーション開発２課)" w:date="2025-08-18T10:20:00Z" w16du:dateUtc="2025-08-18T01:20:00Z">
          <w:pPr>
            <w:pStyle w:val="afd"/>
            <w:adjustRightInd/>
            <w:ind w:leftChars="0" w:left="980"/>
            <w:textAlignment w:val="auto"/>
          </w:pPr>
        </w:pPrChange>
      </w:pPr>
    </w:p>
    <w:p w14:paraId="3B7CB1F2" w14:textId="5E3D03F8" w:rsidR="008E3FE5" w:rsidDel="007F5AA7" w:rsidRDefault="008E3FE5">
      <w:pPr>
        <w:pStyle w:val="a0"/>
        <w:ind w:left="980"/>
        <w:rPr>
          <w:ins w:id="2098" w:author="森川　裕太(アプリケーション開発２課)" w:date="2025-08-08T16:24:00Z" w16du:dateUtc="2025-08-08T07:24:00Z"/>
          <w:del w:id="2099" w:author="森川　裕太(アプリケーション開発２課)" w:date="2025-08-08T16:26:00Z" w16du:dateUtc="2025-08-08T07:26:00Z"/>
          <w:rFonts w:hAnsi="ＭＳ 明朝"/>
        </w:rPr>
        <w:pPrChange w:id="2100" w:author="森川　裕太(アプリケーション開発２課)" w:date="2025-08-08T16:24:00Z" w16du:dateUtc="2025-08-08T07:24:00Z">
          <w:pPr>
            <w:pStyle w:val="a0"/>
            <w:numPr>
              <w:numId w:val="143"/>
            </w:numPr>
            <w:ind w:left="1422" w:hanging="440"/>
          </w:pPr>
        </w:pPrChange>
      </w:pPr>
      <w:ins w:id="2101" w:author="森川　裕太(アプリケーション開発２課)" w:date="2025-08-08T16:24:00Z" w16du:dateUtc="2025-08-08T07:24:00Z">
        <w:del w:id="2102" w:author="森川　裕太(アプリケーション開発２課)" w:date="2025-08-08T16:26:00Z" w16du:dateUtc="2025-08-08T07:26:00Z">
          <w:r w:rsidDel="007F5AA7">
            <w:rPr>
              <w:rFonts w:hAnsi="ＭＳ 明朝" w:hint="eastAsia"/>
            </w:rPr>
            <w:delText>末尾桁＋１の位置にある数値を四捨五入して計算結果表示欄に表示する</w:delText>
          </w:r>
          <w:bookmarkStart w:id="2103" w:name="_Toc206426607"/>
          <w:bookmarkStart w:id="2104" w:name="_Toc206426750"/>
          <w:bookmarkStart w:id="2105" w:name="_Toc206488898"/>
          <w:bookmarkStart w:id="2106" w:name="_Toc206489119"/>
          <w:bookmarkStart w:id="2107" w:name="_Toc206495737"/>
          <w:bookmarkStart w:id="2108" w:name="_Toc206496076"/>
          <w:bookmarkEnd w:id="2103"/>
          <w:bookmarkEnd w:id="2104"/>
          <w:bookmarkEnd w:id="2105"/>
          <w:bookmarkEnd w:id="2106"/>
          <w:bookmarkEnd w:id="2107"/>
          <w:bookmarkEnd w:id="2108"/>
        </w:del>
      </w:ins>
    </w:p>
    <w:tbl>
      <w:tblPr>
        <w:tblStyle w:val="afc"/>
        <w:tblW w:w="8121" w:type="dxa"/>
        <w:jc w:val="center"/>
        <w:tblLook w:val="04A0" w:firstRow="1" w:lastRow="0" w:firstColumn="1" w:lastColumn="0" w:noHBand="0" w:noVBand="1"/>
        <w:tblPrChange w:id="2109" w:author="森川　裕太(アプリケーション開発２課)" w:date="2025-08-08T16:25:00Z" w16du:dateUtc="2025-08-08T07:25:00Z">
          <w:tblPr>
            <w:tblStyle w:val="afc"/>
            <w:tblW w:w="8679" w:type="dxa"/>
            <w:jc w:val="center"/>
            <w:tblLook w:val="04A0" w:firstRow="1" w:lastRow="0" w:firstColumn="1" w:lastColumn="0" w:noHBand="0" w:noVBand="1"/>
          </w:tblPr>
        </w:tblPrChange>
      </w:tblPr>
      <w:tblGrid>
        <w:gridCol w:w="988"/>
        <w:gridCol w:w="2291"/>
        <w:gridCol w:w="2662"/>
        <w:gridCol w:w="2180"/>
        <w:tblGridChange w:id="2110">
          <w:tblGrid>
            <w:gridCol w:w="988"/>
            <w:gridCol w:w="141"/>
            <w:gridCol w:w="2150"/>
            <w:gridCol w:w="558"/>
            <w:gridCol w:w="2104"/>
            <w:gridCol w:w="558"/>
            <w:gridCol w:w="1622"/>
            <w:gridCol w:w="558"/>
          </w:tblGrid>
        </w:tblGridChange>
      </w:tblGrid>
      <w:tr w:rsidR="008E3FE5" w:rsidDel="007F5AA7" w14:paraId="2ADE0C53" w14:textId="340530A0" w:rsidTr="00700E15">
        <w:trPr>
          <w:jc w:val="center"/>
          <w:del w:id="2111" w:author="森川　裕太(アプリケーション開発２課)" w:date="2025-08-08T16:26:00Z"/>
          <w:trPrChange w:id="2112" w:author="森川　裕太(アプリケーション開発２課)" w:date="2025-08-08T16:25:00Z" w16du:dateUtc="2025-08-08T07:25:00Z">
            <w:trPr>
              <w:jc w:val="center"/>
            </w:trPr>
          </w:trPrChange>
        </w:trPr>
        <w:tc>
          <w:tcPr>
            <w:tcW w:w="988" w:type="dxa"/>
            <w:tcBorders>
              <w:bottom w:val="single" w:sz="4" w:space="0" w:color="auto"/>
            </w:tcBorders>
            <w:shd w:val="clear" w:color="auto" w:fill="E7E6E6" w:themeFill="background2"/>
            <w:tcPrChange w:id="2113" w:author="森川　裕太(アプリケーション開発２課)" w:date="2025-08-08T16:25:00Z" w16du:dateUtc="2025-08-08T07:25:00Z">
              <w:tcPr>
                <w:tcW w:w="1129" w:type="dxa"/>
                <w:gridSpan w:val="2"/>
                <w:tcBorders>
                  <w:bottom w:val="single" w:sz="4" w:space="0" w:color="auto"/>
                </w:tcBorders>
                <w:shd w:val="clear" w:color="auto" w:fill="E7E6E6" w:themeFill="background2"/>
              </w:tcPr>
            </w:tcPrChange>
          </w:tcPr>
          <w:p w14:paraId="39C35D91" w14:textId="2F732E6B" w:rsidR="008E3FE5" w:rsidDel="007F5AA7" w:rsidRDefault="008E3FE5">
            <w:pPr>
              <w:pStyle w:val="a0"/>
              <w:ind w:left="0"/>
              <w:jc w:val="center"/>
              <w:rPr>
                <w:del w:id="2114" w:author="森川　裕太(アプリケーション開発２課)" w:date="2025-08-08T16:26:00Z" w16du:dateUtc="2025-08-08T07:26:00Z"/>
                <w:rFonts w:hAnsi="ＭＳ 明朝"/>
              </w:rPr>
            </w:pPr>
            <w:ins w:id="2115" w:author="森川　裕太(アプリケーション開発２課)" w:date="2025-08-08T16:24:00Z" w16du:dateUtc="2025-08-08T07:24:00Z">
              <w:del w:id="2116" w:author="森川　裕太(アプリケーション開発２課)" w:date="2025-08-08T16:26:00Z" w16du:dateUtc="2025-08-08T07:26:00Z">
                <w:r w:rsidDel="007F5AA7">
                  <w:rPr>
                    <w:rFonts w:hAnsi="ＭＳ 明朝" w:hint="eastAsia"/>
                  </w:rPr>
                  <w:delText>計算例</w:delText>
                </w:r>
              </w:del>
            </w:ins>
            <w:bookmarkStart w:id="2117" w:name="_Toc206426608"/>
            <w:bookmarkStart w:id="2118" w:name="_Toc206426751"/>
            <w:bookmarkStart w:id="2119" w:name="_Toc206488899"/>
            <w:bookmarkStart w:id="2120" w:name="_Toc206489120"/>
            <w:bookmarkStart w:id="2121" w:name="_Toc206495738"/>
            <w:bookmarkStart w:id="2122" w:name="_Toc206496077"/>
            <w:bookmarkEnd w:id="2117"/>
            <w:bookmarkEnd w:id="2118"/>
            <w:bookmarkEnd w:id="2119"/>
            <w:bookmarkEnd w:id="2120"/>
            <w:bookmarkEnd w:id="2121"/>
            <w:bookmarkEnd w:id="2122"/>
          </w:p>
        </w:tc>
        <w:tc>
          <w:tcPr>
            <w:tcW w:w="2291" w:type="dxa"/>
            <w:shd w:val="clear" w:color="auto" w:fill="E7E6E6" w:themeFill="background2"/>
            <w:tcPrChange w:id="2123" w:author="森川　裕太(アプリケーション開発２課)" w:date="2025-08-08T16:25:00Z" w16du:dateUtc="2025-08-08T07:25:00Z">
              <w:tcPr>
                <w:tcW w:w="2708" w:type="dxa"/>
                <w:gridSpan w:val="2"/>
                <w:shd w:val="clear" w:color="auto" w:fill="E7E6E6" w:themeFill="background2"/>
              </w:tcPr>
            </w:tcPrChange>
          </w:tcPr>
          <w:p w14:paraId="16E9568D" w14:textId="1F55FF3D" w:rsidR="008E3FE5" w:rsidDel="007F5AA7" w:rsidRDefault="008E3FE5">
            <w:pPr>
              <w:pStyle w:val="a0"/>
              <w:ind w:left="0"/>
              <w:jc w:val="center"/>
              <w:rPr>
                <w:del w:id="2124" w:author="森川　裕太(アプリケーション開発２課)" w:date="2025-08-08T16:26:00Z" w16du:dateUtc="2025-08-08T07:26:00Z"/>
                <w:rFonts w:hAnsi="ＭＳ 明朝"/>
              </w:rPr>
            </w:pPr>
            <w:ins w:id="2125" w:author="森川　裕太(アプリケーション開発２課)" w:date="2025-08-08T16:24:00Z" w16du:dateUtc="2025-08-08T07:24:00Z">
              <w:del w:id="2126" w:author="森川　裕太(アプリケーション開発２課)" w:date="2025-08-08T16:26:00Z" w16du:dateUtc="2025-08-08T07:26:00Z">
                <w:r w:rsidDel="007F5AA7">
                  <w:rPr>
                    <w:rFonts w:hAnsi="ＭＳ 明朝" w:hint="eastAsia"/>
                  </w:rPr>
                  <w:delText>キー操作</w:delText>
                </w:r>
              </w:del>
            </w:ins>
            <w:bookmarkStart w:id="2127" w:name="_Toc206426609"/>
            <w:bookmarkStart w:id="2128" w:name="_Toc206426752"/>
            <w:bookmarkStart w:id="2129" w:name="_Toc206488900"/>
            <w:bookmarkStart w:id="2130" w:name="_Toc206489121"/>
            <w:bookmarkStart w:id="2131" w:name="_Toc206495739"/>
            <w:bookmarkStart w:id="2132" w:name="_Toc206496078"/>
            <w:bookmarkEnd w:id="2127"/>
            <w:bookmarkEnd w:id="2128"/>
            <w:bookmarkEnd w:id="2129"/>
            <w:bookmarkEnd w:id="2130"/>
            <w:bookmarkEnd w:id="2131"/>
            <w:bookmarkEnd w:id="2132"/>
          </w:p>
        </w:tc>
        <w:tc>
          <w:tcPr>
            <w:tcW w:w="2662" w:type="dxa"/>
            <w:shd w:val="clear" w:color="auto" w:fill="E7E6E6" w:themeFill="background2"/>
            <w:tcPrChange w:id="2133" w:author="森川　裕太(アプリケーション開発２課)" w:date="2025-08-08T16:25:00Z" w16du:dateUtc="2025-08-08T07:25:00Z">
              <w:tcPr>
                <w:tcW w:w="2662" w:type="dxa"/>
                <w:gridSpan w:val="2"/>
                <w:shd w:val="clear" w:color="auto" w:fill="E7E6E6" w:themeFill="background2"/>
              </w:tcPr>
            </w:tcPrChange>
          </w:tcPr>
          <w:p w14:paraId="10AA0EA8" w14:textId="0C168ABD" w:rsidR="008E3FE5" w:rsidDel="007F5AA7" w:rsidRDefault="008E3FE5">
            <w:pPr>
              <w:pStyle w:val="a0"/>
              <w:ind w:left="0"/>
              <w:jc w:val="center"/>
              <w:rPr>
                <w:del w:id="2134" w:author="森川　裕太(アプリケーション開発２課)" w:date="2025-08-08T16:26:00Z" w16du:dateUtc="2025-08-08T07:26:00Z"/>
                <w:rFonts w:hAnsi="ＭＳ 明朝"/>
              </w:rPr>
            </w:pPr>
            <w:ins w:id="2135" w:author="森川　裕太(アプリケーション開発２課)" w:date="2025-08-08T16:24:00Z" w16du:dateUtc="2025-08-08T07:24:00Z">
              <w:del w:id="2136" w:author="森川　裕太(アプリケーション開発２課)" w:date="2025-08-08T16:26:00Z" w16du:dateUtc="2025-08-08T07:26:00Z">
                <w:r w:rsidDel="007F5AA7">
                  <w:rPr>
                    <w:rFonts w:hAnsi="ＭＳ 明朝" w:hint="eastAsia"/>
                  </w:rPr>
                  <w:delText>途中計算表示欄</w:delText>
                </w:r>
              </w:del>
            </w:ins>
            <w:bookmarkStart w:id="2137" w:name="_Toc206426610"/>
            <w:bookmarkStart w:id="2138" w:name="_Toc206426753"/>
            <w:bookmarkStart w:id="2139" w:name="_Toc206488901"/>
            <w:bookmarkStart w:id="2140" w:name="_Toc206489122"/>
            <w:bookmarkStart w:id="2141" w:name="_Toc206495740"/>
            <w:bookmarkStart w:id="2142" w:name="_Toc206496079"/>
            <w:bookmarkEnd w:id="2137"/>
            <w:bookmarkEnd w:id="2138"/>
            <w:bookmarkEnd w:id="2139"/>
            <w:bookmarkEnd w:id="2140"/>
            <w:bookmarkEnd w:id="2141"/>
            <w:bookmarkEnd w:id="2142"/>
          </w:p>
        </w:tc>
        <w:tc>
          <w:tcPr>
            <w:tcW w:w="2180" w:type="dxa"/>
            <w:shd w:val="clear" w:color="auto" w:fill="E7E6E6" w:themeFill="background2"/>
            <w:tcPrChange w:id="2143" w:author="森川　裕太(アプリケーション開発２課)" w:date="2025-08-08T16:25:00Z" w16du:dateUtc="2025-08-08T07:25:00Z">
              <w:tcPr>
                <w:tcW w:w="2180" w:type="dxa"/>
                <w:gridSpan w:val="2"/>
                <w:shd w:val="clear" w:color="auto" w:fill="E7E6E6" w:themeFill="background2"/>
              </w:tcPr>
            </w:tcPrChange>
          </w:tcPr>
          <w:p w14:paraId="6700F5AE" w14:textId="2929649A" w:rsidR="008E3FE5" w:rsidDel="007F5AA7" w:rsidRDefault="008E3FE5">
            <w:pPr>
              <w:pStyle w:val="a0"/>
              <w:ind w:left="0"/>
              <w:jc w:val="center"/>
              <w:rPr>
                <w:del w:id="2144" w:author="森川　裕太(アプリケーション開発２課)" w:date="2025-08-08T16:26:00Z" w16du:dateUtc="2025-08-08T07:26:00Z"/>
                <w:rFonts w:hAnsi="ＭＳ 明朝"/>
              </w:rPr>
            </w:pPr>
            <w:ins w:id="2145" w:author="森川　裕太(アプリケーション開発２課)" w:date="2025-08-08T16:24:00Z" w16du:dateUtc="2025-08-08T07:24:00Z">
              <w:del w:id="2146" w:author="森川　裕太(アプリケーション開発２課)" w:date="2025-08-08T16:26:00Z" w16du:dateUtc="2025-08-08T07:26:00Z">
                <w:r w:rsidDel="007F5AA7">
                  <w:rPr>
                    <w:rFonts w:hAnsi="ＭＳ 明朝" w:hint="eastAsia"/>
                  </w:rPr>
                  <w:delText>計算結果表示欄</w:delText>
                </w:r>
              </w:del>
            </w:ins>
            <w:bookmarkStart w:id="2147" w:name="_Toc206426611"/>
            <w:bookmarkStart w:id="2148" w:name="_Toc206426754"/>
            <w:bookmarkStart w:id="2149" w:name="_Toc206488902"/>
            <w:bookmarkStart w:id="2150" w:name="_Toc206489123"/>
            <w:bookmarkStart w:id="2151" w:name="_Toc206495741"/>
            <w:bookmarkStart w:id="2152" w:name="_Toc206496080"/>
            <w:bookmarkEnd w:id="2147"/>
            <w:bookmarkEnd w:id="2148"/>
            <w:bookmarkEnd w:id="2149"/>
            <w:bookmarkEnd w:id="2150"/>
            <w:bookmarkEnd w:id="2151"/>
            <w:bookmarkEnd w:id="2152"/>
          </w:p>
        </w:tc>
        <w:bookmarkStart w:id="2153" w:name="_Toc206495742"/>
        <w:bookmarkStart w:id="2154" w:name="_Toc206496081"/>
        <w:bookmarkEnd w:id="2153"/>
        <w:bookmarkEnd w:id="2154"/>
      </w:tr>
      <w:tr w:rsidR="008E3FE5" w:rsidDel="007F5AA7" w14:paraId="6AD79C67" w14:textId="0BFB7623" w:rsidTr="00700E15">
        <w:trPr>
          <w:trHeight w:val="126"/>
          <w:jc w:val="center"/>
          <w:del w:id="2155" w:author="森川　裕太(アプリケーション開発２課)" w:date="2025-08-08T16:26:00Z"/>
          <w:trPrChange w:id="2156" w:author="森川　裕太(アプリケーション開発２課)" w:date="2025-08-08T16:25:00Z" w16du:dateUtc="2025-08-08T07:25:00Z">
            <w:trPr>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2157" w:author="森川　裕太(アプリケーション開発２課)" w:date="2025-08-08T16:25:00Z" w16du:dateUtc="2025-08-08T07:25:00Z">
              <w:tcPr>
                <w:tcW w:w="1129" w:type="dxa"/>
                <w:gridSpan w:val="2"/>
                <w:tcBorders>
                  <w:top w:val="single" w:sz="4" w:space="0" w:color="auto"/>
                  <w:left w:val="single" w:sz="4" w:space="0" w:color="auto"/>
                  <w:bottom w:val="single" w:sz="4" w:space="0" w:color="auto"/>
                  <w:right w:val="single" w:sz="4" w:space="0" w:color="auto"/>
                </w:tcBorders>
              </w:tcPr>
            </w:tcPrChange>
          </w:tcPr>
          <w:p w14:paraId="238B8626" w14:textId="3DD63B5F" w:rsidR="008E3FE5" w:rsidDel="007F5AA7" w:rsidRDefault="008E3FE5">
            <w:pPr>
              <w:pStyle w:val="a0"/>
              <w:ind w:left="0"/>
              <w:rPr>
                <w:del w:id="2158" w:author="森川　裕太(アプリケーション開発２課)" w:date="2025-08-08T16:26:00Z" w16du:dateUtc="2025-08-08T07:26:00Z"/>
                <w:rFonts w:hAnsi="ＭＳ 明朝"/>
              </w:rPr>
            </w:pPr>
            <w:ins w:id="2159" w:author="森川　裕太(アプリケーション開発２課)" w:date="2025-08-08T16:24:00Z" w16du:dateUtc="2025-08-08T07:24:00Z">
              <w:del w:id="2160" w:author="森川　裕太(アプリケーション開発２課)" w:date="2025-08-08T16:26:00Z" w16du:dateUtc="2025-08-08T07:26:00Z">
                <w:r w:rsidDel="007F5AA7">
                  <w:rPr>
                    <w:rFonts w:hAnsi="ＭＳ 明朝" w:hint="eastAsia"/>
                  </w:rPr>
                  <w:delText>5÷3</w:delText>
                </w:r>
              </w:del>
            </w:ins>
            <w:bookmarkStart w:id="2161" w:name="_Toc206426613"/>
            <w:bookmarkStart w:id="2162" w:name="_Toc206426756"/>
            <w:bookmarkStart w:id="2163" w:name="_Toc206488904"/>
            <w:bookmarkStart w:id="2164" w:name="_Toc206489125"/>
            <w:bookmarkStart w:id="2165" w:name="_Toc206495743"/>
            <w:bookmarkStart w:id="2166" w:name="_Toc206496082"/>
            <w:bookmarkEnd w:id="2161"/>
            <w:bookmarkEnd w:id="2162"/>
            <w:bookmarkEnd w:id="2163"/>
            <w:bookmarkEnd w:id="2164"/>
            <w:bookmarkEnd w:id="2165"/>
            <w:bookmarkEnd w:id="2166"/>
          </w:p>
        </w:tc>
        <w:tc>
          <w:tcPr>
            <w:tcW w:w="2291" w:type="dxa"/>
            <w:tcBorders>
              <w:left w:val="single" w:sz="4" w:space="0" w:color="auto"/>
            </w:tcBorders>
            <w:tcPrChange w:id="2167" w:author="森川　裕太(アプリケーション開発２課)" w:date="2025-08-08T16:25:00Z" w16du:dateUtc="2025-08-08T07:25:00Z">
              <w:tcPr>
                <w:tcW w:w="2708" w:type="dxa"/>
                <w:gridSpan w:val="2"/>
                <w:tcBorders>
                  <w:left w:val="single" w:sz="4" w:space="0" w:color="auto"/>
                </w:tcBorders>
              </w:tcPr>
            </w:tcPrChange>
          </w:tcPr>
          <w:p w14:paraId="3AA629E9" w14:textId="626EF7CC" w:rsidR="008E3FE5" w:rsidDel="007F5AA7" w:rsidRDefault="008E3FE5">
            <w:pPr>
              <w:pStyle w:val="a0"/>
              <w:ind w:left="0"/>
              <w:jc w:val="right"/>
              <w:rPr>
                <w:ins w:id="2168" w:author="森川　裕太(アプリケーション開発２課)" w:date="2025-08-08T16:24:00Z" w16du:dateUtc="2025-08-08T07:24:00Z"/>
                <w:del w:id="2169" w:author="森川　裕太(アプリケーション開発２課)" w:date="2025-08-08T16:26:00Z" w16du:dateUtc="2025-08-08T07:26:00Z"/>
                <w:rFonts w:hAnsi="ＭＳ 明朝"/>
              </w:rPr>
            </w:pPr>
            <w:ins w:id="2170" w:author="森川　裕太(アプリケーション開発２課)" w:date="2025-08-08T16:24:00Z" w16du:dateUtc="2025-08-08T07:24:00Z">
              <w:del w:id="2171" w:author="森川　裕太(アプリケーション開発２課)" w:date="2025-08-08T16:26:00Z" w16du:dateUtc="2025-08-08T07:26:00Z">
                <w:r w:rsidDel="007F5AA7">
                  <w:rPr>
                    <w:rFonts w:hAnsi="ＭＳ 明朝" w:hint="eastAsia"/>
                  </w:rPr>
                  <w:delText>5</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r w:rsidDel="007F5AA7">
                  <w:rPr>
                    <w:rFonts w:hAnsi="ＭＳ 明朝" w:hint="eastAsia"/>
                  </w:rPr>
                  <w:delText>3</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bookmarkStart w:id="2172" w:name="_Toc206426614"/>
                <w:bookmarkStart w:id="2173" w:name="_Toc206426757"/>
                <w:bookmarkStart w:id="2174" w:name="_Toc206488905"/>
                <w:bookmarkStart w:id="2175" w:name="_Toc206489126"/>
                <w:bookmarkStart w:id="2176" w:name="_Toc206495744"/>
                <w:bookmarkStart w:id="2177" w:name="_Toc206496083"/>
                <w:bookmarkEnd w:id="2172"/>
                <w:bookmarkEnd w:id="2173"/>
                <w:bookmarkEnd w:id="2174"/>
                <w:bookmarkEnd w:id="2175"/>
                <w:bookmarkEnd w:id="2176"/>
                <w:bookmarkEnd w:id="2177"/>
              </w:del>
            </w:ins>
          </w:p>
          <w:p w14:paraId="13A29BC6" w14:textId="562537A8" w:rsidR="008E3FE5" w:rsidDel="007F5AA7" w:rsidRDefault="008E3FE5">
            <w:pPr>
              <w:pStyle w:val="a0"/>
              <w:ind w:left="0"/>
              <w:jc w:val="right"/>
              <w:rPr>
                <w:del w:id="2178" w:author="森川　裕太(アプリケーション開発２課)" w:date="2025-08-08T16:26:00Z" w16du:dateUtc="2025-08-08T07:26:00Z"/>
                <w:rFonts w:hAnsi="ＭＳ 明朝"/>
              </w:rPr>
            </w:pPr>
            <w:bookmarkStart w:id="2179" w:name="_Toc206426615"/>
            <w:bookmarkStart w:id="2180" w:name="_Toc206426758"/>
            <w:bookmarkStart w:id="2181" w:name="_Toc206488906"/>
            <w:bookmarkStart w:id="2182" w:name="_Toc206489127"/>
            <w:bookmarkStart w:id="2183" w:name="_Toc206495745"/>
            <w:bookmarkStart w:id="2184" w:name="_Toc206496084"/>
            <w:bookmarkEnd w:id="2179"/>
            <w:bookmarkEnd w:id="2180"/>
            <w:bookmarkEnd w:id="2181"/>
            <w:bookmarkEnd w:id="2182"/>
            <w:bookmarkEnd w:id="2183"/>
            <w:bookmarkEnd w:id="2184"/>
          </w:p>
        </w:tc>
        <w:tc>
          <w:tcPr>
            <w:tcW w:w="2662" w:type="dxa"/>
            <w:tcPrChange w:id="2185" w:author="森川　裕太(アプリケーション開発２課)" w:date="2025-08-08T16:25:00Z" w16du:dateUtc="2025-08-08T07:25:00Z">
              <w:tcPr>
                <w:tcW w:w="2662" w:type="dxa"/>
                <w:gridSpan w:val="2"/>
              </w:tcPr>
            </w:tcPrChange>
          </w:tcPr>
          <w:p w14:paraId="603EC362" w14:textId="23D2F9FE" w:rsidR="008E3FE5" w:rsidDel="007F5AA7" w:rsidRDefault="008E3FE5">
            <w:pPr>
              <w:pStyle w:val="a0"/>
              <w:ind w:left="0"/>
              <w:jc w:val="right"/>
              <w:rPr>
                <w:ins w:id="2186" w:author="森川　裕太(アプリケーション開発２課)" w:date="2025-08-08T16:24:00Z" w16du:dateUtc="2025-08-08T07:24:00Z"/>
                <w:del w:id="2187" w:author="森川　裕太(アプリケーション開発２課)" w:date="2025-08-08T16:26:00Z" w16du:dateUtc="2025-08-08T07:26:00Z"/>
                <w:rFonts w:hAnsi="ＭＳ 明朝"/>
              </w:rPr>
            </w:pPr>
            <w:ins w:id="2188" w:author="森川　裕太(アプリケーション開発２課)" w:date="2025-08-08T16:24:00Z" w16du:dateUtc="2025-08-08T07:24:00Z">
              <w:del w:id="2189" w:author="森川　裕太(アプリケーション開発２課)" w:date="2025-08-08T16:26:00Z" w16du:dateUtc="2025-08-08T07:26:00Z">
                <w:r w:rsidDel="007F5AA7">
                  <w:rPr>
                    <w:rFonts w:hAnsi="ＭＳ 明朝" w:hint="eastAsia"/>
                  </w:rPr>
                  <w:delText>5</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r w:rsidDel="007F5AA7">
                  <w:rPr>
                    <w:rFonts w:hAnsi="ＭＳ 明朝" w:hint="eastAsia"/>
                  </w:rPr>
                  <w:delText>3</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bookmarkStart w:id="2190" w:name="_Toc206426616"/>
                <w:bookmarkStart w:id="2191" w:name="_Toc206426759"/>
                <w:bookmarkStart w:id="2192" w:name="_Toc206488907"/>
                <w:bookmarkStart w:id="2193" w:name="_Toc206489128"/>
                <w:bookmarkStart w:id="2194" w:name="_Toc206495746"/>
                <w:bookmarkStart w:id="2195" w:name="_Toc206496085"/>
                <w:bookmarkEnd w:id="2190"/>
                <w:bookmarkEnd w:id="2191"/>
                <w:bookmarkEnd w:id="2192"/>
                <w:bookmarkEnd w:id="2193"/>
                <w:bookmarkEnd w:id="2194"/>
                <w:bookmarkEnd w:id="2195"/>
              </w:del>
            </w:ins>
          </w:p>
          <w:p w14:paraId="62DA793D" w14:textId="6FCD384C" w:rsidR="008E3FE5" w:rsidDel="007F5AA7" w:rsidRDefault="008E3FE5">
            <w:pPr>
              <w:pStyle w:val="a0"/>
              <w:ind w:left="0" w:right="90"/>
              <w:jc w:val="right"/>
              <w:rPr>
                <w:del w:id="2196" w:author="森川　裕太(アプリケーション開発２課)" w:date="2025-08-08T16:26:00Z" w16du:dateUtc="2025-08-08T07:26:00Z"/>
                <w:rFonts w:hAnsi="ＭＳ 明朝"/>
              </w:rPr>
            </w:pPr>
            <w:bookmarkStart w:id="2197" w:name="_Toc206426617"/>
            <w:bookmarkStart w:id="2198" w:name="_Toc206426760"/>
            <w:bookmarkStart w:id="2199" w:name="_Toc206488908"/>
            <w:bookmarkStart w:id="2200" w:name="_Toc206489129"/>
            <w:bookmarkStart w:id="2201" w:name="_Toc206495747"/>
            <w:bookmarkStart w:id="2202" w:name="_Toc206496086"/>
            <w:bookmarkEnd w:id="2197"/>
            <w:bookmarkEnd w:id="2198"/>
            <w:bookmarkEnd w:id="2199"/>
            <w:bookmarkEnd w:id="2200"/>
            <w:bookmarkEnd w:id="2201"/>
            <w:bookmarkEnd w:id="2202"/>
          </w:p>
        </w:tc>
        <w:tc>
          <w:tcPr>
            <w:tcW w:w="2180" w:type="dxa"/>
            <w:tcPrChange w:id="2203" w:author="森川　裕太(アプリケーション開発２課)" w:date="2025-08-08T16:25:00Z" w16du:dateUtc="2025-08-08T07:25:00Z">
              <w:tcPr>
                <w:tcW w:w="2180" w:type="dxa"/>
                <w:gridSpan w:val="2"/>
              </w:tcPr>
            </w:tcPrChange>
          </w:tcPr>
          <w:p w14:paraId="726A15EA" w14:textId="22756048" w:rsidR="008E3FE5" w:rsidDel="007F5AA7" w:rsidRDefault="008E3FE5">
            <w:pPr>
              <w:pStyle w:val="a0"/>
              <w:ind w:left="0"/>
              <w:jc w:val="right"/>
              <w:rPr>
                <w:del w:id="2204" w:author="森川　裕太(アプリケーション開発２課)" w:date="2025-08-08T16:26:00Z" w16du:dateUtc="2025-08-08T07:26:00Z"/>
                <w:rFonts w:hAnsi="ＭＳ 明朝"/>
              </w:rPr>
            </w:pPr>
            <w:ins w:id="2205" w:author="森川　裕太(アプリケーション開発２課)" w:date="2025-08-08T16:24:00Z" w16du:dateUtc="2025-08-08T07:24:00Z">
              <w:del w:id="2206" w:author="森川　裕太(アプリケーション開発２課)" w:date="2025-08-08T16:26:00Z" w16du:dateUtc="2025-08-08T07:26:00Z">
                <w:r w:rsidRPr="000D74E7" w:rsidDel="007F5AA7">
                  <w:rPr>
                    <w:rFonts w:hAnsi="ＭＳ 明朝"/>
                  </w:rPr>
                  <w:delText>1.666666666666667</w:delText>
                </w:r>
              </w:del>
            </w:ins>
            <w:bookmarkStart w:id="2207" w:name="_Toc206426618"/>
            <w:bookmarkStart w:id="2208" w:name="_Toc206426761"/>
            <w:bookmarkStart w:id="2209" w:name="_Toc206488909"/>
            <w:bookmarkStart w:id="2210" w:name="_Toc206489130"/>
            <w:bookmarkStart w:id="2211" w:name="_Toc206495748"/>
            <w:bookmarkStart w:id="2212" w:name="_Toc206496087"/>
            <w:bookmarkEnd w:id="2207"/>
            <w:bookmarkEnd w:id="2208"/>
            <w:bookmarkEnd w:id="2209"/>
            <w:bookmarkEnd w:id="2210"/>
            <w:bookmarkEnd w:id="2211"/>
            <w:bookmarkEnd w:id="2212"/>
          </w:p>
        </w:tc>
        <w:bookmarkStart w:id="2213" w:name="_Toc206495749"/>
        <w:bookmarkStart w:id="2214" w:name="_Toc206496088"/>
        <w:bookmarkEnd w:id="2213"/>
        <w:bookmarkEnd w:id="2214"/>
      </w:tr>
      <w:tr w:rsidR="008E3FE5" w:rsidDel="007F5AA7" w14:paraId="6AD8DF5B" w14:textId="4696809D" w:rsidTr="00700E15">
        <w:trPr>
          <w:trHeight w:val="126"/>
          <w:jc w:val="center"/>
          <w:del w:id="2215" w:author="森川　裕太(アプリケーション開発２課)" w:date="2025-08-08T16:26:00Z"/>
          <w:trPrChange w:id="2216" w:author="森川　裕太(アプリケーション開発２課)" w:date="2025-08-08T16:25:00Z" w16du:dateUtc="2025-08-08T07:25:00Z">
            <w:trPr>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2217" w:author="森川　裕太(アプリケーション開発２課)" w:date="2025-08-08T16:25:00Z" w16du:dateUtc="2025-08-08T07:25:00Z">
              <w:tcPr>
                <w:tcW w:w="1129" w:type="dxa"/>
                <w:gridSpan w:val="2"/>
                <w:tcBorders>
                  <w:top w:val="single" w:sz="4" w:space="0" w:color="auto"/>
                  <w:left w:val="single" w:sz="4" w:space="0" w:color="auto"/>
                  <w:bottom w:val="single" w:sz="4" w:space="0" w:color="auto"/>
                  <w:right w:val="single" w:sz="4" w:space="0" w:color="auto"/>
                </w:tcBorders>
              </w:tcPr>
            </w:tcPrChange>
          </w:tcPr>
          <w:p w14:paraId="6C9818EC" w14:textId="37EB079E" w:rsidR="008E3FE5" w:rsidDel="007F5AA7" w:rsidRDefault="008E3FE5">
            <w:pPr>
              <w:pStyle w:val="a0"/>
              <w:ind w:left="0"/>
              <w:rPr>
                <w:del w:id="2218" w:author="森川　裕太(アプリケーション開発２課)" w:date="2025-08-08T16:26:00Z" w16du:dateUtc="2025-08-08T07:26:00Z"/>
                <w:rFonts w:hAnsi="ＭＳ 明朝"/>
              </w:rPr>
            </w:pPr>
            <w:ins w:id="2219" w:author="森川　裕太(アプリケーション開発２課)" w:date="2025-08-08T16:24:00Z" w16du:dateUtc="2025-08-08T07:24:00Z">
              <w:del w:id="2220" w:author="森川　裕太(アプリケーション開発２課)" w:date="2025-08-08T16:26:00Z" w16du:dateUtc="2025-08-08T07:26:00Z">
                <w:r w:rsidDel="007F5AA7">
                  <w:rPr>
                    <w:rFonts w:hAnsi="ＭＳ 明朝" w:hint="eastAsia"/>
                  </w:rPr>
                  <w:delText>3÷7</w:delText>
                </w:r>
              </w:del>
            </w:ins>
            <w:bookmarkStart w:id="2221" w:name="_Toc206426620"/>
            <w:bookmarkStart w:id="2222" w:name="_Toc206426763"/>
            <w:bookmarkStart w:id="2223" w:name="_Toc206488911"/>
            <w:bookmarkStart w:id="2224" w:name="_Toc206489132"/>
            <w:bookmarkStart w:id="2225" w:name="_Toc206495750"/>
            <w:bookmarkStart w:id="2226" w:name="_Toc206496089"/>
            <w:bookmarkEnd w:id="2221"/>
            <w:bookmarkEnd w:id="2222"/>
            <w:bookmarkEnd w:id="2223"/>
            <w:bookmarkEnd w:id="2224"/>
            <w:bookmarkEnd w:id="2225"/>
            <w:bookmarkEnd w:id="2226"/>
          </w:p>
        </w:tc>
        <w:tc>
          <w:tcPr>
            <w:tcW w:w="2291" w:type="dxa"/>
            <w:tcBorders>
              <w:left w:val="single" w:sz="4" w:space="0" w:color="auto"/>
            </w:tcBorders>
            <w:tcPrChange w:id="2227" w:author="森川　裕太(アプリケーション開発２課)" w:date="2025-08-08T16:25:00Z" w16du:dateUtc="2025-08-08T07:25:00Z">
              <w:tcPr>
                <w:tcW w:w="2708" w:type="dxa"/>
                <w:gridSpan w:val="2"/>
                <w:tcBorders>
                  <w:left w:val="single" w:sz="4" w:space="0" w:color="auto"/>
                </w:tcBorders>
              </w:tcPr>
            </w:tcPrChange>
          </w:tcPr>
          <w:p w14:paraId="2200F92B" w14:textId="24A0FDA7" w:rsidR="008E3FE5" w:rsidDel="007F5AA7" w:rsidRDefault="008E3FE5">
            <w:pPr>
              <w:pStyle w:val="a0"/>
              <w:ind w:left="0"/>
              <w:jc w:val="right"/>
              <w:rPr>
                <w:ins w:id="2228" w:author="森川　裕太(アプリケーション開発２課)" w:date="2025-08-08T16:24:00Z" w16du:dateUtc="2025-08-08T07:24:00Z"/>
                <w:del w:id="2229" w:author="森川　裕太(アプリケーション開発２課)" w:date="2025-08-08T16:26:00Z" w16du:dateUtc="2025-08-08T07:26:00Z"/>
                <w:rFonts w:hAnsi="ＭＳ 明朝"/>
              </w:rPr>
            </w:pPr>
            <w:ins w:id="2230" w:author="森川　裕太(アプリケーション開発２課)" w:date="2025-08-08T16:24:00Z" w16du:dateUtc="2025-08-08T07:24:00Z">
              <w:del w:id="2231" w:author="森川　裕太(アプリケーション開発２課)" w:date="2025-08-08T16:26:00Z" w16du:dateUtc="2025-08-08T07:26:00Z">
                <w:r w:rsidDel="007F5AA7">
                  <w:rPr>
                    <w:rFonts w:hAnsi="ＭＳ 明朝" w:hint="eastAsia"/>
                  </w:rPr>
                  <w:delText>3</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r w:rsidDel="007F5AA7">
                  <w:rPr>
                    <w:rFonts w:hAnsi="ＭＳ 明朝" w:hint="eastAsia"/>
                  </w:rPr>
                  <w:delText>7</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bookmarkStart w:id="2232" w:name="_Toc206426621"/>
                <w:bookmarkStart w:id="2233" w:name="_Toc206426764"/>
                <w:bookmarkStart w:id="2234" w:name="_Toc206488912"/>
                <w:bookmarkStart w:id="2235" w:name="_Toc206489133"/>
                <w:bookmarkStart w:id="2236" w:name="_Toc206495751"/>
                <w:bookmarkStart w:id="2237" w:name="_Toc206496090"/>
                <w:bookmarkEnd w:id="2232"/>
                <w:bookmarkEnd w:id="2233"/>
                <w:bookmarkEnd w:id="2234"/>
                <w:bookmarkEnd w:id="2235"/>
                <w:bookmarkEnd w:id="2236"/>
                <w:bookmarkEnd w:id="2237"/>
              </w:del>
            </w:ins>
          </w:p>
          <w:p w14:paraId="1A639B99" w14:textId="4F2FBB1F" w:rsidR="008E3FE5" w:rsidDel="007F5AA7" w:rsidRDefault="008E3FE5">
            <w:pPr>
              <w:pStyle w:val="a0"/>
              <w:ind w:left="0"/>
              <w:jc w:val="right"/>
              <w:rPr>
                <w:del w:id="2238" w:author="森川　裕太(アプリケーション開発２課)" w:date="2025-08-08T16:26:00Z" w16du:dateUtc="2025-08-08T07:26:00Z"/>
                <w:rFonts w:hAnsi="ＭＳ 明朝"/>
              </w:rPr>
            </w:pPr>
            <w:bookmarkStart w:id="2239" w:name="_Toc206426622"/>
            <w:bookmarkStart w:id="2240" w:name="_Toc206426765"/>
            <w:bookmarkStart w:id="2241" w:name="_Toc206488913"/>
            <w:bookmarkStart w:id="2242" w:name="_Toc206489134"/>
            <w:bookmarkStart w:id="2243" w:name="_Toc206495752"/>
            <w:bookmarkStart w:id="2244" w:name="_Toc206496091"/>
            <w:bookmarkEnd w:id="2239"/>
            <w:bookmarkEnd w:id="2240"/>
            <w:bookmarkEnd w:id="2241"/>
            <w:bookmarkEnd w:id="2242"/>
            <w:bookmarkEnd w:id="2243"/>
            <w:bookmarkEnd w:id="2244"/>
          </w:p>
        </w:tc>
        <w:tc>
          <w:tcPr>
            <w:tcW w:w="2662" w:type="dxa"/>
            <w:tcPrChange w:id="2245" w:author="森川　裕太(アプリケーション開発２課)" w:date="2025-08-08T16:25:00Z" w16du:dateUtc="2025-08-08T07:25:00Z">
              <w:tcPr>
                <w:tcW w:w="2662" w:type="dxa"/>
                <w:gridSpan w:val="2"/>
              </w:tcPr>
            </w:tcPrChange>
          </w:tcPr>
          <w:p w14:paraId="7A55002A" w14:textId="0694F68B" w:rsidR="008E3FE5" w:rsidDel="007F5AA7" w:rsidRDefault="008E3FE5">
            <w:pPr>
              <w:pStyle w:val="a0"/>
              <w:ind w:left="0"/>
              <w:jc w:val="right"/>
              <w:rPr>
                <w:ins w:id="2246" w:author="森川　裕太(アプリケーション開発２課)" w:date="2025-08-08T16:24:00Z" w16du:dateUtc="2025-08-08T07:24:00Z"/>
                <w:del w:id="2247" w:author="森川　裕太(アプリケーション開発２課)" w:date="2025-08-08T16:26:00Z" w16du:dateUtc="2025-08-08T07:26:00Z"/>
                <w:rFonts w:hAnsi="ＭＳ 明朝"/>
              </w:rPr>
            </w:pPr>
            <w:ins w:id="2248" w:author="森川　裕太(アプリケーション開発２課)" w:date="2025-08-08T16:24:00Z" w16du:dateUtc="2025-08-08T07:24:00Z">
              <w:del w:id="2249" w:author="森川　裕太(アプリケーション開発２課)" w:date="2025-08-08T16:26:00Z" w16du:dateUtc="2025-08-08T07:26:00Z">
                <w:r w:rsidDel="007F5AA7">
                  <w:rPr>
                    <w:rFonts w:hAnsi="ＭＳ 明朝" w:hint="eastAsia"/>
                  </w:rPr>
                  <w:delText>3</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r w:rsidDel="007F5AA7">
                  <w:rPr>
                    <w:rFonts w:hAnsi="ＭＳ 明朝" w:hint="eastAsia"/>
                  </w:rPr>
                  <w:delText>7</w:delText>
                </w:r>
                <w:r w:rsidDel="007F5AA7">
                  <w:rPr>
                    <w:rFonts w:hAnsi="ＭＳ 明朝"/>
                  </w:rPr>
                  <w:fldChar w:fldCharType="begin"/>
                </w:r>
                <w:r w:rsidDel="007F5AA7">
                  <w:rPr>
                    <w:rFonts w:hAnsi="ＭＳ 明朝"/>
                  </w:rPr>
                  <w:delInstrText xml:space="preserve"> </w:delInstrText>
                </w:r>
                <w:r w:rsidDel="007F5AA7">
                  <w:rPr>
                    <w:rFonts w:hAnsi="ＭＳ 明朝" w:hint="eastAsia"/>
                  </w:rPr>
                  <w:delInstrText>eq \o\ac(□,=)</w:delInstrText>
                </w:r>
                <w:r w:rsidDel="007F5AA7">
                  <w:rPr>
                    <w:rFonts w:hAnsi="ＭＳ 明朝"/>
                  </w:rPr>
                  <w:fldChar w:fldCharType="end"/>
                </w:r>
                <w:bookmarkStart w:id="2250" w:name="_Toc206426623"/>
                <w:bookmarkStart w:id="2251" w:name="_Toc206426766"/>
                <w:bookmarkStart w:id="2252" w:name="_Toc206488914"/>
                <w:bookmarkStart w:id="2253" w:name="_Toc206489135"/>
                <w:bookmarkStart w:id="2254" w:name="_Toc206495753"/>
                <w:bookmarkStart w:id="2255" w:name="_Toc206496092"/>
                <w:bookmarkEnd w:id="2250"/>
                <w:bookmarkEnd w:id="2251"/>
                <w:bookmarkEnd w:id="2252"/>
                <w:bookmarkEnd w:id="2253"/>
                <w:bookmarkEnd w:id="2254"/>
                <w:bookmarkEnd w:id="2255"/>
              </w:del>
            </w:ins>
          </w:p>
          <w:p w14:paraId="29F44551" w14:textId="1BC2D9D6" w:rsidR="008E3FE5" w:rsidDel="007F5AA7" w:rsidRDefault="008E3FE5">
            <w:pPr>
              <w:pStyle w:val="a0"/>
              <w:ind w:left="0"/>
              <w:jc w:val="right"/>
              <w:rPr>
                <w:del w:id="2256" w:author="森川　裕太(アプリケーション開発２課)" w:date="2025-08-08T16:26:00Z" w16du:dateUtc="2025-08-08T07:26:00Z"/>
                <w:rFonts w:hAnsi="ＭＳ 明朝"/>
              </w:rPr>
            </w:pPr>
            <w:bookmarkStart w:id="2257" w:name="_Toc206426624"/>
            <w:bookmarkStart w:id="2258" w:name="_Toc206426767"/>
            <w:bookmarkStart w:id="2259" w:name="_Toc206488915"/>
            <w:bookmarkStart w:id="2260" w:name="_Toc206489136"/>
            <w:bookmarkStart w:id="2261" w:name="_Toc206495754"/>
            <w:bookmarkStart w:id="2262" w:name="_Toc206496093"/>
            <w:bookmarkEnd w:id="2257"/>
            <w:bookmarkEnd w:id="2258"/>
            <w:bookmarkEnd w:id="2259"/>
            <w:bookmarkEnd w:id="2260"/>
            <w:bookmarkEnd w:id="2261"/>
            <w:bookmarkEnd w:id="2262"/>
          </w:p>
        </w:tc>
        <w:tc>
          <w:tcPr>
            <w:tcW w:w="2180" w:type="dxa"/>
            <w:tcPrChange w:id="2263" w:author="森川　裕太(アプリケーション開発２課)" w:date="2025-08-08T16:25:00Z" w16du:dateUtc="2025-08-08T07:25:00Z">
              <w:tcPr>
                <w:tcW w:w="2180" w:type="dxa"/>
                <w:gridSpan w:val="2"/>
              </w:tcPr>
            </w:tcPrChange>
          </w:tcPr>
          <w:p w14:paraId="1B140A39" w14:textId="2EDBF017" w:rsidR="008E3FE5" w:rsidRPr="000D74E7" w:rsidDel="007F5AA7" w:rsidRDefault="008E3FE5">
            <w:pPr>
              <w:pStyle w:val="a0"/>
              <w:ind w:left="0"/>
              <w:jc w:val="right"/>
              <w:rPr>
                <w:del w:id="2264" w:author="森川　裕太(アプリケーション開発２課)" w:date="2025-08-08T16:26:00Z" w16du:dateUtc="2025-08-08T07:26:00Z"/>
                <w:rFonts w:hAnsi="ＭＳ 明朝"/>
              </w:rPr>
            </w:pPr>
            <w:ins w:id="2265" w:author="森川　裕太(アプリケーション開発２課)" w:date="2025-08-08T16:24:00Z" w16du:dateUtc="2025-08-08T07:24:00Z">
              <w:del w:id="2266" w:author="森川　裕太(アプリケーション開発２課)" w:date="2025-08-08T16:26:00Z" w16du:dateUtc="2025-08-08T07:26:00Z">
                <w:r w:rsidRPr="002D0D61" w:rsidDel="007F5AA7">
                  <w:rPr>
                    <w:rFonts w:hAnsi="ＭＳ 明朝"/>
                  </w:rPr>
                  <w:delText>0.4285714285714286</w:delText>
                </w:r>
              </w:del>
            </w:ins>
            <w:bookmarkStart w:id="2267" w:name="_Toc206426625"/>
            <w:bookmarkStart w:id="2268" w:name="_Toc206426768"/>
            <w:bookmarkStart w:id="2269" w:name="_Toc206488916"/>
            <w:bookmarkStart w:id="2270" w:name="_Toc206489137"/>
            <w:bookmarkStart w:id="2271" w:name="_Toc206495755"/>
            <w:bookmarkStart w:id="2272" w:name="_Toc206496094"/>
            <w:bookmarkEnd w:id="2267"/>
            <w:bookmarkEnd w:id="2268"/>
            <w:bookmarkEnd w:id="2269"/>
            <w:bookmarkEnd w:id="2270"/>
            <w:bookmarkEnd w:id="2271"/>
            <w:bookmarkEnd w:id="2272"/>
          </w:p>
        </w:tc>
        <w:bookmarkStart w:id="2273" w:name="_Toc206495756"/>
        <w:bookmarkStart w:id="2274" w:name="_Toc206496095"/>
        <w:bookmarkEnd w:id="2273"/>
        <w:bookmarkEnd w:id="2274"/>
      </w:tr>
    </w:tbl>
    <w:p w14:paraId="6BB9D55D" w14:textId="5C617841" w:rsidR="00C957F3" w:rsidRPr="001F4196" w:rsidRDefault="00C957F3">
      <w:pPr>
        <w:pStyle w:val="3"/>
        <w:ind w:left="435" w:right="180"/>
        <w:pPrChange w:id="2275" w:author="森川　裕太(アプリケーション開発２課)" w:date="2025-08-08T08:56:00Z" w16du:dateUtc="2025-08-07T23:56:00Z">
          <w:pPr>
            <w:pStyle w:val="a0"/>
            <w:ind w:left="0"/>
          </w:pPr>
        </w:pPrChange>
      </w:pPr>
      <w:bookmarkStart w:id="2276" w:name="_Toc206496096"/>
      <w:ins w:id="2277" w:author="森川　裕太(アプリケーション開発２課)" w:date="2025-08-08T08:56:00Z" w16du:dateUtc="2025-08-07T23:56:00Z">
        <w:r>
          <w:rPr>
            <w:rFonts w:hint="eastAsia"/>
          </w:rPr>
          <w:t>操作方法</w:t>
        </w:r>
      </w:ins>
      <w:bookmarkEnd w:id="2276"/>
    </w:p>
    <w:p w14:paraId="763E0DEB" w14:textId="35611F54" w:rsidR="00C957F3" w:rsidRPr="00733190" w:rsidRDefault="00574DC5">
      <w:pPr>
        <w:pStyle w:val="a0"/>
        <w:rPr>
          <w:del w:id="2278" w:author="森川　裕太(アプリケーション開発２課)" w:date="2025-08-08T08:56:00Z" w16du:dateUtc="2025-08-07T23:56:00Z"/>
          <w:rFonts w:hAnsi="ＭＳ 明朝"/>
        </w:rPr>
        <w:pPrChange w:id="2279" w:author="森川　裕太(アプリケーション開発２課)" w:date="2025-08-08T11:02:00Z" w16du:dateUtc="2025-08-08T02:02:00Z">
          <w:pPr>
            <w:pStyle w:val="a0"/>
            <w:ind w:left="709"/>
          </w:pPr>
        </w:pPrChange>
      </w:pPr>
      <w:ins w:id="2280" w:author="森川　裕太(アプリケーション開発２課)" w:date="2025-08-08T09:57:00Z" w16du:dateUtc="2025-08-08T00:57:00Z">
        <w:r>
          <w:rPr>
            <w:rFonts w:hAnsi="ＭＳ 明朝" w:hint="eastAsia"/>
          </w:rPr>
          <w:t xml:space="preserve">　</w:t>
        </w:r>
      </w:ins>
      <w:del w:id="2281" w:author="森川　裕太(アプリケーション開発２課)" w:date="2025-08-08T08:56:00Z" w16du:dateUtc="2025-08-07T23:56:00Z">
        <w:r w:rsidR="00C957F3" w:rsidRPr="00733190" w:rsidDel="008E1803">
          <w:rPr>
            <w:rFonts w:hAnsi="ＭＳ 明朝" w:hint="eastAsia"/>
          </w:rPr>
          <w:delText>操作方法</w:delText>
        </w:r>
      </w:del>
    </w:p>
    <w:p w14:paraId="1A6C67E1" w14:textId="77777777" w:rsidR="005132DB" w:rsidRDefault="00C957F3" w:rsidP="008E1803">
      <w:pPr>
        <w:pStyle w:val="a0"/>
        <w:rPr>
          <w:ins w:id="2282" w:author="森川　裕太(アプリケーション開発２課)" w:date="2025-08-08T08:56:00Z" w16du:dateUtc="2025-08-07T23:56:00Z"/>
          <w:rFonts w:hAnsi="ＭＳ 明朝"/>
        </w:rPr>
      </w:pPr>
      <w:del w:id="2283" w:author="森川　裕太(アプリケーション開発２課)" w:date="2025-08-08T08:56:00Z" w16du:dateUtc="2025-08-07T23:56:00Z">
        <w:r w:rsidRPr="00733190">
          <w:rPr>
            <w:rFonts w:hAnsi="ＭＳ 明朝" w:hint="eastAsia"/>
          </w:rPr>
          <w:delText xml:space="preserve">　</w:delText>
        </w:r>
      </w:del>
      <w:r w:rsidRPr="00733190">
        <w:rPr>
          <w:rFonts w:hAnsi="ＭＳ 明朝"/>
        </w:rPr>
        <w:t>電卓は、画面上の</w:t>
      </w:r>
      <w:r>
        <w:rPr>
          <w:rFonts w:hAnsi="ＭＳ 明朝" w:hint="eastAsia"/>
        </w:rPr>
        <w:t>キー</w:t>
      </w:r>
      <w:r w:rsidRPr="00733190">
        <w:rPr>
          <w:rFonts w:hAnsi="ＭＳ 明朝"/>
        </w:rPr>
        <w:t>をクリックするか、キーボードのキーを押すことで操作できる。</w:t>
      </w:r>
    </w:p>
    <w:p w14:paraId="45A8D6F3" w14:textId="3A1AA45D" w:rsidR="00C957F3" w:rsidDel="00903760" w:rsidRDefault="00C957F3">
      <w:pPr>
        <w:pStyle w:val="a0"/>
        <w:ind w:left="0" w:firstLine="454"/>
        <w:rPr>
          <w:del w:id="2284" w:author="森川　裕太(アプリケーション開発２課)" w:date="2025-08-08T08:56:00Z" w16du:dateUtc="2025-08-07T23:56:00Z"/>
          <w:rFonts w:hAnsi="ＭＳ 明朝"/>
        </w:rPr>
      </w:pPr>
      <w:del w:id="2285" w:author="森川　裕太(アプリケーション開発２課)" w:date="2025-08-19T08:51:00Z" w16du:dateUtc="2025-08-18T23:51:00Z">
        <w:r w:rsidRPr="00733190" w:rsidDel="00E83E78">
          <w:rPr>
            <w:rFonts w:hAnsi="ＭＳ 明朝"/>
          </w:rPr>
          <w:delText>キーボードで使用可能なキーの一覧</w:delText>
        </w:r>
        <w:r w:rsidRPr="00733190" w:rsidDel="00F46E83">
          <w:rPr>
            <w:rFonts w:hAnsi="ＭＳ 明朝"/>
          </w:rPr>
          <w:delText>は、</w:delText>
        </w:r>
        <w:r w:rsidRPr="00733190" w:rsidDel="00E83E78">
          <w:rPr>
            <w:rFonts w:hAnsi="ＭＳ 明朝"/>
          </w:rPr>
          <w:delText>以下の表に示す。</w:delText>
        </w:r>
      </w:del>
    </w:p>
    <w:p w14:paraId="4F31D2F8" w14:textId="488FD7AF" w:rsidR="00903760" w:rsidRPr="00733190" w:rsidRDefault="00401956">
      <w:pPr>
        <w:pStyle w:val="a0"/>
        <w:rPr>
          <w:ins w:id="2286" w:author="森川　裕太(アプリケーション開発２課)" w:date="2025-08-19T08:49:00Z" w16du:dateUtc="2025-08-18T23:49:00Z"/>
          <w:rFonts w:hAnsi="ＭＳ 明朝"/>
        </w:rPr>
        <w:pPrChange w:id="2287" w:author="森川　裕太(アプリケーション開発２課)" w:date="2025-08-19T08:49:00Z" w16du:dateUtc="2025-08-18T23:49:00Z">
          <w:pPr>
            <w:pStyle w:val="a0"/>
            <w:ind w:left="709"/>
          </w:pPr>
        </w:pPrChange>
      </w:pPr>
      <w:ins w:id="2288" w:author="森川　裕太(アプリケーション開発２課)" w:date="2025-08-19T08:50:00Z" w16du:dateUtc="2025-08-18T23:50:00Z">
        <w:r>
          <w:rPr>
            <w:rFonts w:hAnsi="ＭＳ 明朝" w:hint="eastAsia"/>
          </w:rPr>
          <w:t>以下の表の項目番号は、電卓レイアウトの番号に対応している</w:t>
        </w:r>
        <w:r w:rsidR="00F46E83">
          <w:rPr>
            <w:rFonts w:hAnsi="ＭＳ 明朝" w:hint="eastAsia"/>
          </w:rPr>
          <w:t>。</w:t>
        </w:r>
      </w:ins>
      <w:ins w:id="2289" w:author="森川　裕太(アプリケーション開発２課)" w:date="2025-08-19T08:51:00Z" w16du:dateUtc="2025-08-18T23:51:00Z">
        <w:r w:rsidR="00E83E78">
          <w:rPr>
            <w:rFonts w:hAnsi="ＭＳ 明朝" w:hint="eastAsia"/>
          </w:rPr>
          <w:t>また数字キーや計算命令キーはテンキーに対応している。</w:t>
        </w:r>
      </w:ins>
    </w:p>
    <w:p w14:paraId="68690446" w14:textId="77777777" w:rsidR="00C957F3" w:rsidRPr="00E83E78" w:rsidRDefault="00C957F3">
      <w:pPr>
        <w:pStyle w:val="a0"/>
        <w:ind w:left="0" w:firstLine="454"/>
        <w:rPr>
          <w:rFonts w:hAnsi="ＭＳ 明朝"/>
        </w:rPr>
        <w:pPrChange w:id="2290" w:author="森川　裕太(アプリケーション開発２課)" w:date="2025-08-08T11:02:00Z" w16du:dateUtc="2025-08-08T02:02:00Z">
          <w:pPr>
            <w:pStyle w:val="a0"/>
            <w:ind w:left="709"/>
          </w:pPr>
        </w:pPrChange>
      </w:pPr>
    </w:p>
    <w:tbl>
      <w:tblPr>
        <w:tblStyle w:val="afc"/>
        <w:tblW w:w="0" w:type="auto"/>
        <w:jc w:val="center"/>
        <w:tblLook w:val="04A0" w:firstRow="1" w:lastRow="0" w:firstColumn="1" w:lastColumn="0" w:noHBand="0" w:noVBand="1"/>
        <w:tblPrChange w:id="2291" w:author="森川　裕太(アプリケーション開発２課)" w:date="2025-08-08T11:02:00Z" w16du:dateUtc="2025-08-08T02:02:00Z">
          <w:tblPr>
            <w:tblStyle w:val="afc"/>
            <w:tblW w:w="0" w:type="auto"/>
            <w:tblInd w:w="988" w:type="dxa"/>
            <w:tblLook w:val="04A0" w:firstRow="1" w:lastRow="0" w:firstColumn="1" w:lastColumn="0" w:noHBand="0" w:noVBand="1"/>
          </w:tblPr>
        </w:tblPrChange>
      </w:tblPr>
      <w:tblGrid>
        <w:gridCol w:w="1417"/>
        <w:gridCol w:w="2977"/>
        <w:gridCol w:w="4252"/>
        <w:tblGridChange w:id="2292">
          <w:tblGrid>
            <w:gridCol w:w="1417"/>
            <w:gridCol w:w="2977"/>
            <w:gridCol w:w="2522"/>
            <w:gridCol w:w="1417"/>
            <w:gridCol w:w="313"/>
            <w:gridCol w:w="2664"/>
            <w:gridCol w:w="4252"/>
          </w:tblGrid>
        </w:tblGridChange>
      </w:tblGrid>
      <w:tr w:rsidR="00C957F3" w14:paraId="1A46D769" w14:textId="77777777" w:rsidTr="00AF050D">
        <w:trPr>
          <w:jc w:val="center"/>
          <w:trPrChange w:id="2293" w:author="森川　裕太(アプリケーション開発２課)" w:date="2025-08-08T11:02:00Z" w16du:dateUtc="2025-08-08T02:02:00Z">
            <w:trPr>
              <w:gridBefore w:val="3"/>
            </w:trPr>
          </w:trPrChange>
        </w:trPr>
        <w:tc>
          <w:tcPr>
            <w:tcW w:w="1417" w:type="dxa"/>
            <w:shd w:val="clear" w:color="auto" w:fill="EDEDED" w:themeFill="accent3" w:themeFillTint="33"/>
            <w:tcPrChange w:id="2294" w:author="森川　裕太(アプリケーション開発２課)" w:date="2025-08-08T11:02:00Z" w16du:dateUtc="2025-08-08T02:02:00Z">
              <w:tcPr>
                <w:tcW w:w="1417" w:type="dxa"/>
                <w:shd w:val="clear" w:color="auto" w:fill="EDEDED" w:themeFill="accent3" w:themeFillTint="33"/>
              </w:tcPr>
            </w:tcPrChange>
          </w:tcPr>
          <w:p w14:paraId="293A5E5D" w14:textId="5CCF5606" w:rsidR="00C957F3" w:rsidRPr="00BE284F" w:rsidRDefault="0058677F" w:rsidP="00892463">
            <w:pPr>
              <w:pStyle w:val="a0"/>
              <w:ind w:left="0"/>
              <w:jc w:val="center"/>
              <w:rPr>
                <w:b/>
                <w:bCs/>
              </w:rPr>
            </w:pPr>
            <w:r>
              <w:rPr>
                <w:rFonts w:hint="eastAsia"/>
                <w:b/>
                <w:bCs/>
              </w:rPr>
              <w:t>項目番号</w:t>
            </w:r>
          </w:p>
        </w:tc>
        <w:tc>
          <w:tcPr>
            <w:tcW w:w="2977" w:type="dxa"/>
            <w:shd w:val="clear" w:color="auto" w:fill="EDEDED" w:themeFill="accent3" w:themeFillTint="33"/>
            <w:tcPrChange w:id="2295" w:author="森川　裕太(アプリケーション開発２課)" w:date="2025-08-08T11:02:00Z" w16du:dateUtc="2025-08-08T02:02:00Z">
              <w:tcPr>
                <w:tcW w:w="2977" w:type="dxa"/>
                <w:gridSpan w:val="2"/>
                <w:shd w:val="clear" w:color="auto" w:fill="EDEDED" w:themeFill="accent3" w:themeFillTint="33"/>
              </w:tcPr>
            </w:tcPrChange>
          </w:tcPr>
          <w:p w14:paraId="3F42D447" w14:textId="77777777" w:rsidR="00C957F3" w:rsidRPr="00BE284F" w:rsidRDefault="00C957F3" w:rsidP="00892463">
            <w:pPr>
              <w:pStyle w:val="a0"/>
              <w:ind w:left="0"/>
              <w:jc w:val="center"/>
              <w:rPr>
                <w:b/>
                <w:bCs/>
              </w:rPr>
            </w:pPr>
            <w:r>
              <w:rPr>
                <w:rFonts w:hint="eastAsia"/>
                <w:b/>
                <w:bCs/>
              </w:rPr>
              <w:t>電卓キー</w:t>
            </w:r>
          </w:p>
        </w:tc>
        <w:tc>
          <w:tcPr>
            <w:tcW w:w="4252" w:type="dxa"/>
            <w:shd w:val="clear" w:color="auto" w:fill="EDEDED" w:themeFill="accent3" w:themeFillTint="33"/>
            <w:tcPrChange w:id="2296" w:author="森川　裕太(アプリケーション開発２課)" w:date="2025-08-08T11:02:00Z" w16du:dateUtc="2025-08-08T02:02:00Z">
              <w:tcPr>
                <w:tcW w:w="4252" w:type="dxa"/>
                <w:shd w:val="clear" w:color="auto" w:fill="EDEDED" w:themeFill="accent3" w:themeFillTint="33"/>
              </w:tcPr>
            </w:tcPrChange>
          </w:tcPr>
          <w:p w14:paraId="01D66E01" w14:textId="77777777" w:rsidR="00C957F3" w:rsidRPr="00BE284F" w:rsidRDefault="00C957F3" w:rsidP="00892463">
            <w:pPr>
              <w:pStyle w:val="a0"/>
              <w:ind w:left="0"/>
              <w:jc w:val="center"/>
              <w:rPr>
                <w:b/>
                <w:bCs/>
              </w:rPr>
            </w:pPr>
            <w:r>
              <w:rPr>
                <w:rFonts w:hint="eastAsia"/>
                <w:b/>
                <w:bCs/>
              </w:rPr>
              <w:t>キーボード</w:t>
            </w:r>
          </w:p>
        </w:tc>
      </w:tr>
      <w:tr w:rsidR="0058677F" w14:paraId="7FC29B42" w14:textId="77777777" w:rsidTr="00AF050D">
        <w:trPr>
          <w:jc w:val="center"/>
          <w:trPrChange w:id="2297" w:author="森川　裕太(アプリケーション開発２課)" w:date="2025-08-08T11:02:00Z" w16du:dateUtc="2025-08-08T02:02:00Z">
            <w:trPr>
              <w:gridBefore w:val="3"/>
            </w:trPr>
          </w:trPrChange>
        </w:trPr>
        <w:tc>
          <w:tcPr>
            <w:tcW w:w="1417" w:type="dxa"/>
            <w:shd w:val="clear" w:color="auto" w:fill="FFFFFF" w:themeFill="background1"/>
            <w:tcPrChange w:id="2298" w:author="森川　裕太(アプリケーション開発２課)" w:date="2025-08-08T11:02:00Z" w16du:dateUtc="2025-08-08T02:02:00Z">
              <w:tcPr>
                <w:tcW w:w="1417" w:type="dxa"/>
                <w:shd w:val="clear" w:color="auto" w:fill="FFFFFF" w:themeFill="background1"/>
              </w:tcPr>
            </w:tcPrChange>
          </w:tcPr>
          <w:p w14:paraId="1953713B" w14:textId="2CBBB07B" w:rsidR="0058677F" w:rsidRPr="00BE284F" w:rsidRDefault="0058677F">
            <w:pPr>
              <w:pStyle w:val="a0"/>
              <w:numPr>
                <w:ilvl w:val="0"/>
                <w:numId w:val="163"/>
              </w:numPr>
              <w:rPr>
                <w:b/>
                <w:bCs/>
              </w:rPr>
              <w:pPrChange w:id="2299" w:author="森川　裕太(アプリケーション開発２課)" w:date="2025-08-19T08:47:00Z" w16du:dateUtc="2025-08-18T23:47:00Z">
                <w:pPr>
                  <w:pStyle w:val="a0"/>
                  <w:ind w:left="0"/>
                </w:pPr>
              </w:pPrChange>
            </w:pPr>
            <w:del w:id="2300" w:author="森川　裕太(アプリケーション開発２課)" w:date="2025-08-19T08:46:00Z" w16du:dateUtc="2025-08-18T23:46:00Z">
              <w:r w:rsidDel="00907BB3">
                <w:rPr>
                  <w:rFonts w:hint="eastAsia"/>
                </w:rPr>
                <w:delText>1</w:delText>
              </w:r>
            </w:del>
          </w:p>
        </w:tc>
        <w:tc>
          <w:tcPr>
            <w:tcW w:w="2977" w:type="dxa"/>
            <w:shd w:val="clear" w:color="auto" w:fill="FFFFFF" w:themeFill="background1"/>
            <w:tcPrChange w:id="2301" w:author="森川　裕太(アプリケーション開発２課)" w:date="2025-08-08T11:02:00Z" w16du:dateUtc="2025-08-08T02:02:00Z">
              <w:tcPr>
                <w:tcW w:w="2977" w:type="dxa"/>
                <w:gridSpan w:val="2"/>
                <w:shd w:val="clear" w:color="auto" w:fill="FFFFFF" w:themeFill="background1"/>
              </w:tcPr>
            </w:tcPrChange>
          </w:tcPr>
          <w:p w14:paraId="312BA5FF" w14:textId="209347A5" w:rsidR="0058677F" w:rsidRDefault="0058677F" w:rsidP="0058677F">
            <w:pPr>
              <w:pStyle w:val="a0"/>
              <w:ind w:left="0"/>
              <w:rPr>
                <w:b/>
                <w:bCs/>
              </w:rPr>
            </w:pPr>
            <w:r>
              <w:rPr>
                <w:rFonts w:hint="eastAsia"/>
              </w:rPr>
              <w:t>最前面表示キー</w:t>
            </w:r>
          </w:p>
        </w:tc>
        <w:tc>
          <w:tcPr>
            <w:tcW w:w="4252" w:type="dxa"/>
            <w:shd w:val="clear" w:color="auto" w:fill="FFFFFF" w:themeFill="background1"/>
            <w:tcPrChange w:id="2302" w:author="森川　裕太(アプリケーション開発２課)" w:date="2025-08-08T11:02:00Z" w16du:dateUtc="2025-08-08T02:02:00Z">
              <w:tcPr>
                <w:tcW w:w="4252" w:type="dxa"/>
                <w:shd w:val="clear" w:color="auto" w:fill="FFFFFF" w:themeFill="background1"/>
              </w:tcPr>
            </w:tcPrChange>
          </w:tcPr>
          <w:p w14:paraId="4D30441B" w14:textId="77777777" w:rsidR="0058677F" w:rsidRDefault="0058677F" w:rsidP="0058677F">
            <w:pPr>
              <w:pStyle w:val="a0"/>
              <w:ind w:left="0"/>
            </w:pPr>
            <w:r>
              <w:rPr>
                <w:rFonts w:hint="eastAsia"/>
              </w:rPr>
              <w:t xml:space="preserve">「Alt」+「↑」　</w:t>
            </w:r>
          </w:p>
          <w:p w14:paraId="728BFF00" w14:textId="25BFE077" w:rsidR="0058677F" w:rsidRDefault="00A61F10" w:rsidP="0058677F">
            <w:pPr>
              <w:pStyle w:val="a0"/>
              <w:ind w:left="0"/>
              <w:rPr>
                <w:b/>
                <w:bCs/>
              </w:rPr>
            </w:pPr>
            <w:ins w:id="2303" w:author="森川　裕太(アプリケーション開発２課)" w:date="2025-08-19T08:45:00Z" w16du:dateUtc="2025-08-18T23:45:00Z">
              <w:r>
                <w:rPr>
                  <w:rFonts w:hint="eastAsia"/>
                </w:rPr>
                <w:t>最前面表示を解除する</w:t>
              </w:r>
              <w:r w:rsidR="001D2C41">
                <w:rPr>
                  <w:rFonts w:hint="eastAsia"/>
                </w:rPr>
                <w:t>場合</w:t>
              </w:r>
            </w:ins>
            <w:del w:id="2304" w:author="森川　裕太(アプリケーション開発２課)" w:date="2025-08-07T11:17:00Z" w16du:dateUtc="2025-08-07T02:17:00Z">
              <w:r w:rsidR="00C504E9" w:rsidDel="00B11D97">
                <w:rPr>
                  <w:rFonts w:hint="eastAsia"/>
                </w:rPr>
                <w:delText>全画面</w:delText>
              </w:r>
            </w:del>
            <w:del w:id="2305" w:author="森川　裕太(アプリケーション開発２課)" w:date="2025-08-19T08:44:00Z" w16du:dateUtc="2025-08-18T23:44:00Z">
              <w:r w:rsidR="00C504E9" w:rsidDel="003B1DA5">
                <w:rPr>
                  <w:rFonts w:hint="eastAsia"/>
                </w:rPr>
                <w:delText>表示に</w:delText>
              </w:r>
              <w:r w:rsidR="0058677F" w:rsidDel="003B1DA5">
                <w:rPr>
                  <w:rFonts w:hint="eastAsia"/>
                </w:rPr>
                <w:delText>戻す場合</w:delText>
              </w:r>
            </w:del>
            <w:r w:rsidR="0058677F">
              <w:rPr>
                <w:rFonts w:hint="eastAsia"/>
              </w:rPr>
              <w:t>: 「Alt」+「↓」</w:t>
            </w:r>
          </w:p>
        </w:tc>
      </w:tr>
      <w:tr w:rsidR="0058677F" w14:paraId="7C0972ED" w14:textId="77777777" w:rsidTr="00AF050D">
        <w:trPr>
          <w:jc w:val="center"/>
          <w:trPrChange w:id="2306" w:author="森川　裕太(アプリケーション開発２課)" w:date="2025-08-08T11:02:00Z" w16du:dateUtc="2025-08-08T02:02:00Z">
            <w:trPr>
              <w:gridBefore w:val="3"/>
            </w:trPr>
          </w:trPrChange>
        </w:trPr>
        <w:tc>
          <w:tcPr>
            <w:tcW w:w="1417" w:type="dxa"/>
            <w:tcPrChange w:id="2307" w:author="森川　裕太(アプリケーション開発２課)" w:date="2025-08-08T11:02:00Z" w16du:dateUtc="2025-08-08T02:02:00Z">
              <w:tcPr>
                <w:tcW w:w="1417" w:type="dxa"/>
              </w:tcPr>
            </w:tcPrChange>
          </w:tcPr>
          <w:p w14:paraId="2AC28FB8" w14:textId="66E41583" w:rsidR="0058677F" w:rsidRDefault="0058677F">
            <w:pPr>
              <w:pStyle w:val="a0"/>
              <w:numPr>
                <w:ilvl w:val="0"/>
                <w:numId w:val="165"/>
              </w:numPr>
              <w:pPrChange w:id="2308" w:author="森川　裕太(アプリケーション開発２課)" w:date="2025-08-19T08:48:00Z" w16du:dateUtc="2025-08-18T23:48:00Z">
                <w:pPr>
                  <w:pStyle w:val="a0"/>
                  <w:ind w:left="0"/>
                </w:pPr>
              </w:pPrChange>
            </w:pPr>
            <w:del w:id="2309" w:author="森川　裕太(アプリケーション開発２課)" w:date="2025-08-19T08:46:00Z" w16du:dateUtc="2025-08-18T23:46:00Z">
              <w:r w:rsidDel="002E771B">
                <w:rPr>
                  <w:rFonts w:hint="eastAsia"/>
                </w:rPr>
                <w:delText>4</w:delText>
              </w:r>
            </w:del>
          </w:p>
        </w:tc>
        <w:tc>
          <w:tcPr>
            <w:tcW w:w="2977" w:type="dxa"/>
            <w:tcPrChange w:id="2310" w:author="森川　裕太(アプリケーション開発２課)" w:date="2025-08-08T11:02:00Z" w16du:dateUtc="2025-08-08T02:02:00Z">
              <w:tcPr>
                <w:tcW w:w="2977" w:type="dxa"/>
                <w:gridSpan w:val="2"/>
              </w:tcPr>
            </w:tcPrChange>
          </w:tcPr>
          <w:p w14:paraId="051055A5" w14:textId="5E0FD923" w:rsidR="0058677F" w:rsidRDefault="0058677F" w:rsidP="0058677F">
            <w:pPr>
              <w:pStyle w:val="a0"/>
              <w:ind w:left="0"/>
            </w:pPr>
            <w:del w:id="2311" w:author="森川　裕太(アプリケーション開発２課)" w:date="2025-08-07T11:06:00Z" w16du:dateUtc="2025-08-07T02:06:00Z">
              <w:r w:rsidDel="00100200">
                <w:rPr>
                  <w:rFonts w:hint="eastAsia"/>
                </w:rPr>
                <w:delText>パーセント</w:delText>
              </w:r>
            </w:del>
            <w:ins w:id="2312" w:author="森川　裕太(アプリケーション開発２課)" w:date="2025-08-07T11:06:00Z" w16du:dateUtc="2025-08-07T02:06:00Z">
              <w:r w:rsidR="00100200">
                <w:rPr>
                  <w:rFonts w:hint="eastAsia"/>
                </w:rPr>
                <w:t>％</w:t>
              </w:r>
            </w:ins>
            <w:r>
              <w:rPr>
                <w:rFonts w:hint="eastAsia"/>
              </w:rPr>
              <w:t>キー</w:t>
            </w:r>
          </w:p>
        </w:tc>
        <w:tc>
          <w:tcPr>
            <w:tcW w:w="4252" w:type="dxa"/>
            <w:tcPrChange w:id="2313" w:author="森川　裕太(アプリケーション開発２課)" w:date="2025-08-08T11:02:00Z" w16du:dateUtc="2025-08-08T02:02:00Z">
              <w:tcPr>
                <w:tcW w:w="4252" w:type="dxa"/>
              </w:tcPr>
            </w:tcPrChange>
          </w:tcPr>
          <w:p w14:paraId="5EB25F93" w14:textId="77777777" w:rsidR="0058677F" w:rsidRDefault="0058677F" w:rsidP="0058677F">
            <w:pPr>
              <w:pStyle w:val="a0"/>
              <w:ind w:left="0"/>
            </w:pPr>
            <w:r>
              <w:t>Shift + 5</w:t>
            </w:r>
          </w:p>
        </w:tc>
      </w:tr>
      <w:tr w:rsidR="0058677F" w14:paraId="11C5CF6C" w14:textId="77777777" w:rsidTr="00AF050D">
        <w:trPr>
          <w:jc w:val="center"/>
          <w:trPrChange w:id="2314" w:author="森川　裕太(アプリケーション開発２課)" w:date="2025-08-08T11:02:00Z" w16du:dateUtc="2025-08-08T02:02:00Z">
            <w:trPr>
              <w:gridBefore w:val="3"/>
            </w:trPr>
          </w:trPrChange>
        </w:trPr>
        <w:tc>
          <w:tcPr>
            <w:tcW w:w="1417" w:type="dxa"/>
            <w:tcPrChange w:id="2315" w:author="森川　裕太(アプリケーション開発２課)" w:date="2025-08-08T11:02:00Z" w16du:dateUtc="2025-08-08T02:02:00Z">
              <w:tcPr>
                <w:tcW w:w="1417" w:type="dxa"/>
              </w:tcPr>
            </w:tcPrChange>
          </w:tcPr>
          <w:p w14:paraId="118AD6DA" w14:textId="31D107A1" w:rsidR="0058677F" w:rsidRDefault="0058677F">
            <w:pPr>
              <w:pStyle w:val="a0"/>
              <w:numPr>
                <w:ilvl w:val="0"/>
                <w:numId w:val="165"/>
              </w:numPr>
              <w:pPrChange w:id="2316" w:author="森川　裕太(アプリケーション開発２課)" w:date="2025-08-19T08:48:00Z" w16du:dateUtc="2025-08-18T23:48:00Z">
                <w:pPr>
                  <w:pStyle w:val="a0"/>
                  <w:ind w:left="0"/>
                </w:pPr>
              </w:pPrChange>
            </w:pPr>
            <w:del w:id="2317" w:author="森川　裕太(アプリケーション開発２課)" w:date="2025-08-19T08:48:00Z" w16du:dateUtc="2025-08-18T23:48:00Z">
              <w:r w:rsidDel="002E771B">
                <w:rPr>
                  <w:rFonts w:hint="eastAsia"/>
                </w:rPr>
                <w:delText>5</w:delText>
              </w:r>
            </w:del>
          </w:p>
        </w:tc>
        <w:tc>
          <w:tcPr>
            <w:tcW w:w="2977" w:type="dxa"/>
            <w:tcPrChange w:id="2318" w:author="森川　裕太(アプリケーション開発２課)" w:date="2025-08-08T11:02:00Z" w16du:dateUtc="2025-08-08T02:02:00Z">
              <w:tcPr>
                <w:tcW w:w="2977" w:type="dxa"/>
                <w:gridSpan w:val="2"/>
              </w:tcPr>
            </w:tcPrChange>
          </w:tcPr>
          <w:p w14:paraId="16611A47" w14:textId="77777777" w:rsidR="0058677F" w:rsidRDefault="0058677F" w:rsidP="0058677F">
            <w:pPr>
              <w:pStyle w:val="a0"/>
              <w:ind w:left="0"/>
            </w:pPr>
            <w:r>
              <w:rPr>
                <w:rFonts w:hint="eastAsia"/>
              </w:rPr>
              <w:t>クリアエントリーキー</w:t>
            </w:r>
          </w:p>
        </w:tc>
        <w:tc>
          <w:tcPr>
            <w:tcW w:w="4252" w:type="dxa"/>
            <w:tcPrChange w:id="2319" w:author="森川　裕太(アプリケーション開発２課)" w:date="2025-08-08T11:02:00Z" w16du:dateUtc="2025-08-08T02:02:00Z">
              <w:tcPr>
                <w:tcW w:w="4252" w:type="dxa"/>
              </w:tcPr>
            </w:tcPrChange>
          </w:tcPr>
          <w:p w14:paraId="2639C84C" w14:textId="77777777" w:rsidR="0058677F" w:rsidRDefault="0058677F" w:rsidP="0058677F">
            <w:pPr>
              <w:pStyle w:val="a0"/>
              <w:ind w:left="0"/>
            </w:pPr>
            <w:r>
              <w:rPr>
                <w:rFonts w:hint="eastAsia"/>
              </w:rPr>
              <w:t>D</w:t>
            </w:r>
            <w:r>
              <w:t>el</w:t>
            </w:r>
          </w:p>
        </w:tc>
      </w:tr>
      <w:tr w:rsidR="0058677F" w14:paraId="55616FF8" w14:textId="77777777" w:rsidTr="00AF050D">
        <w:trPr>
          <w:jc w:val="center"/>
          <w:trPrChange w:id="2320" w:author="森川　裕太(アプリケーション開発２課)" w:date="2025-08-08T11:02:00Z" w16du:dateUtc="2025-08-08T02:02:00Z">
            <w:trPr>
              <w:gridBefore w:val="3"/>
            </w:trPr>
          </w:trPrChange>
        </w:trPr>
        <w:tc>
          <w:tcPr>
            <w:tcW w:w="1417" w:type="dxa"/>
            <w:tcPrChange w:id="2321" w:author="森川　裕太(アプリケーション開発２課)" w:date="2025-08-08T11:02:00Z" w16du:dateUtc="2025-08-08T02:02:00Z">
              <w:tcPr>
                <w:tcW w:w="1417" w:type="dxa"/>
              </w:tcPr>
            </w:tcPrChange>
          </w:tcPr>
          <w:p w14:paraId="6CB32478" w14:textId="01A52485" w:rsidR="0058677F" w:rsidRDefault="0058677F">
            <w:pPr>
              <w:pStyle w:val="a0"/>
              <w:numPr>
                <w:ilvl w:val="0"/>
                <w:numId w:val="165"/>
              </w:numPr>
              <w:pPrChange w:id="2322" w:author="森川　裕太(アプリケーション開発２課)" w:date="2025-08-19T08:48:00Z" w16du:dateUtc="2025-08-18T23:48:00Z">
                <w:pPr>
                  <w:pStyle w:val="a0"/>
                  <w:ind w:left="0"/>
                </w:pPr>
              </w:pPrChange>
            </w:pPr>
            <w:del w:id="2323" w:author="森川　裕太(アプリケーション開発２課)" w:date="2025-08-19T08:48:00Z" w16du:dateUtc="2025-08-18T23:48:00Z">
              <w:r w:rsidDel="002E771B">
                <w:rPr>
                  <w:rFonts w:hint="eastAsia"/>
                </w:rPr>
                <w:delText>6</w:delText>
              </w:r>
            </w:del>
          </w:p>
        </w:tc>
        <w:tc>
          <w:tcPr>
            <w:tcW w:w="2977" w:type="dxa"/>
            <w:tcPrChange w:id="2324" w:author="森川　裕太(アプリケーション開発２課)" w:date="2025-08-08T11:02:00Z" w16du:dateUtc="2025-08-08T02:02:00Z">
              <w:tcPr>
                <w:tcW w:w="2977" w:type="dxa"/>
                <w:gridSpan w:val="2"/>
              </w:tcPr>
            </w:tcPrChange>
          </w:tcPr>
          <w:p w14:paraId="2F8AFF50" w14:textId="64DC4FDC" w:rsidR="0058677F" w:rsidRDefault="0058677F" w:rsidP="0058677F">
            <w:pPr>
              <w:pStyle w:val="a0"/>
              <w:ind w:left="0"/>
            </w:pPr>
            <w:r>
              <w:rPr>
                <w:rFonts w:hint="eastAsia"/>
              </w:rPr>
              <w:t>クリアキー</w:t>
            </w:r>
          </w:p>
        </w:tc>
        <w:tc>
          <w:tcPr>
            <w:tcW w:w="4252" w:type="dxa"/>
            <w:tcPrChange w:id="2325" w:author="森川　裕太(アプリケーション開発２課)" w:date="2025-08-08T11:02:00Z" w16du:dateUtc="2025-08-08T02:02:00Z">
              <w:tcPr>
                <w:tcW w:w="4252" w:type="dxa"/>
              </w:tcPr>
            </w:tcPrChange>
          </w:tcPr>
          <w:p w14:paraId="02717350" w14:textId="77777777" w:rsidR="0058677F" w:rsidRDefault="0058677F" w:rsidP="0058677F">
            <w:pPr>
              <w:pStyle w:val="a0"/>
              <w:ind w:left="0"/>
            </w:pPr>
            <w:r>
              <w:t>Esc</w:t>
            </w:r>
          </w:p>
        </w:tc>
      </w:tr>
      <w:tr w:rsidR="0058677F" w14:paraId="533B7087" w14:textId="77777777" w:rsidTr="00AF050D">
        <w:trPr>
          <w:jc w:val="center"/>
          <w:trPrChange w:id="2326" w:author="森川　裕太(アプリケーション開発２課)" w:date="2025-08-08T11:02:00Z" w16du:dateUtc="2025-08-08T02:02:00Z">
            <w:trPr>
              <w:gridBefore w:val="3"/>
            </w:trPr>
          </w:trPrChange>
        </w:trPr>
        <w:tc>
          <w:tcPr>
            <w:tcW w:w="1417" w:type="dxa"/>
            <w:tcPrChange w:id="2327" w:author="森川　裕太(アプリケーション開発２課)" w:date="2025-08-08T11:02:00Z" w16du:dateUtc="2025-08-08T02:02:00Z">
              <w:tcPr>
                <w:tcW w:w="1417" w:type="dxa"/>
              </w:tcPr>
            </w:tcPrChange>
          </w:tcPr>
          <w:p w14:paraId="161167DF" w14:textId="327DDBD6" w:rsidR="0058677F" w:rsidRDefault="0058677F">
            <w:pPr>
              <w:pStyle w:val="a0"/>
              <w:numPr>
                <w:ilvl w:val="0"/>
                <w:numId w:val="165"/>
              </w:numPr>
              <w:pPrChange w:id="2328" w:author="森川　裕太(アプリケーション開発２課)" w:date="2025-08-19T08:48:00Z" w16du:dateUtc="2025-08-18T23:48:00Z">
                <w:pPr>
                  <w:pStyle w:val="a0"/>
                  <w:ind w:left="0"/>
                </w:pPr>
              </w:pPrChange>
            </w:pPr>
            <w:del w:id="2329" w:author="森川　裕太(アプリケーション開発２課)" w:date="2025-08-19T08:48:00Z" w16du:dateUtc="2025-08-18T23:48:00Z">
              <w:r w:rsidDel="002E771B">
                <w:rPr>
                  <w:rFonts w:hint="eastAsia"/>
                </w:rPr>
                <w:delText>7</w:delText>
              </w:r>
            </w:del>
          </w:p>
        </w:tc>
        <w:tc>
          <w:tcPr>
            <w:tcW w:w="2977" w:type="dxa"/>
            <w:tcPrChange w:id="2330" w:author="森川　裕太(アプリケーション開発２課)" w:date="2025-08-08T11:02:00Z" w16du:dateUtc="2025-08-08T02:02:00Z">
              <w:tcPr>
                <w:tcW w:w="2977" w:type="dxa"/>
                <w:gridSpan w:val="2"/>
              </w:tcPr>
            </w:tcPrChange>
          </w:tcPr>
          <w:p w14:paraId="34CA9A46" w14:textId="77777777" w:rsidR="0058677F" w:rsidRDefault="0058677F" w:rsidP="0058677F">
            <w:pPr>
              <w:pStyle w:val="a0"/>
              <w:ind w:left="0"/>
            </w:pPr>
            <w:r>
              <w:rPr>
                <w:rFonts w:hint="eastAsia"/>
              </w:rPr>
              <w:t>桁下げキー</w:t>
            </w:r>
          </w:p>
        </w:tc>
        <w:tc>
          <w:tcPr>
            <w:tcW w:w="4252" w:type="dxa"/>
            <w:tcPrChange w:id="2331" w:author="森川　裕太(アプリケーション開発２課)" w:date="2025-08-08T11:02:00Z" w16du:dateUtc="2025-08-08T02:02:00Z">
              <w:tcPr>
                <w:tcW w:w="4252" w:type="dxa"/>
              </w:tcPr>
            </w:tcPrChange>
          </w:tcPr>
          <w:p w14:paraId="5B8D351D" w14:textId="0F8F491D" w:rsidR="0058677F" w:rsidRDefault="0058677F" w:rsidP="0058677F">
            <w:pPr>
              <w:pStyle w:val="a0"/>
              <w:ind w:left="0"/>
            </w:pPr>
            <w:r>
              <w:rPr>
                <w:rFonts w:hint="eastAsia"/>
              </w:rPr>
              <w:t>B</w:t>
            </w:r>
            <w:r>
              <w:t>acksp</w:t>
            </w:r>
            <w:r>
              <w:rPr>
                <w:rFonts w:hint="eastAsia"/>
              </w:rPr>
              <w:t>ace</w:t>
            </w:r>
          </w:p>
        </w:tc>
      </w:tr>
      <w:tr w:rsidR="0058677F" w14:paraId="1F69280E" w14:textId="77777777" w:rsidTr="00AF050D">
        <w:trPr>
          <w:jc w:val="center"/>
          <w:trPrChange w:id="2332" w:author="森川　裕太(アプリケーション開発２課)" w:date="2025-08-08T11:02:00Z" w16du:dateUtc="2025-08-08T02:02:00Z">
            <w:trPr>
              <w:gridBefore w:val="3"/>
            </w:trPr>
          </w:trPrChange>
        </w:trPr>
        <w:tc>
          <w:tcPr>
            <w:tcW w:w="1417" w:type="dxa"/>
            <w:tcPrChange w:id="2333" w:author="森川　裕太(アプリケーション開発２課)" w:date="2025-08-08T11:02:00Z" w16du:dateUtc="2025-08-08T02:02:00Z">
              <w:tcPr>
                <w:tcW w:w="1417" w:type="dxa"/>
              </w:tcPr>
            </w:tcPrChange>
          </w:tcPr>
          <w:p w14:paraId="2A58C076" w14:textId="4FF3CC76" w:rsidR="0058677F" w:rsidRDefault="0058677F">
            <w:pPr>
              <w:pStyle w:val="a0"/>
              <w:numPr>
                <w:ilvl w:val="0"/>
                <w:numId w:val="165"/>
              </w:numPr>
              <w:pPrChange w:id="2334" w:author="森川　裕太(アプリケーション開発２課)" w:date="2025-08-19T08:48:00Z" w16du:dateUtc="2025-08-18T23:48:00Z">
                <w:pPr>
                  <w:pStyle w:val="a0"/>
                  <w:ind w:left="0"/>
                </w:pPr>
              </w:pPrChange>
            </w:pPr>
            <w:del w:id="2335" w:author="森川　裕太(アプリケーション開発２課)" w:date="2025-08-19T08:48:00Z" w16du:dateUtc="2025-08-18T23:48:00Z">
              <w:r w:rsidDel="002E771B">
                <w:rPr>
                  <w:rFonts w:hint="eastAsia"/>
                </w:rPr>
                <w:delText>8</w:delText>
              </w:r>
            </w:del>
          </w:p>
        </w:tc>
        <w:tc>
          <w:tcPr>
            <w:tcW w:w="2977" w:type="dxa"/>
            <w:tcPrChange w:id="2336" w:author="森川　裕太(アプリケーション開発２課)" w:date="2025-08-08T11:02:00Z" w16du:dateUtc="2025-08-08T02:02:00Z">
              <w:tcPr>
                <w:tcW w:w="2977" w:type="dxa"/>
                <w:gridSpan w:val="2"/>
              </w:tcPr>
            </w:tcPrChange>
          </w:tcPr>
          <w:p w14:paraId="29DC4B68" w14:textId="6C7C69A5" w:rsidR="0058677F" w:rsidRDefault="0058677F" w:rsidP="0058677F">
            <w:pPr>
              <w:pStyle w:val="a0"/>
              <w:ind w:left="0"/>
            </w:pPr>
            <w:r>
              <w:rPr>
                <w:rFonts w:hint="eastAsia"/>
              </w:rPr>
              <w:t>数字</w:t>
            </w:r>
            <w:del w:id="2337" w:author="森川　裕太(アプリケーション開発２課)" w:date="2025-08-07T11:08:00Z" w16du:dateUtc="2025-08-07T02:08:00Z">
              <w:r w:rsidDel="00BD0C4A">
                <w:rPr>
                  <w:rFonts w:hint="eastAsia"/>
                </w:rPr>
                <w:delText>ボタン</w:delText>
              </w:r>
            </w:del>
            <w:ins w:id="2338" w:author="森川　裕太(アプリケーション開発２課)" w:date="2025-08-07T11:08:00Z" w16du:dateUtc="2025-08-07T02:08:00Z">
              <w:r w:rsidR="00BD0C4A">
                <w:rPr>
                  <w:rFonts w:hint="eastAsia"/>
                </w:rPr>
                <w:t>キー</w:t>
              </w:r>
            </w:ins>
          </w:p>
        </w:tc>
        <w:tc>
          <w:tcPr>
            <w:tcW w:w="4252" w:type="dxa"/>
            <w:tcPrChange w:id="2339" w:author="森川　裕太(アプリケーション開発２課)" w:date="2025-08-08T11:02:00Z" w16du:dateUtc="2025-08-08T02:02:00Z">
              <w:tcPr>
                <w:tcW w:w="4252" w:type="dxa"/>
              </w:tcPr>
            </w:tcPrChange>
          </w:tcPr>
          <w:p w14:paraId="034594C6" w14:textId="7B959435" w:rsidR="0058677F" w:rsidRDefault="0058677F" w:rsidP="0058677F">
            <w:pPr>
              <w:pStyle w:val="a0"/>
              <w:ind w:left="0"/>
            </w:pPr>
            <w:r>
              <w:rPr>
                <w:rFonts w:hint="eastAsia"/>
              </w:rPr>
              <w:t>各数字キー</w:t>
            </w:r>
            <w:ins w:id="2340" w:author="森川　裕太(アプリケーション開発２課)" w:date="2025-08-08T10:22:00Z">
              <w:r w:rsidR="00B316D8" w:rsidRPr="00B316D8">
                <w:t>（QWERTY上部・テンキー）</w:t>
              </w:r>
            </w:ins>
          </w:p>
        </w:tc>
      </w:tr>
      <w:tr w:rsidR="0058677F" w14:paraId="3BEB4A73" w14:textId="77777777" w:rsidTr="00AF050D">
        <w:trPr>
          <w:jc w:val="center"/>
          <w:trPrChange w:id="2341" w:author="森川　裕太(アプリケーション開発２課)" w:date="2025-08-08T11:02:00Z" w16du:dateUtc="2025-08-08T02:02:00Z">
            <w:trPr>
              <w:gridBefore w:val="3"/>
            </w:trPr>
          </w:trPrChange>
        </w:trPr>
        <w:tc>
          <w:tcPr>
            <w:tcW w:w="1417" w:type="dxa"/>
            <w:tcPrChange w:id="2342" w:author="森川　裕太(アプリケーション開発２課)" w:date="2025-08-08T11:02:00Z" w16du:dateUtc="2025-08-08T02:02:00Z">
              <w:tcPr>
                <w:tcW w:w="1417" w:type="dxa"/>
              </w:tcPr>
            </w:tcPrChange>
          </w:tcPr>
          <w:p w14:paraId="20325671" w14:textId="084EB44E" w:rsidR="0058677F" w:rsidRDefault="0058677F">
            <w:pPr>
              <w:pStyle w:val="a0"/>
              <w:numPr>
                <w:ilvl w:val="0"/>
                <w:numId w:val="165"/>
              </w:numPr>
              <w:pPrChange w:id="2343" w:author="森川　裕太(アプリケーション開発２課)" w:date="2025-08-19T08:49:00Z" w16du:dateUtc="2025-08-18T23:49:00Z">
                <w:pPr>
                  <w:pStyle w:val="a0"/>
                  <w:ind w:left="0"/>
                </w:pPr>
              </w:pPrChange>
            </w:pPr>
            <w:del w:id="2344" w:author="森川　裕太(アプリケーション開発２課)" w:date="2025-08-19T08:49:00Z" w16du:dateUtc="2025-08-18T23:49:00Z">
              <w:r w:rsidDel="00E7339F">
                <w:rPr>
                  <w:rFonts w:hint="eastAsia"/>
                </w:rPr>
                <w:delText>9</w:delText>
              </w:r>
            </w:del>
          </w:p>
        </w:tc>
        <w:tc>
          <w:tcPr>
            <w:tcW w:w="2977" w:type="dxa"/>
            <w:tcPrChange w:id="2345" w:author="森川　裕太(アプリケーション開発２課)" w:date="2025-08-08T11:02:00Z" w16du:dateUtc="2025-08-08T02:02:00Z">
              <w:tcPr>
                <w:tcW w:w="2977" w:type="dxa"/>
                <w:gridSpan w:val="2"/>
              </w:tcPr>
            </w:tcPrChange>
          </w:tcPr>
          <w:p w14:paraId="4C6691F6" w14:textId="77777777" w:rsidR="0058677F" w:rsidRDefault="0058677F" w:rsidP="0058677F">
            <w:pPr>
              <w:pStyle w:val="a0"/>
              <w:ind w:left="0"/>
              <w:rPr>
                <w:ins w:id="2346" w:author="森川　裕太(アプリケーション開発２課)" w:date="2025-08-08T10:25:00Z" w16du:dateUtc="2025-08-08T01:25:00Z"/>
              </w:rPr>
            </w:pPr>
            <w:r>
              <w:rPr>
                <w:rFonts w:hint="eastAsia"/>
              </w:rPr>
              <w:t>計算命令キー</w:t>
            </w:r>
          </w:p>
          <w:p w14:paraId="3178CD32" w14:textId="77777777" w:rsidR="00780CC9" w:rsidRDefault="00780CC9" w:rsidP="006970A3">
            <w:pPr>
              <w:pStyle w:val="a0"/>
              <w:ind w:left="0"/>
              <w:rPr>
                <w:ins w:id="2347" w:author="森川　裕太(アプリケーション開発２課)" w:date="2025-08-08T10:25:00Z" w16du:dateUtc="2025-08-08T01:25:00Z"/>
              </w:rPr>
            </w:pPr>
            <w:ins w:id="2348" w:author="森川　裕太(アプリケーション開発２課)" w:date="2025-08-08T10:25:00Z" w16du:dateUtc="2025-08-08T01:25:00Z">
              <w:r>
                <w:rPr>
                  <w:rFonts w:hint="eastAsia"/>
                </w:rPr>
                <w:t>+（加算）</w:t>
              </w:r>
            </w:ins>
          </w:p>
          <w:p w14:paraId="7DC4D9BD" w14:textId="77777777" w:rsidR="00780CC9" w:rsidRDefault="00780CC9" w:rsidP="006970A3">
            <w:pPr>
              <w:pStyle w:val="a0"/>
              <w:ind w:left="0"/>
              <w:rPr>
                <w:ins w:id="2349" w:author="森川　裕太(アプリケーション開発２課)" w:date="2025-08-08T10:25:00Z" w16du:dateUtc="2025-08-08T01:25:00Z"/>
              </w:rPr>
            </w:pPr>
            <w:ins w:id="2350" w:author="森川　裕太(アプリケーション開発２課)" w:date="2025-08-08T10:25:00Z" w16du:dateUtc="2025-08-08T01:25:00Z">
              <w:r>
                <w:rPr>
                  <w:rFonts w:hint="eastAsia"/>
                </w:rPr>
                <w:t>-（減算）</w:t>
              </w:r>
            </w:ins>
          </w:p>
          <w:p w14:paraId="065F2119" w14:textId="77777777" w:rsidR="00780CC9" w:rsidRDefault="00954322" w:rsidP="006970A3">
            <w:pPr>
              <w:pStyle w:val="a0"/>
              <w:ind w:left="0"/>
              <w:rPr>
                <w:ins w:id="2351" w:author="森川　裕太(アプリケーション開発２課)" w:date="2025-08-08T10:27:00Z" w16du:dateUtc="2025-08-08T01:27:00Z"/>
              </w:rPr>
            </w:pPr>
            <w:ins w:id="2352" w:author="森川　裕太(アプリケーション開発２課)" w:date="2025-08-08T10:26:00Z" w16du:dateUtc="2025-08-08T01:26:00Z">
              <w:r>
                <w:rPr>
                  <w:rFonts w:hint="eastAsia"/>
                </w:rPr>
                <w:t>×（</w:t>
              </w:r>
            </w:ins>
            <w:ins w:id="2353" w:author="森川　裕太(アプリケーション開発２課)" w:date="2025-08-08T10:27:00Z" w16du:dateUtc="2025-08-08T01:27:00Z">
              <w:r>
                <w:rPr>
                  <w:rFonts w:hint="eastAsia"/>
                </w:rPr>
                <w:t>乗算</w:t>
              </w:r>
            </w:ins>
            <w:ins w:id="2354" w:author="森川　裕太(アプリケーション開発２課)" w:date="2025-08-08T10:26:00Z" w16du:dateUtc="2025-08-08T01:26:00Z">
              <w:r>
                <w:rPr>
                  <w:rFonts w:hint="eastAsia"/>
                </w:rPr>
                <w:t>）</w:t>
              </w:r>
            </w:ins>
          </w:p>
          <w:p w14:paraId="462ADDC1" w14:textId="6E69AEB0" w:rsidR="0058677F" w:rsidRDefault="006970A3" w:rsidP="0058677F">
            <w:pPr>
              <w:pStyle w:val="a0"/>
              <w:ind w:left="0"/>
            </w:pPr>
            <w:ins w:id="2355" w:author="森川　裕太(アプリケーション開発２課)" w:date="2025-08-08T10:27:00Z" w16du:dateUtc="2025-08-08T01:27:00Z">
              <w:r>
                <w:rPr>
                  <w:rFonts w:hint="eastAsia"/>
                </w:rPr>
                <w:t>÷（除算）</w:t>
              </w:r>
            </w:ins>
          </w:p>
        </w:tc>
        <w:tc>
          <w:tcPr>
            <w:tcW w:w="4252" w:type="dxa"/>
            <w:tcPrChange w:id="2356" w:author="森川　裕太(アプリケーション開発２課)" w:date="2025-08-08T11:02:00Z" w16du:dateUtc="2025-08-08T02:02:00Z">
              <w:tcPr>
                <w:tcW w:w="4252" w:type="dxa"/>
              </w:tcPr>
            </w:tcPrChange>
          </w:tcPr>
          <w:p w14:paraId="516EBEA7" w14:textId="77777777" w:rsidR="006970A3" w:rsidRDefault="006970A3" w:rsidP="0058677F">
            <w:pPr>
              <w:pStyle w:val="a0"/>
              <w:ind w:left="0"/>
              <w:rPr>
                <w:ins w:id="2357" w:author="森川　裕太(アプリケーション開発２課)" w:date="2025-08-08T10:27:00Z" w16du:dateUtc="2025-08-08T01:27:00Z"/>
              </w:rPr>
            </w:pPr>
          </w:p>
          <w:p w14:paraId="758A117F" w14:textId="7D82ADE2" w:rsidR="0058677F" w:rsidRDefault="0058677F" w:rsidP="0058677F">
            <w:pPr>
              <w:pStyle w:val="a0"/>
              <w:ind w:left="0"/>
            </w:pPr>
            <w:del w:id="2358" w:author="森川　裕太(アプリケーション開発２課)" w:date="2025-08-08T10:28:00Z" w16du:dateUtc="2025-08-08T01:28:00Z">
              <w:r>
                <w:rPr>
                  <w:rFonts w:hint="eastAsia"/>
                </w:rPr>
                <w:delText>＋：</w:delText>
              </w:r>
            </w:del>
            <w:r>
              <w:rPr>
                <w:rFonts w:hint="eastAsia"/>
              </w:rPr>
              <w:t>「Shift」+「;」</w:t>
            </w:r>
            <w:ins w:id="2359" w:author="森川　裕太(アプリケーション開発２課)" w:date="2025-08-08T10:22:00Z" w16du:dateUtc="2025-08-08T01:22:00Z">
              <w:r w:rsidR="005752E2">
                <w:rPr>
                  <w:rFonts w:hint="eastAsia"/>
                </w:rPr>
                <w:t>またはテンキー</w:t>
              </w:r>
              <w:r w:rsidR="00F52562">
                <w:rPr>
                  <w:rFonts w:hint="eastAsia"/>
                </w:rPr>
                <w:t>の</w:t>
              </w:r>
              <w:r w:rsidR="005752E2">
                <w:rPr>
                  <w:rFonts w:hint="eastAsia"/>
                </w:rPr>
                <w:t>「</w:t>
              </w:r>
              <w:r w:rsidR="00F52562">
                <w:rPr>
                  <w:rFonts w:hint="eastAsia"/>
                </w:rPr>
                <w:t>+」</w:t>
              </w:r>
            </w:ins>
          </w:p>
          <w:p w14:paraId="4CCE33EA" w14:textId="5448C5B2" w:rsidR="0058677F" w:rsidRDefault="0058677F" w:rsidP="0058677F">
            <w:pPr>
              <w:pStyle w:val="a0"/>
              <w:ind w:left="0"/>
            </w:pPr>
            <w:del w:id="2360" w:author="森川　裕太(アプリケーション開発２課)" w:date="2025-08-07T11:20:00Z" w16du:dateUtc="2025-08-07T02:20:00Z">
              <w:r w:rsidDel="00355B8C">
                <w:rPr>
                  <w:rFonts w:hint="eastAsia"/>
                </w:rPr>
                <w:delText>―</w:delText>
              </w:r>
            </w:del>
            <w:del w:id="2361" w:author="森川　裕太(アプリケーション開発２課)" w:date="2025-08-08T10:28:00Z" w16du:dateUtc="2025-08-08T01:28:00Z">
              <w:r w:rsidDel="006970A3">
                <w:rPr>
                  <w:rFonts w:hint="eastAsia"/>
                </w:rPr>
                <w:delText>：</w:delText>
              </w:r>
            </w:del>
            <w:r>
              <w:rPr>
                <w:rFonts w:hint="eastAsia"/>
              </w:rPr>
              <w:t>「-」</w:t>
            </w:r>
            <w:ins w:id="2362" w:author="森川　裕太(アプリケーション開発２課)" w:date="2025-08-08T10:23:00Z" w16du:dateUtc="2025-08-08T01:23:00Z">
              <w:r w:rsidR="00F52562">
                <w:rPr>
                  <w:rFonts w:hint="eastAsia"/>
                </w:rPr>
                <w:t>またはテンキーの「</w:t>
              </w:r>
              <w:r w:rsidR="00C10582">
                <w:rPr>
                  <w:rFonts w:hint="eastAsia"/>
                </w:rPr>
                <w:t>-</w:t>
              </w:r>
              <w:r w:rsidR="00F52562">
                <w:rPr>
                  <w:rFonts w:hint="eastAsia"/>
                </w:rPr>
                <w:t>」</w:t>
              </w:r>
            </w:ins>
          </w:p>
          <w:p w14:paraId="1DAA7EBD" w14:textId="612AEEC9" w:rsidR="0058677F" w:rsidRDefault="0058677F" w:rsidP="0058677F">
            <w:pPr>
              <w:pStyle w:val="a0"/>
              <w:ind w:left="0"/>
            </w:pPr>
            <w:del w:id="2363" w:author="森川　裕太(アプリケーション開発２課)" w:date="2025-08-08T10:28:00Z" w16du:dateUtc="2025-08-08T01:28:00Z">
              <w:r>
                <w:rPr>
                  <w:rFonts w:hint="eastAsia"/>
                </w:rPr>
                <w:delText>×：</w:delText>
              </w:r>
            </w:del>
            <w:r>
              <w:rPr>
                <w:rFonts w:hint="eastAsia"/>
              </w:rPr>
              <w:t>「</w:t>
            </w:r>
            <w:r>
              <w:t>Shift</w:t>
            </w:r>
            <w:r>
              <w:rPr>
                <w:rFonts w:hint="eastAsia"/>
              </w:rPr>
              <w:t>」+「:」</w:t>
            </w:r>
            <w:ins w:id="2364" w:author="森川　裕太(アプリケーション開発２課)" w:date="2025-08-08T10:23:00Z" w16du:dateUtc="2025-08-08T01:23:00Z">
              <w:r w:rsidR="00F52562">
                <w:rPr>
                  <w:rFonts w:hint="eastAsia"/>
                </w:rPr>
                <w:t>またはテンキーの「</w:t>
              </w:r>
              <w:r w:rsidR="00C10582">
                <w:rPr>
                  <w:rFonts w:hint="eastAsia"/>
                </w:rPr>
                <w:t>*</w:t>
              </w:r>
              <w:r w:rsidR="00F52562">
                <w:rPr>
                  <w:rFonts w:hint="eastAsia"/>
                </w:rPr>
                <w:t>」</w:t>
              </w:r>
            </w:ins>
          </w:p>
          <w:p w14:paraId="30CCCD43" w14:textId="4D95551D" w:rsidR="0058677F" w:rsidRDefault="0058677F" w:rsidP="0058677F">
            <w:pPr>
              <w:pStyle w:val="a0"/>
              <w:ind w:left="0"/>
            </w:pPr>
            <w:del w:id="2365" w:author="森川　裕太(アプリケーション開発２課)" w:date="2025-08-08T10:28:00Z" w16du:dateUtc="2025-08-08T01:28:00Z">
              <w:r w:rsidDel="006970A3">
                <w:rPr>
                  <w:rFonts w:hint="eastAsia"/>
                </w:rPr>
                <w:delText>÷：</w:delText>
              </w:r>
            </w:del>
            <w:r>
              <w:rPr>
                <w:rFonts w:hint="eastAsia"/>
              </w:rPr>
              <w:t>「/」</w:t>
            </w:r>
            <w:ins w:id="2366" w:author="森川　裕太(アプリケーション開発２課)" w:date="2025-08-08T10:23:00Z" w16du:dateUtc="2025-08-08T01:23:00Z">
              <w:r w:rsidR="00F52562">
                <w:rPr>
                  <w:rFonts w:hint="eastAsia"/>
                </w:rPr>
                <w:t>またはテンキーの「</w:t>
              </w:r>
              <w:r w:rsidR="00AF3C73">
                <w:rPr>
                  <w:rFonts w:hint="eastAsia"/>
                </w:rPr>
                <w:t>/</w:t>
              </w:r>
              <w:r w:rsidR="00F52562">
                <w:rPr>
                  <w:rFonts w:hint="eastAsia"/>
                </w:rPr>
                <w:t>」</w:t>
              </w:r>
            </w:ins>
          </w:p>
        </w:tc>
      </w:tr>
      <w:tr w:rsidR="0058677F" w14:paraId="51A69101" w14:textId="77777777" w:rsidTr="00AF050D">
        <w:trPr>
          <w:jc w:val="center"/>
          <w:trPrChange w:id="2367" w:author="森川　裕太(アプリケーション開発２課)" w:date="2025-08-08T11:02:00Z" w16du:dateUtc="2025-08-08T02:02:00Z">
            <w:trPr>
              <w:gridBefore w:val="3"/>
            </w:trPr>
          </w:trPrChange>
        </w:trPr>
        <w:tc>
          <w:tcPr>
            <w:tcW w:w="1417" w:type="dxa"/>
            <w:tcPrChange w:id="2368" w:author="森川　裕太(アプリケーション開発２課)" w:date="2025-08-08T11:02:00Z" w16du:dateUtc="2025-08-08T02:02:00Z">
              <w:tcPr>
                <w:tcW w:w="1417" w:type="dxa"/>
              </w:tcPr>
            </w:tcPrChange>
          </w:tcPr>
          <w:p w14:paraId="4C93DFB7" w14:textId="05381F1E" w:rsidR="0058677F" w:rsidRDefault="0058677F">
            <w:pPr>
              <w:pStyle w:val="a0"/>
              <w:numPr>
                <w:ilvl w:val="0"/>
                <w:numId w:val="165"/>
              </w:numPr>
              <w:pPrChange w:id="2369" w:author="森川　裕太(アプリケーション開発２課)" w:date="2025-08-19T08:49:00Z" w16du:dateUtc="2025-08-18T23:49:00Z">
                <w:pPr>
                  <w:pStyle w:val="a0"/>
                  <w:ind w:left="0"/>
                </w:pPr>
              </w:pPrChange>
            </w:pPr>
            <w:del w:id="2370" w:author="森川　裕太(アプリケーション開発２課)" w:date="2025-08-19T08:49:00Z" w16du:dateUtc="2025-08-18T23:49:00Z">
              <w:r w:rsidDel="00E7339F">
                <w:rPr>
                  <w:rFonts w:hint="eastAsia"/>
                </w:rPr>
                <w:delText>10</w:delText>
              </w:r>
            </w:del>
          </w:p>
        </w:tc>
        <w:tc>
          <w:tcPr>
            <w:tcW w:w="2977" w:type="dxa"/>
            <w:tcPrChange w:id="2371" w:author="森川　裕太(アプリケーション開発２課)" w:date="2025-08-08T11:02:00Z" w16du:dateUtc="2025-08-08T02:02:00Z">
              <w:tcPr>
                <w:tcW w:w="2977" w:type="dxa"/>
                <w:gridSpan w:val="2"/>
              </w:tcPr>
            </w:tcPrChange>
          </w:tcPr>
          <w:p w14:paraId="5FFA4353" w14:textId="77777777" w:rsidR="0058677F" w:rsidRDefault="0058677F" w:rsidP="0058677F">
            <w:pPr>
              <w:pStyle w:val="a0"/>
              <w:ind w:left="0"/>
            </w:pPr>
            <w:r>
              <w:rPr>
                <w:rFonts w:hint="eastAsia"/>
              </w:rPr>
              <w:t>サインチェンジキー</w:t>
            </w:r>
          </w:p>
        </w:tc>
        <w:tc>
          <w:tcPr>
            <w:tcW w:w="4252" w:type="dxa"/>
            <w:tcPrChange w:id="2372" w:author="森川　裕太(アプリケーション開発２課)" w:date="2025-08-08T11:02:00Z" w16du:dateUtc="2025-08-08T02:02:00Z">
              <w:tcPr>
                <w:tcW w:w="4252" w:type="dxa"/>
              </w:tcPr>
            </w:tcPrChange>
          </w:tcPr>
          <w:p w14:paraId="1EF5AACF" w14:textId="77777777" w:rsidR="0058677F" w:rsidRDefault="0058677F" w:rsidP="0058677F">
            <w:pPr>
              <w:pStyle w:val="a0"/>
              <w:ind w:left="0"/>
            </w:pPr>
            <w:r>
              <w:rPr>
                <w:rFonts w:hint="eastAsia"/>
              </w:rPr>
              <w:t>F9</w:t>
            </w:r>
          </w:p>
        </w:tc>
      </w:tr>
      <w:tr w:rsidR="0058677F" w14:paraId="5FF7A4C4" w14:textId="77777777" w:rsidTr="00AF050D">
        <w:trPr>
          <w:jc w:val="center"/>
          <w:trPrChange w:id="2373" w:author="森川　裕太(アプリケーション開発２課)" w:date="2025-08-08T11:02:00Z" w16du:dateUtc="2025-08-08T02:02:00Z">
            <w:trPr>
              <w:gridBefore w:val="3"/>
            </w:trPr>
          </w:trPrChange>
        </w:trPr>
        <w:tc>
          <w:tcPr>
            <w:tcW w:w="1417" w:type="dxa"/>
            <w:tcPrChange w:id="2374" w:author="森川　裕太(アプリケーション開発２課)" w:date="2025-08-08T11:02:00Z" w16du:dateUtc="2025-08-08T02:02:00Z">
              <w:tcPr>
                <w:tcW w:w="1417" w:type="dxa"/>
              </w:tcPr>
            </w:tcPrChange>
          </w:tcPr>
          <w:p w14:paraId="7E15A9FA" w14:textId="180744E0" w:rsidR="0058677F" w:rsidRDefault="0058677F">
            <w:pPr>
              <w:pStyle w:val="a0"/>
              <w:numPr>
                <w:ilvl w:val="0"/>
                <w:numId w:val="165"/>
              </w:numPr>
              <w:pPrChange w:id="2375" w:author="森川　裕太(アプリケーション開発２課)" w:date="2025-08-19T08:49:00Z" w16du:dateUtc="2025-08-18T23:49:00Z">
                <w:pPr>
                  <w:pStyle w:val="a0"/>
                  <w:ind w:left="0"/>
                </w:pPr>
              </w:pPrChange>
            </w:pPr>
            <w:del w:id="2376" w:author="森川　裕太(アプリケーション開発２課)" w:date="2025-08-19T08:49:00Z" w16du:dateUtc="2025-08-18T23:49:00Z">
              <w:r w:rsidDel="00E7339F">
                <w:rPr>
                  <w:rFonts w:hint="eastAsia"/>
                </w:rPr>
                <w:delText>11</w:delText>
              </w:r>
            </w:del>
          </w:p>
        </w:tc>
        <w:tc>
          <w:tcPr>
            <w:tcW w:w="2977" w:type="dxa"/>
            <w:tcPrChange w:id="2377" w:author="森川　裕太(アプリケーション開発２課)" w:date="2025-08-08T11:02:00Z" w16du:dateUtc="2025-08-08T02:02:00Z">
              <w:tcPr>
                <w:tcW w:w="2977" w:type="dxa"/>
                <w:gridSpan w:val="2"/>
              </w:tcPr>
            </w:tcPrChange>
          </w:tcPr>
          <w:p w14:paraId="2026DB20" w14:textId="77777777" w:rsidR="0058677F" w:rsidRDefault="0058677F" w:rsidP="0058677F">
            <w:pPr>
              <w:pStyle w:val="a0"/>
              <w:ind w:left="0"/>
            </w:pPr>
            <w:r>
              <w:rPr>
                <w:rFonts w:hint="eastAsia"/>
              </w:rPr>
              <w:t>小数点キー</w:t>
            </w:r>
          </w:p>
        </w:tc>
        <w:tc>
          <w:tcPr>
            <w:tcW w:w="4252" w:type="dxa"/>
            <w:tcPrChange w:id="2378" w:author="森川　裕太(アプリケーション開発２課)" w:date="2025-08-08T11:02:00Z" w16du:dateUtc="2025-08-08T02:02:00Z">
              <w:tcPr>
                <w:tcW w:w="4252" w:type="dxa"/>
              </w:tcPr>
            </w:tcPrChange>
          </w:tcPr>
          <w:p w14:paraId="0DB1257B" w14:textId="77777777" w:rsidR="0058677F" w:rsidRDefault="0058677F" w:rsidP="0058677F">
            <w:pPr>
              <w:pStyle w:val="a0"/>
              <w:ind w:left="0"/>
            </w:pPr>
            <w:r>
              <w:rPr>
                <w:rFonts w:hint="eastAsia"/>
              </w:rPr>
              <w:t>.</w:t>
            </w:r>
          </w:p>
        </w:tc>
      </w:tr>
      <w:tr w:rsidR="00AF050D" w14:paraId="5AC09971" w14:textId="77777777" w:rsidTr="00AF050D">
        <w:tblPrEx>
          <w:tblPrExChange w:id="2379" w:author="森川　裕太(アプリケーション開発２課)" w:date="2025-08-08T10:04:00Z" w16du:dateUtc="2025-08-08T01:04:00Z">
            <w:tblPrEx>
              <w:jc w:val="center"/>
              <w:tblInd w:w="0" w:type="dxa"/>
            </w:tblPrEx>
          </w:tblPrExChange>
        </w:tblPrEx>
        <w:trPr>
          <w:jc w:val="center"/>
          <w:ins w:id="2380" w:author="森川　裕太(アプリケーション開発２課)" w:date="2025-08-08T10:04:00Z"/>
          <w:trPrChange w:id="2381" w:author="森川　裕太(アプリケーション開発２課)" w:date="2025-08-08T10:04:00Z" w16du:dateUtc="2025-08-08T01:04:00Z">
            <w:trPr>
              <w:gridBefore w:val="3"/>
              <w:jc w:val="center"/>
            </w:trPr>
          </w:trPrChange>
        </w:trPr>
        <w:tc>
          <w:tcPr>
            <w:tcW w:w="1417" w:type="dxa"/>
            <w:tcPrChange w:id="2382" w:author="森川　裕太(アプリケーション開発２課)" w:date="2025-08-08T10:04:00Z" w16du:dateUtc="2025-08-08T01:04:00Z">
              <w:tcPr>
                <w:tcW w:w="1417" w:type="dxa"/>
              </w:tcPr>
            </w:tcPrChange>
          </w:tcPr>
          <w:p w14:paraId="189963E5" w14:textId="18D5E5F9" w:rsidR="00AF050D" w:rsidRDefault="00AF050D">
            <w:pPr>
              <w:pStyle w:val="a0"/>
              <w:numPr>
                <w:ilvl w:val="0"/>
                <w:numId w:val="165"/>
              </w:numPr>
              <w:rPr>
                <w:ins w:id="2383" w:author="森川　裕太(アプリケーション開発２課)" w:date="2025-08-08T10:04:00Z" w16du:dateUtc="2025-08-08T01:04:00Z"/>
              </w:rPr>
              <w:pPrChange w:id="2384" w:author="森川　裕太(アプリケーション開発２課)" w:date="2025-08-19T08:49:00Z" w16du:dateUtc="2025-08-18T23:49:00Z">
                <w:pPr>
                  <w:pStyle w:val="a0"/>
                  <w:ind w:left="0"/>
                </w:pPr>
              </w:pPrChange>
            </w:pPr>
          </w:p>
        </w:tc>
        <w:tc>
          <w:tcPr>
            <w:tcW w:w="2977" w:type="dxa"/>
            <w:tcPrChange w:id="2385" w:author="森川　裕太(アプリケーション開発２課)" w:date="2025-08-08T10:04:00Z" w16du:dateUtc="2025-08-08T01:04:00Z">
              <w:tcPr>
                <w:tcW w:w="2977" w:type="dxa"/>
                <w:gridSpan w:val="2"/>
              </w:tcPr>
            </w:tcPrChange>
          </w:tcPr>
          <w:p w14:paraId="4F9A0D46" w14:textId="09287981" w:rsidR="00AF050D" w:rsidRDefault="00AF050D" w:rsidP="00AF050D">
            <w:pPr>
              <w:pStyle w:val="a0"/>
              <w:ind w:left="0"/>
              <w:rPr>
                <w:ins w:id="2386" w:author="森川　裕太(アプリケーション開発２課)" w:date="2025-08-08T10:04:00Z" w16du:dateUtc="2025-08-08T01:04:00Z"/>
              </w:rPr>
            </w:pPr>
            <w:ins w:id="2387" w:author="森川　裕太(アプリケーション開発２課)" w:date="2025-08-08T10:04:00Z" w16du:dateUtc="2025-08-08T01:04:00Z">
              <w:r>
                <w:rPr>
                  <w:rFonts w:hint="eastAsia"/>
                </w:rPr>
                <w:t>イコールキー</w:t>
              </w:r>
            </w:ins>
          </w:p>
        </w:tc>
        <w:tc>
          <w:tcPr>
            <w:tcW w:w="4252" w:type="dxa"/>
            <w:tcPrChange w:id="2388" w:author="森川　裕太(アプリケーション開発２課)" w:date="2025-08-08T10:04:00Z" w16du:dateUtc="2025-08-08T01:04:00Z">
              <w:tcPr>
                <w:tcW w:w="4252" w:type="dxa"/>
              </w:tcPr>
            </w:tcPrChange>
          </w:tcPr>
          <w:p w14:paraId="63FC2266" w14:textId="70C9ED74" w:rsidR="00AF050D" w:rsidRDefault="00AF050D" w:rsidP="00AF050D">
            <w:pPr>
              <w:pStyle w:val="a0"/>
              <w:ind w:left="0"/>
              <w:rPr>
                <w:ins w:id="2389" w:author="森川　裕太(アプリケーション開発２課)" w:date="2025-08-08T10:04:00Z" w16du:dateUtc="2025-08-08T01:04:00Z"/>
              </w:rPr>
            </w:pPr>
            <w:ins w:id="2390" w:author="森川　裕太(アプリケーション開発２課)" w:date="2025-08-08T10:04:00Z" w16du:dateUtc="2025-08-08T01:04:00Z">
              <w:r>
                <w:t>Enter</w:t>
              </w:r>
            </w:ins>
          </w:p>
        </w:tc>
      </w:tr>
      <w:tr w:rsidR="0058677F" w14:paraId="7CEEA5E2" w14:textId="77777777" w:rsidTr="00AF050D">
        <w:trPr>
          <w:jc w:val="center"/>
          <w:del w:id="2391" w:author="森川　裕太(アプリケーション開発２課)" w:date="2025-08-08T10:03:00Z"/>
          <w:trPrChange w:id="2392" w:author="森川　裕太(アプリケーション開発２課)" w:date="2025-08-08T11:02:00Z" w16du:dateUtc="2025-08-08T02:02:00Z">
            <w:trPr>
              <w:gridBefore w:val="3"/>
            </w:trPr>
          </w:trPrChange>
        </w:trPr>
        <w:tc>
          <w:tcPr>
            <w:tcW w:w="1417" w:type="dxa"/>
            <w:tcPrChange w:id="2393" w:author="森川　裕太(アプリケーション開発２課)" w:date="2025-08-08T11:02:00Z" w16du:dateUtc="2025-08-08T02:02:00Z">
              <w:tcPr>
                <w:tcW w:w="1417" w:type="dxa"/>
              </w:tcPr>
            </w:tcPrChange>
          </w:tcPr>
          <w:p w14:paraId="3A78DF2D" w14:textId="7F53F4CE" w:rsidR="0058677F" w:rsidRDefault="0058677F" w:rsidP="0058677F">
            <w:pPr>
              <w:pStyle w:val="a0"/>
              <w:ind w:left="0"/>
              <w:rPr>
                <w:del w:id="2394" w:author="森川　裕太(アプリケーション開発２課)" w:date="2025-08-08T10:03:00Z" w16du:dateUtc="2025-08-08T01:03:00Z"/>
              </w:rPr>
            </w:pPr>
            <w:del w:id="2395" w:author="森川　裕太(アプリケーション開発２課)" w:date="2025-08-08T10:03:00Z" w16du:dateUtc="2025-08-08T01:03:00Z">
              <w:r>
                <w:rPr>
                  <w:rFonts w:hint="eastAsia"/>
                </w:rPr>
                <w:delText>12</w:delText>
              </w:r>
            </w:del>
          </w:p>
        </w:tc>
        <w:tc>
          <w:tcPr>
            <w:tcW w:w="2977" w:type="dxa"/>
            <w:tcPrChange w:id="2396" w:author="森川　裕太(アプリケーション開発２課)" w:date="2025-08-08T11:02:00Z" w16du:dateUtc="2025-08-08T02:02:00Z">
              <w:tcPr>
                <w:tcW w:w="2977" w:type="dxa"/>
                <w:gridSpan w:val="2"/>
              </w:tcPr>
            </w:tcPrChange>
          </w:tcPr>
          <w:p w14:paraId="4A16915F" w14:textId="52E38BCE" w:rsidR="0058677F" w:rsidRDefault="0058677F" w:rsidP="0058677F">
            <w:pPr>
              <w:pStyle w:val="a0"/>
              <w:ind w:left="0"/>
              <w:rPr>
                <w:del w:id="2397" w:author="森川　裕太(アプリケーション開発２課)" w:date="2025-08-08T10:03:00Z" w16du:dateUtc="2025-08-08T01:03:00Z"/>
              </w:rPr>
            </w:pPr>
            <w:del w:id="2398" w:author="森川　裕太(アプリケーション開発２課)" w:date="2025-08-08T10:03:00Z" w16du:dateUtc="2025-08-08T01:03:00Z">
              <w:r>
                <w:rPr>
                  <w:rFonts w:hint="eastAsia"/>
                </w:rPr>
                <w:delText>イコールキー</w:delText>
              </w:r>
            </w:del>
          </w:p>
        </w:tc>
        <w:tc>
          <w:tcPr>
            <w:tcW w:w="4252" w:type="dxa"/>
            <w:tcPrChange w:id="2399" w:author="森川　裕太(アプリケーション開発２課)" w:date="2025-08-08T11:02:00Z" w16du:dateUtc="2025-08-08T02:02:00Z">
              <w:tcPr>
                <w:tcW w:w="4252" w:type="dxa"/>
              </w:tcPr>
            </w:tcPrChange>
          </w:tcPr>
          <w:p w14:paraId="5ED3C30D" w14:textId="7E7744B6" w:rsidR="0058677F" w:rsidRDefault="0058677F" w:rsidP="0058677F">
            <w:pPr>
              <w:pStyle w:val="a0"/>
              <w:ind w:left="0"/>
              <w:rPr>
                <w:del w:id="2400" w:author="森川　裕太(アプリケーション開発２課)" w:date="2025-08-08T10:03:00Z" w16du:dateUtc="2025-08-08T01:03:00Z"/>
              </w:rPr>
            </w:pPr>
            <w:del w:id="2401" w:author="森川　裕太(アプリケーション開発２課)" w:date="2025-08-08T10:03:00Z" w16du:dateUtc="2025-08-08T01:03:00Z">
              <w:r>
                <w:delText>Enter</w:delText>
              </w:r>
            </w:del>
          </w:p>
        </w:tc>
      </w:tr>
    </w:tbl>
    <w:p w14:paraId="4D85622E" w14:textId="7674D6A7" w:rsidR="001C5239" w:rsidRDefault="001C5239" w:rsidP="00B906A4">
      <w:pPr>
        <w:pStyle w:val="a0"/>
        <w:ind w:left="0"/>
        <w:rPr>
          <w:ins w:id="2402" w:author="森川　裕太(アプリケーション開発２課)" w:date="2025-08-19T11:34:00Z" w16du:dateUtc="2025-08-19T02:34:00Z"/>
          <w:rFonts w:eastAsiaTheme="minorEastAsia"/>
        </w:rPr>
      </w:pPr>
    </w:p>
    <w:p w14:paraId="7B5BBF23" w14:textId="77777777" w:rsidR="001C5239" w:rsidRDefault="001C5239">
      <w:pPr>
        <w:adjustRightInd/>
        <w:textAlignment w:val="auto"/>
        <w:rPr>
          <w:ins w:id="2403" w:author="森川　裕太(アプリケーション開発２課)" w:date="2025-08-19T11:34:00Z" w16du:dateUtc="2025-08-19T02:34:00Z"/>
          <w:rFonts w:eastAsiaTheme="minorEastAsia"/>
        </w:rPr>
      </w:pPr>
      <w:ins w:id="2404" w:author="森川　裕太(アプリケーション開発２課)" w:date="2025-08-19T11:34:00Z" w16du:dateUtc="2025-08-19T02:34:00Z">
        <w:r>
          <w:rPr>
            <w:rFonts w:eastAsiaTheme="minorEastAsia"/>
          </w:rPr>
          <w:br w:type="page"/>
        </w:r>
      </w:ins>
    </w:p>
    <w:p w14:paraId="14460D34" w14:textId="3751946A" w:rsidR="00B906A4" w:rsidRPr="003D09A9" w:rsidDel="001C5239" w:rsidRDefault="00B906A4" w:rsidP="000E6B35">
      <w:pPr>
        <w:pStyle w:val="a0"/>
        <w:ind w:left="0"/>
        <w:rPr>
          <w:del w:id="2405" w:author="森川　裕太(アプリケーション開発２課)" w:date="2025-08-19T11:34:00Z" w16du:dateUtc="2025-08-19T02:34:00Z"/>
          <w:rFonts w:eastAsiaTheme="minorEastAsia"/>
        </w:rPr>
      </w:pPr>
      <w:bookmarkStart w:id="2406" w:name="_Toc206495758"/>
      <w:bookmarkStart w:id="2407" w:name="_Toc206496097"/>
      <w:bookmarkEnd w:id="2406"/>
      <w:bookmarkEnd w:id="2407"/>
    </w:p>
    <w:p w14:paraId="7CC1D472" w14:textId="7F9D8D48" w:rsidR="000F3D2C" w:rsidRDefault="000F3D2C" w:rsidP="0035665E">
      <w:pPr>
        <w:pStyle w:val="3"/>
        <w:ind w:left="435" w:right="180"/>
        <w:rPr>
          <w:del w:id="2408" w:author="森川　裕太(アプリケーション開発２課)" w:date="2025-08-08T09:49:00Z" w16du:dateUtc="2025-08-08T00:49:00Z"/>
        </w:rPr>
      </w:pPr>
      <w:del w:id="2409" w:author="森川　裕太(アプリケーション開発２課)" w:date="2025-08-08T08:57:00Z" w16du:dateUtc="2025-08-07T23:57:00Z">
        <w:r>
          <w:rPr>
            <w:rFonts w:hint="eastAsia"/>
          </w:rPr>
          <w:delText>機能内容</w:delText>
        </w:r>
      </w:del>
      <w:bookmarkStart w:id="2410" w:name="_Toc205543480"/>
      <w:bookmarkStart w:id="2411" w:name="_Toc206495759"/>
      <w:bookmarkStart w:id="2412" w:name="_Toc206496098"/>
      <w:bookmarkEnd w:id="2410"/>
      <w:bookmarkEnd w:id="2411"/>
      <w:bookmarkEnd w:id="2412"/>
    </w:p>
    <w:p w14:paraId="44BBF28B" w14:textId="41F33B8F" w:rsidR="00EF5EA6" w:rsidRPr="00733190" w:rsidRDefault="00D43A15">
      <w:pPr>
        <w:pStyle w:val="a0"/>
        <w:ind w:left="0"/>
        <w:rPr>
          <w:del w:id="2413" w:author="森川　裕太(アプリケーション開発２課)" w:date="2025-08-08T08:57:00Z" w16du:dateUtc="2025-08-07T23:57:00Z"/>
          <w:rFonts w:hAnsi="ＭＳ 明朝"/>
        </w:rPr>
        <w:pPrChange w:id="2414" w:author="森川　裕太(アプリケーション開発２課)" w:date="2025-08-07T11:33:00Z" w16du:dateUtc="2025-08-07T02:33:00Z">
          <w:pPr>
            <w:pStyle w:val="a0"/>
            <w:ind w:left="709"/>
          </w:pPr>
        </w:pPrChange>
      </w:pPr>
      <w:del w:id="2415" w:author="森川　裕太(アプリケーション開発２課)" w:date="2025-08-07T11:33:00Z" w16du:dateUtc="2025-08-07T02:33:00Z">
        <w:r w:rsidDel="006966E1">
          <w:rPr>
            <w:rFonts w:hAnsi="ＭＳ 明朝" w:hint="eastAsia"/>
          </w:rPr>
          <w:delText>A</w:delText>
        </w:r>
        <w:r w:rsidR="00EF5EA6" w:rsidRPr="00733190" w:rsidDel="006966E1">
          <w:rPr>
            <w:rFonts w:hAnsi="ＭＳ 明朝" w:hint="eastAsia"/>
          </w:rPr>
          <w:delText>.</w:delText>
        </w:r>
      </w:del>
      <w:del w:id="2416" w:author="森川　裕太(アプリケーション開発２課)" w:date="2025-08-08T08:57:00Z" w16du:dateUtc="2025-08-07T23:57:00Z">
        <w:r w:rsidR="00D35699">
          <w:rPr>
            <w:rFonts w:hAnsi="ＭＳ 明朝" w:hint="eastAsia"/>
          </w:rPr>
          <w:delText>主なキーのはたらき</w:delText>
        </w:r>
        <w:bookmarkStart w:id="2417" w:name="_Toc205543481"/>
        <w:bookmarkStart w:id="2418" w:name="_Toc206495760"/>
        <w:bookmarkStart w:id="2419" w:name="_Toc206496099"/>
        <w:bookmarkEnd w:id="2417"/>
        <w:bookmarkEnd w:id="2418"/>
        <w:bookmarkEnd w:id="2419"/>
      </w:del>
    </w:p>
    <w:p w14:paraId="733EB21B" w14:textId="7EBE1826" w:rsidR="00EF5EA6" w:rsidRPr="00733190" w:rsidRDefault="00EF5EA6">
      <w:pPr>
        <w:pStyle w:val="a0"/>
        <w:ind w:left="0"/>
        <w:rPr>
          <w:del w:id="2420" w:author="森川　裕太(アプリケーション開発２課)" w:date="2025-08-08T09:49:00Z" w16du:dateUtc="2025-08-08T00:49:00Z"/>
          <w:rFonts w:hAnsi="ＭＳ 明朝"/>
        </w:rPr>
        <w:pPrChange w:id="2421" w:author="森川　裕太(アプリケーション開発２課)" w:date="2025-08-07T11:54:00Z" w16du:dateUtc="2025-08-07T02:54:00Z">
          <w:pPr>
            <w:pStyle w:val="a0"/>
            <w:ind w:left="709"/>
          </w:pPr>
        </w:pPrChange>
      </w:pPr>
      <w:del w:id="2422" w:author="森川　裕太(アプリケーション開発２課)" w:date="2025-08-07T11:54:00Z" w16du:dateUtc="2025-08-07T02:54:00Z">
        <w:r w:rsidRPr="00733190" w:rsidDel="00013C56">
          <w:rPr>
            <w:rFonts w:hAnsi="ＭＳ 明朝" w:hint="eastAsia"/>
          </w:rPr>
          <w:delText xml:space="preserve">　</w:delText>
        </w:r>
      </w:del>
      <w:del w:id="2423" w:author="森川　裕太(アプリケーション開発２課)" w:date="2025-08-07T11:31:00Z" w16du:dateUtc="2025-08-07T02:31:00Z">
        <w:r w:rsidRPr="00733190" w:rsidDel="006966E1">
          <w:rPr>
            <w:rFonts w:hAnsi="ＭＳ 明朝" w:hint="eastAsia"/>
          </w:rPr>
          <w:delText>6</w:delText>
        </w:r>
      </w:del>
      <w:del w:id="2424" w:author="森川　裕太(アプリケーション開発２課)" w:date="2025-08-07T11:48:00Z" w16du:dateUtc="2025-08-07T02:48:00Z">
        <w:r w:rsidRPr="00733190" w:rsidDel="00C3192F">
          <w:rPr>
            <w:rFonts w:hAnsi="ＭＳ 明朝" w:hint="eastAsia"/>
          </w:rPr>
          <w:delText>.1.</w:delText>
        </w:r>
        <w:r w:rsidRPr="00733190" w:rsidDel="00E679E8">
          <w:rPr>
            <w:rFonts w:hAnsi="ＭＳ 明朝" w:hint="eastAsia"/>
          </w:rPr>
          <w:delText>1</w:delText>
        </w:r>
      </w:del>
      <w:del w:id="2425" w:author="森川　裕太(アプリケーション開発２課)" w:date="2025-08-08T09:49:00Z" w16du:dateUtc="2025-08-08T00:49:00Z">
        <w:r w:rsidRPr="00733190">
          <w:rPr>
            <w:rFonts w:hAnsi="ＭＳ 明朝" w:hint="eastAsia"/>
          </w:rPr>
          <w:delText>画面</w:delText>
        </w:r>
      </w:del>
      <w:del w:id="2426" w:author="森川　裕太(アプリケーション開発２課)" w:date="2025-08-07T11:48:00Z" w16du:dateUtc="2025-08-07T02:48:00Z">
        <w:r w:rsidRPr="00733190" w:rsidDel="00C3192F">
          <w:rPr>
            <w:rFonts w:hAnsi="ＭＳ 明朝" w:hint="eastAsia"/>
          </w:rPr>
          <w:delText>レイアウト</w:delText>
        </w:r>
      </w:del>
      <w:del w:id="2427" w:author="森川　裕太(アプリケーション開発２課)" w:date="2025-08-08T09:49:00Z" w16du:dateUtc="2025-08-08T00:49:00Z">
        <w:r w:rsidRPr="00733190">
          <w:rPr>
            <w:rFonts w:hAnsi="ＭＳ 明朝" w:hint="eastAsia"/>
          </w:rPr>
          <w:delText>にて表示したそれぞれの項目</w:delText>
        </w:r>
        <w:r w:rsidR="00D35699">
          <w:rPr>
            <w:rFonts w:hAnsi="ＭＳ 明朝" w:hint="eastAsia"/>
          </w:rPr>
          <w:delText>のはたらきについて説明する</w:delText>
        </w:r>
        <w:bookmarkStart w:id="2428" w:name="_Toc205543482"/>
        <w:bookmarkStart w:id="2429" w:name="_Toc206495761"/>
        <w:bookmarkStart w:id="2430" w:name="_Toc206496100"/>
        <w:bookmarkEnd w:id="2428"/>
        <w:bookmarkEnd w:id="2429"/>
        <w:bookmarkEnd w:id="2430"/>
      </w:del>
    </w:p>
    <w:p w14:paraId="58CEE332" w14:textId="5DB15A1F" w:rsidR="00EF5EA6" w:rsidRDefault="00EF5EA6" w:rsidP="00082BDE">
      <w:pPr>
        <w:pStyle w:val="a0"/>
        <w:ind w:left="709"/>
        <w:rPr>
          <w:del w:id="2431" w:author="森川　裕太(アプリケーション開発２課)" w:date="2025-08-08T09:49:00Z" w16du:dateUtc="2025-08-08T00:49:00Z"/>
          <w:rFonts w:hAnsi="ＭＳ 明朝"/>
        </w:rPr>
      </w:pPr>
      <w:bookmarkStart w:id="2432" w:name="_Toc205543483"/>
      <w:bookmarkStart w:id="2433" w:name="_Toc206495762"/>
      <w:bookmarkStart w:id="2434" w:name="_Toc206496101"/>
      <w:bookmarkEnd w:id="2432"/>
      <w:bookmarkEnd w:id="2433"/>
      <w:bookmarkEnd w:id="2434"/>
    </w:p>
    <w:p w14:paraId="022F3EB5" w14:textId="3095717F" w:rsidR="0058677F" w:rsidRDefault="0058677F">
      <w:pPr>
        <w:pStyle w:val="a0"/>
        <w:numPr>
          <w:ilvl w:val="0"/>
          <w:numId w:val="104"/>
        </w:numPr>
        <w:rPr>
          <w:del w:id="2435" w:author="森川　裕太(アプリケーション開発２課)" w:date="2025-08-08T09:49:00Z" w16du:dateUtc="2025-08-08T00:49:00Z"/>
          <w:rFonts w:hAnsi="ＭＳ 明朝"/>
        </w:rPr>
        <w:pPrChange w:id="2436" w:author="森川　裕太(アプリケーション開発２課)" w:date="2025-08-07T11:54:00Z" w16du:dateUtc="2025-08-07T02:54:00Z">
          <w:pPr>
            <w:pStyle w:val="a0"/>
            <w:ind w:left="709"/>
          </w:pPr>
        </w:pPrChange>
      </w:pPr>
      <w:del w:id="2437" w:author="森川　裕太(アプリケーション開発２課)" w:date="2025-08-08T08:58:00Z" w16du:dateUtc="2025-08-07T23:58:00Z">
        <w:r>
          <w:rPr>
            <w:rFonts w:hAnsi="ＭＳ 明朝" w:hint="eastAsia"/>
          </w:rPr>
          <w:delText>(1)</w:delText>
        </w:r>
      </w:del>
      <w:del w:id="2438" w:author="森川　裕太(アプリケーション開発２課)" w:date="2025-08-08T09:49:00Z" w16du:dateUtc="2025-08-08T00:49:00Z">
        <w:r>
          <w:rPr>
            <w:rFonts w:hAnsi="ＭＳ 明朝" w:hint="eastAsia"/>
          </w:rPr>
          <w:delText>最前面表示キー</w:delText>
        </w:r>
        <w:bookmarkStart w:id="2439" w:name="_Toc205543484"/>
        <w:bookmarkStart w:id="2440" w:name="_Toc206495763"/>
        <w:bookmarkStart w:id="2441" w:name="_Toc206496102"/>
        <w:bookmarkEnd w:id="2439"/>
        <w:bookmarkEnd w:id="2440"/>
        <w:bookmarkEnd w:id="2441"/>
      </w:del>
    </w:p>
    <w:p w14:paraId="6985484B" w14:textId="052784D4" w:rsidR="0058677F" w:rsidRDefault="001B55F4">
      <w:pPr>
        <w:pStyle w:val="a0"/>
        <w:ind w:leftChars="494" w:left="889"/>
        <w:rPr>
          <w:del w:id="2442" w:author="森川　裕太(アプリケーション開発２課)" w:date="2025-08-08T09:49:00Z" w16du:dateUtc="2025-08-08T00:49:00Z"/>
          <w:rFonts w:hAnsi="ＭＳ 明朝"/>
        </w:rPr>
        <w:pPrChange w:id="2443" w:author="森川　裕太(アプリケーション開発２課)" w:date="2025-08-07T11:54:00Z" w16du:dateUtc="2025-08-07T02:54:00Z">
          <w:pPr>
            <w:pStyle w:val="a0"/>
            <w:ind w:left="709"/>
          </w:pPr>
        </w:pPrChange>
      </w:pPr>
      <w:del w:id="2444" w:author="森川　裕太(アプリケーション開発２課)" w:date="2025-08-08T09:49:00Z" w16du:dateUtc="2025-08-08T00:49:00Z">
        <w:r>
          <w:rPr>
            <w:rFonts w:hAnsi="ＭＳ 明朝" w:hint="eastAsia"/>
          </w:rPr>
          <w:delText>・</w:delText>
        </w:r>
        <w:r w:rsidR="0058677F">
          <w:rPr>
            <w:rFonts w:hAnsi="ＭＳ 明朝" w:hint="eastAsia"/>
          </w:rPr>
          <w:delText xml:space="preserve">キーを入力すると常にディスプレイの最前面に表示させる </w:delText>
        </w:r>
        <w:bookmarkStart w:id="2445" w:name="_Toc205543485"/>
        <w:bookmarkStart w:id="2446" w:name="_Toc206495764"/>
        <w:bookmarkStart w:id="2447" w:name="_Toc206496103"/>
        <w:bookmarkEnd w:id="2445"/>
        <w:bookmarkEnd w:id="2446"/>
        <w:bookmarkEnd w:id="2447"/>
      </w:del>
    </w:p>
    <w:p w14:paraId="044EFD18" w14:textId="795DAAE5" w:rsidR="0058677F" w:rsidRDefault="001B55F4">
      <w:pPr>
        <w:pStyle w:val="a0"/>
        <w:ind w:leftChars="494" w:left="889"/>
        <w:rPr>
          <w:del w:id="2448" w:author="森川　裕太(アプリケーション開発２課)" w:date="2025-08-08T09:49:00Z" w16du:dateUtc="2025-08-08T00:49:00Z"/>
          <w:rFonts w:hAnsi="ＭＳ 明朝"/>
        </w:rPr>
        <w:pPrChange w:id="2449" w:author="森川　裕太(アプリケーション開発２課)" w:date="2025-08-07T11:54:00Z" w16du:dateUtc="2025-08-07T02:54:00Z">
          <w:pPr>
            <w:pStyle w:val="a0"/>
            <w:ind w:left="709"/>
          </w:pPr>
        </w:pPrChange>
      </w:pPr>
      <w:del w:id="2450" w:author="森川　裕太(アプリケーション開発２課)" w:date="2025-08-08T09:49:00Z" w16du:dateUtc="2025-08-08T00:49:00Z">
        <w:r>
          <w:rPr>
            <w:rFonts w:hAnsi="ＭＳ 明朝" w:hint="eastAsia"/>
          </w:rPr>
          <w:delText>・</w:delText>
        </w:r>
        <w:r w:rsidR="00B2344D">
          <w:rPr>
            <w:rFonts w:hAnsi="ＭＳ 明朝" w:hint="eastAsia"/>
          </w:rPr>
          <w:delText>も</w:delText>
        </w:r>
        <w:r w:rsidR="0058677F">
          <w:rPr>
            <w:rFonts w:hAnsi="ＭＳ 明朝" w:hint="eastAsia"/>
          </w:rPr>
          <w:delText>う一度入力すると</w:delText>
        </w:r>
      </w:del>
      <w:del w:id="2451" w:author="森川　裕太(アプリケーション開発２課)" w:date="2025-08-07T11:17:00Z" w16du:dateUtc="2025-08-07T02:17:00Z">
        <w:r w:rsidDel="002F7F5A">
          <w:rPr>
            <w:rFonts w:hAnsi="ＭＳ 明朝" w:hint="eastAsia"/>
          </w:rPr>
          <w:delText>全画面</w:delText>
        </w:r>
      </w:del>
      <w:del w:id="2452" w:author="森川　裕太(アプリケーション開発２課)" w:date="2025-08-08T09:49:00Z" w16du:dateUtc="2025-08-08T00:49:00Z">
        <w:r w:rsidR="0058677F">
          <w:rPr>
            <w:rFonts w:hAnsi="ＭＳ 明朝" w:hint="eastAsia"/>
          </w:rPr>
          <w:delText>表示に戻る</w:delText>
        </w:r>
        <w:bookmarkStart w:id="2453" w:name="_Toc205543486"/>
        <w:bookmarkStart w:id="2454" w:name="_Toc206495765"/>
        <w:bookmarkStart w:id="2455" w:name="_Toc206496104"/>
        <w:bookmarkEnd w:id="2453"/>
        <w:bookmarkEnd w:id="2454"/>
        <w:bookmarkEnd w:id="2455"/>
      </w:del>
    </w:p>
    <w:p w14:paraId="422BA523" w14:textId="19720024" w:rsidR="0058677F" w:rsidRPr="00733190" w:rsidRDefault="0058677F">
      <w:pPr>
        <w:pStyle w:val="a0"/>
        <w:ind w:leftChars="100" w:left="180"/>
        <w:rPr>
          <w:del w:id="2456" w:author="森川　裕太(アプリケーション開発２課)" w:date="2025-08-08T09:49:00Z" w16du:dateUtc="2025-08-08T00:49:00Z"/>
          <w:rFonts w:hAnsi="ＭＳ 明朝"/>
        </w:rPr>
        <w:pPrChange w:id="2457" w:author="森川　裕太(アプリケーション開発２課)" w:date="2025-08-07T11:54:00Z" w16du:dateUtc="2025-08-07T02:54:00Z">
          <w:pPr>
            <w:pStyle w:val="a0"/>
            <w:ind w:left="0"/>
          </w:pPr>
        </w:pPrChange>
      </w:pPr>
      <w:bookmarkStart w:id="2458" w:name="_Toc205543487"/>
      <w:bookmarkStart w:id="2459" w:name="_Toc206495766"/>
      <w:bookmarkStart w:id="2460" w:name="_Toc206496105"/>
      <w:bookmarkEnd w:id="2458"/>
      <w:bookmarkEnd w:id="2459"/>
      <w:bookmarkEnd w:id="2460"/>
    </w:p>
    <w:p w14:paraId="29556182" w14:textId="39BDD43E" w:rsidR="00EF5EA6" w:rsidRPr="00733190" w:rsidRDefault="0029222B">
      <w:pPr>
        <w:pStyle w:val="a0"/>
        <w:numPr>
          <w:ilvl w:val="0"/>
          <w:numId w:val="104"/>
        </w:numPr>
        <w:rPr>
          <w:del w:id="2461" w:author="森川　裕太(アプリケーション開発２課)" w:date="2025-08-08T09:49:00Z" w16du:dateUtc="2025-08-08T00:49:00Z"/>
          <w:rFonts w:hAnsi="ＭＳ 明朝"/>
        </w:rPr>
        <w:pPrChange w:id="2462" w:author="森川　裕太(アプリケーション開発２課)" w:date="2025-08-07T11:54:00Z" w16du:dateUtc="2025-08-07T02:54:00Z">
          <w:pPr>
            <w:pStyle w:val="a0"/>
            <w:ind w:left="709"/>
          </w:pPr>
        </w:pPrChange>
      </w:pPr>
      <w:del w:id="2463" w:author="森川　裕太(アプリケーション開発２課)" w:date="2025-08-08T08:58:00Z" w16du:dateUtc="2025-08-07T23:58:00Z">
        <w:r>
          <w:rPr>
            <w:rFonts w:hAnsi="ＭＳ 明朝" w:hint="eastAsia"/>
          </w:rPr>
          <w:delText>(</w:delText>
        </w:r>
        <w:r w:rsidR="0058677F">
          <w:rPr>
            <w:rFonts w:hAnsi="ＭＳ 明朝" w:hint="eastAsia"/>
          </w:rPr>
          <w:delText>2</w:delText>
        </w:r>
        <w:r>
          <w:rPr>
            <w:rFonts w:hAnsi="ＭＳ 明朝" w:hint="eastAsia"/>
          </w:rPr>
          <w:delText>)</w:delText>
        </w:r>
      </w:del>
      <w:del w:id="2464" w:author="森川　裕太(アプリケーション開発２課)" w:date="2025-08-08T09:49:00Z" w16du:dateUtc="2025-08-08T00:49:00Z">
        <w:r w:rsidR="00EF5EA6" w:rsidRPr="00733190">
          <w:rPr>
            <w:rFonts w:hAnsi="ＭＳ 明朝" w:hint="eastAsia"/>
          </w:rPr>
          <w:delText>途中計算</w:delText>
        </w:r>
        <w:r>
          <w:rPr>
            <w:rFonts w:hAnsi="ＭＳ 明朝" w:hint="eastAsia"/>
          </w:rPr>
          <w:delText>表示欄</w:delText>
        </w:r>
        <w:bookmarkStart w:id="2465" w:name="_Toc205543488"/>
        <w:bookmarkStart w:id="2466" w:name="_Toc206495767"/>
        <w:bookmarkStart w:id="2467" w:name="_Toc206496106"/>
        <w:bookmarkEnd w:id="2465"/>
        <w:bookmarkEnd w:id="2466"/>
        <w:bookmarkEnd w:id="2467"/>
      </w:del>
    </w:p>
    <w:p w14:paraId="16C03260" w14:textId="51639F6C" w:rsidR="00EF5EA6" w:rsidRPr="00733190" w:rsidRDefault="001B55F4">
      <w:pPr>
        <w:pStyle w:val="a0"/>
        <w:ind w:leftChars="494" w:left="889"/>
        <w:rPr>
          <w:del w:id="2468" w:author="森川　裕太(アプリケーション開発２課)" w:date="2025-08-08T09:49:00Z" w16du:dateUtc="2025-08-08T00:49:00Z"/>
          <w:rFonts w:hAnsi="ＭＳ 明朝"/>
        </w:rPr>
        <w:pPrChange w:id="2469" w:author="森川　裕太(アプリケーション開発２課)" w:date="2025-08-07T11:54:00Z" w16du:dateUtc="2025-08-07T02:54:00Z">
          <w:pPr>
            <w:pStyle w:val="a0"/>
            <w:ind w:left="709"/>
          </w:pPr>
        </w:pPrChange>
      </w:pPr>
      <w:del w:id="2470" w:author="森川　裕太(アプリケーション開発２課)" w:date="2025-08-08T09:49:00Z" w16du:dateUtc="2025-08-08T00:49:00Z">
        <w:r>
          <w:rPr>
            <w:rFonts w:hAnsi="ＭＳ 明朝" w:hint="eastAsia"/>
          </w:rPr>
          <w:delText>・</w:delText>
        </w:r>
        <w:r w:rsidR="00B2344D">
          <w:rPr>
            <w:rFonts w:hAnsi="ＭＳ 明朝" w:hint="eastAsia"/>
          </w:rPr>
          <w:delText>計</w:delText>
        </w:r>
        <w:r w:rsidR="0029222B">
          <w:rPr>
            <w:rFonts w:hAnsi="ＭＳ 明朝" w:hint="eastAsia"/>
          </w:rPr>
          <w:delText>算命令キー</w:delText>
        </w:r>
        <w:r w:rsidR="00EF5EA6" w:rsidRPr="00733190">
          <w:rPr>
            <w:rFonts w:hAnsi="ＭＳ 明朝" w:hint="eastAsia"/>
          </w:rPr>
          <w:delText>が入力された時点での計算</w:delText>
        </w:r>
        <w:r w:rsidR="0029222B">
          <w:rPr>
            <w:rFonts w:hAnsi="ＭＳ 明朝" w:hint="eastAsia"/>
          </w:rPr>
          <w:delText>式</w:delText>
        </w:r>
        <w:r w:rsidR="00EF5EA6" w:rsidRPr="00733190">
          <w:rPr>
            <w:rFonts w:hAnsi="ＭＳ 明朝" w:hint="eastAsia"/>
          </w:rPr>
          <w:delText>を表示</w:delText>
        </w:r>
        <w:r w:rsidR="00A20D5B">
          <w:rPr>
            <w:rFonts w:hAnsi="ＭＳ 明朝" w:hint="eastAsia"/>
          </w:rPr>
          <w:delText>させる</w:delText>
        </w:r>
        <w:bookmarkStart w:id="2471" w:name="_Toc205543489"/>
        <w:bookmarkStart w:id="2472" w:name="_Toc206495768"/>
        <w:bookmarkStart w:id="2473" w:name="_Toc206496107"/>
        <w:bookmarkEnd w:id="2471"/>
        <w:bookmarkEnd w:id="2472"/>
        <w:bookmarkEnd w:id="2473"/>
      </w:del>
    </w:p>
    <w:p w14:paraId="6F6B78C1" w14:textId="75E7D3A3" w:rsidR="00EF5EA6" w:rsidRPr="00A20D5B" w:rsidRDefault="00EF5EA6">
      <w:pPr>
        <w:pStyle w:val="a0"/>
        <w:ind w:leftChars="494" w:left="889"/>
        <w:rPr>
          <w:del w:id="2474" w:author="森川　裕太(アプリケーション開発２課)" w:date="2025-08-08T09:49:00Z" w16du:dateUtc="2025-08-08T00:49:00Z"/>
          <w:rFonts w:eastAsiaTheme="minorEastAsia"/>
        </w:rPr>
        <w:pPrChange w:id="2475" w:author="森川　裕太(アプリケーション開発２課)" w:date="2025-08-07T11:54:00Z" w16du:dateUtc="2025-08-07T02:54:00Z">
          <w:pPr>
            <w:pStyle w:val="a0"/>
            <w:ind w:left="709"/>
          </w:pPr>
        </w:pPrChange>
      </w:pPr>
      <w:bookmarkStart w:id="2476" w:name="_Toc205543490"/>
      <w:bookmarkStart w:id="2477" w:name="_Toc206495769"/>
      <w:bookmarkStart w:id="2478" w:name="_Toc206496108"/>
      <w:bookmarkEnd w:id="2476"/>
      <w:bookmarkEnd w:id="2477"/>
      <w:bookmarkEnd w:id="2478"/>
    </w:p>
    <w:p w14:paraId="00F53278" w14:textId="1FEA9453" w:rsidR="0068202D" w:rsidRDefault="0029222B">
      <w:pPr>
        <w:pStyle w:val="a0"/>
        <w:numPr>
          <w:ilvl w:val="0"/>
          <w:numId w:val="104"/>
        </w:numPr>
        <w:rPr>
          <w:del w:id="2479" w:author="森川　裕太(アプリケーション開発２課)" w:date="2025-08-08T09:49:00Z" w16du:dateUtc="2025-08-08T00:49:00Z"/>
          <w:rFonts w:hAnsi="ＭＳ 明朝"/>
        </w:rPr>
        <w:pPrChange w:id="2480" w:author="森川　裕太(アプリケーション開発２課)" w:date="2025-08-07T11:54:00Z" w16du:dateUtc="2025-08-07T02:54:00Z">
          <w:pPr>
            <w:pStyle w:val="a0"/>
            <w:ind w:left="709"/>
          </w:pPr>
        </w:pPrChange>
      </w:pPr>
      <w:del w:id="2481" w:author="森川　裕太(アプリケーション開発２課)" w:date="2025-08-08T08:58:00Z" w16du:dateUtc="2025-08-07T23:58:00Z">
        <w:r>
          <w:rPr>
            <w:rFonts w:hAnsi="ＭＳ 明朝" w:hint="eastAsia"/>
          </w:rPr>
          <w:delText>(</w:delText>
        </w:r>
        <w:r w:rsidR="0058677F">
          <w:rPr>
            <w:rFonts w:hAnsi="ＭＳ 明朝" w:hint="eastAsia"/>
          </w:rPr>
          <w:delText>3</w:delText>
        </w:r>
        <w:r>
          <w:rPr>
            <w:rFonts w:hAnsi="ＭＳ 明朝" w:hint="eastAsia"/>
          </w:rPr>
          <w:delText>)</w:delText>
        </w:r>
      </w:del>
      <w:del w:id="2482" w:author="森川　裕太(アプリケーション開発２課)" w:date="2025-08-08T09:49:00Z" w16du:dateUtc="2025-08-08T00:49:00Z">
        <w:r w:rsidR="0021342B" w:rsidRPr="00733190">
          <w:rPr>
            <w:rFonts w:hAnsi="ＭＳ 明朝" w:hint="eastAsia"/>
          </w:rPr>
          <w:delText>計算結果</w:delText>
        </w:r>
        <w:r>
          <w:rPr>
            <w:rFonts w:hAnsi="ＭＳ 明朝" w:hint="eastAsia"/>
          </w:rPr>
          <w:delText>表示欄</w:delText>
        </w:r>
        <w:bookmarkStart w:id="2483" w:name="_Toc205543491"/>
        <w:bookmarkStart w:id="2484" w:name="_Toc206495770"/>
        <w:bookmarkStart w:id="2485" w:name="_Toc206496109"/>
        <w:bookmarkEnd w:id="2483"/>
        <w:bookmarkEnd w:id="2484"/>
        <w:bookmarkEnd w:id="2485"/>
      </w:del>
    </w:p>
    <w:p w14:paraId="0CEF12E5" w14:textId="00588E1D" w:rsidR="0029222B" w:rsidRDefault="005C32C6">
      <w:pPr>
        <w:pStyle w:val="a0"/>
        <w:ind w:leftChars="494" w:left="889"/>
        <w:rPr>
          <w:del w:id="2486" w:author="森川　裕太(アプリケーション開発２課)" w:date="2025-08-08T09:49:00Z" w16du:dateUtc="2025-08-08T00:49:00Z"/>
          <w:rFonts w:hAnsi="ＭＳ 明朝"/>
        </w:rPr>
        <w:pPrChange w:id="2487" w:author="森川　裕太(アプリケーション開発２課)" w:date="2025-08-07T11:54:00Z" w16du:dateUtc="2025-08-07T02:54:00Z">
          <w:pPr>
            <w:pStyle w:val="a0"/>
            <w:ind w:left="709"/>
          </w:pPr>
        </w:pPrChange>
      </w:pPr>
      <w:del w:id="2488" w:author="森川　裕太(アプリケーション開発２課)" w:date="2025-08-08T09:49:00Z" w16du:dateUtc="2025-08-08T00:49:00Z">
        <w:r>
          <w:rPr>
            <w:rFonts w:hAnsi="ＭＳ 明朝" w:hint="eastAsia"/>
          </w:rPr>
          <w:delText>・</w:delText>
        </w:r>
        <w:r w:rsidR="0029222B">
          <w:rPr>
            <w:rFonts w:hAnsi="ＭＳ 明朝" w:hint="eastAsia"/>
          </w:rPr>
          <w:delText>入力した</w:delText>
        </w:r>
        <w:r w:rsidR="006E3835">
          <w:rPr>
            <w:rFonts w:hAnsi="ＭＳ 明朝" w:hint="eastAsia"/>
          </w:rPr>
          <w:delText>数字</w:delText>
        </w:r>
        <w:r w:rsidR="0029222B">
          <w:rPr>
            <w:rFonts w:hAnsi="ＭＳ 明朝" w:hint="eastAsia"/>
          </w:rPr>
          <w:delText xml:space="preserve">や計算結果が表示される　</w:delText>
        </w:r>
        <w:bookmarkStart w:id="2489" w:name="_Toc205543492"/>
        <w:bookmarkStart w:id="2490" w:name="_Toc206495771"/>
        <w:bookmarkStart w:id="2491" w:name="_Toc206496110"/>
        <w:bookmarkEnd w:id="2489"/>
        <w:bookmarkEnd w:id="2490"/>
        <w:bookmarkEnd w:id="2491"/>
      </w:del>
    </w:p>
    <w:p w14:paraId="730B8FF1" w14:textId="60509AE4" w:rsidR="0029222B" w:rsidRDefault="0029222B">
      <w:pPr>
        <w:pStyle w:val="a0"/>
        <w:ind w:leftChars="494" w:left="889"/>
        <w:rPr>
          <w:del w:id="2492" w:author="森川　裕太(アプリケーション開発２課)" w:date="2025-08-08T09:49:00Z" w16du:dateUtc="2025-08-08T00:49:00Z"/>
          <w:rFonts w:hAnsi="ＭＳ 明朝"/>
        </w:rPr>
        <w:pPrChange w:id="2493" w:author="森川　裕太(アプリケーション開発２課)" w:date="2025-08-07T11:54:00Z" w16du:dateUtc="2025-08-07T02:54:00Z">
          <w:pPr>
            <w:pStyle w:val="a0"/>
            <w:ind w:left="709"/>
          </w:pPr>
        </w:pPrChange>
      </w:pPr>
      <w:bookmarkStart w:id="2494" w:name="_Toc205543493"/>
      <w:bookmarkStart w:id="2495" w:name="_Toc206495772"/>
      <w:bookmarkStart w:id="2496" w:name="_Toc206496111"/>
      <w:bookmarkEnd w:id="2494"/>
      <w:bookmarkEnd w:id="2495"/>
      <w:bookmarkEnd w:id="2496"/>
    </w:p>
    <w:p w14:paraId="36672B3A" w14:textId="2BA1E191" w:rsidR="0029222B" w:rsidRDefault="0029222B">
      <w:pPr>
        <w:pStyle w:val="a0"/>
        <w:numPr>
          <w:ilvl w:val="0"/>
          <w:numId w:val="104"/>
        </w:numPr>
        <w:rPr>
          <w:del w:id="2497" w:author="森川　裕太(アプリケーション開発２課)" w:date="2025-08-08T09:49:00Z" w16du:dateUtc="2025-08-08T00:49:00Z"/>
          <w:rFonts w:hAnsi="ＭＳ 明朝"/>
        </w:rPr>
        <w:pPrChange w:id="2498" w:author="森川　裕太(アプリケーション開発２課)" w:date="2025-08-07T11:54:00Z" w16du:dateUtc="2025-08-07T02:54:00Z">
          <w:pPr>
            <w:pStyle w:val="a0"/>
            <w:ind w:left="709"/>
          </w:pPr>
        </w:pPrChange>
      </w:pPr>
      <w:del w:id="2499" w:author="森川　裕太(アプリケーション開発２課)" w:date="2025-08-08T08:58:00Z" w16du:dateUtc="2025-08-07T23:58:00Z">
        <w:r w:rsidDel="007C1552">
          <w:rPr>
            <w:rFonts w:hAnsi="ＭＳ 明朝" w:hint="eastAsia"/>
          </w:rPr>
          <w:delText>(</w:delText>
        </w:r>
        <w:r w:rsidR="0058677F" w:rsidDel="007C1552">
          <w:rPr>
            <w:rFonts w:hAnsi="ＭＳ 明朝" w:hint="eastAsia"/>
          </w:rPr>
          <w:delText>4</w:delText>
        </w:r>
        <w:r w:rsidDel="007C1552">
          <w:rPr>
            <w:rFonts w:hAnsi="ＭＳ 明朝" w:hint="eastAsia"/>
          </w:rPr>
          <w:delText>)</w:delText>
        </w:r>
      </w:del>
      <w:del w:id="2500" w:author="森川　裕太(アプリケーション開発２課)" w:date="2025-08-07T11:04:00Z" w16du:dateUtc="2025-08-07T02:04:00Z">
        <w:r w:rsidDel="005045E7">
          <w:rPr>
            <w:rFonts w:hAnsi="ＭＳ 明朝" w:hint="eastAsia"/>
          </w:rPr>
          <w:delText>パ</w:delText>
        </w:r>
      </w:del>
      <w:del w:id="2501" w:author="森川　裕太(アプリケーション開発２課)" w:date="2025-08-07T11:03:00Z" w16du:dateUtc="2025-08-07T02:03:00Z">
        <w:r w:rsidDel="005045E7">
          <w:rPr>
            <w:rFonts w:hAnsi="ＭＳ 明朝" w:hint="eastAsia"/>
          </w:rPr>
          <w:delText>ーセント</w:delText>
        </w:r>
      </w:del>
      <w:del w:id="2502" w:author="森川　裕太(アプリケーション開発２課)" w:date="2025-08-08T09:49:00Z" w16du:dateUtc="2025-08-08T00:49:00Z">
        <w:r w:rsidDel="00CA4F00">
          <w:rPr>
            <w:rFonts w:hAnsi="ＭＳ 明朝" w:hint="eastAsia"/>
          </w:rPr>
          <w:delText>キー</w:delText>
        </w:r>
        <w:bookmarkStart w:id="2503" w:name="_Toc205543494"/>
        <w:bookmarkStart w:id="2504" w:name="_Toc206495773"/>
        <w:bookmarkStart w:id="2505" w:name="_Toc206496112"/>
        <w:bookmarkEnd w:id="2503"/>
        <w:bookmarkEnd w:id="2504"/>
        <w:bookmarkEnd w:id="2505"/>
      </w:del>
    </w:p>
    <w:p w14:paraId="3A869979" w14:textId="1439B733" w:rsidR="00A20D5B" w:rsidRDefault="001B55F4">
      <w:pPr>
        <w:pStyle w:val="a0"/>
        <w:ind w:leftChars="494" w:left="889"/>
        <w:rPr>
          <w:del w:id="2506" w:author="森川　裕太(アプリケーション開発２課)" w:date="2025-08-08T09:49:00Z" w16du:dateUtc="2025-08-08T00:49:00Z"/>
          <w:rFonts w:hAnsi="ＭＳ 明朝"/>
        </w:rPr>
        <w:pPrChange w:id="2507" w:author="森川　裕太(アプリケーション開発２課)" w:date="2025-08-07T11:54:00Z" w16du:dateUtc="2025-08-07T02:54:00Z">
          <w:pPr>
            <w:pStyle w:val="a0"/>
            <w:ind w:left="709"/>
          </w:pPr>
        </w:pPrChange>
      </w:pPr>
      <w:del w:id="2508" w:author="森川　裕太(アプリケーション開発２課)" w:date="2025-08-08T09:49:00Z" w16du:dateUtc="2025-08-08T00:49:00Z">
        <w:r>
          <w:rPr>
            <w:rFonts w:hAnsi="ＭＳ 明朝" w:hint="eastAsia"/>
          </w:rPr>
          <w:delText>・</w:delText>
        </w:r>
      </w:del>
      <w:del w:id="2509" w:author="森川　裕太(アプリケーション開発２課)" w:date="2025-08-07T11:06:00Z" w16du:dateUtc="2025-08-07T02:06:00Z">
        <w:r w:rsidR="00B2344D" w:rsidDel="00100200">
          <w:rPr>
            <w:rFonts w:hAnsi="ＭＳ 明朝" w:hint="eastAsia"/>
          </w:rPr>
          <w:delText>パ</w:delText>
        </w:r>
        <w:r w:rsidR="0029222B" w:rsidDel="00100200">
          <w:rPr>
            <w:rFonts w:hAnsi="ＭＳ 明朝" w:hint="eastAsia"/>
          </w:rPr>
          <w:delText>ーセント</w:delText>
        </w:r>
      </w:del>
      <w:del w:id="2510" w:author="森川　裕太(アプリケーション開発２課)" w:date="2025-08-08T09:49:00Z" w16du:dateUtc="2025-08-08T00:49:00Z">
        <w:r w:rsidR="0029222B">
          <w:rPr>
            <w:rFonts w:hAnsi="ＭＳ 明朝" w:hint="eastAsia"/>
          </w:rPr>
          <w:delText>計算を行うときに入力する</w:delText>
        </w:r>
        <w:bookmarkStart w:id="2511" w:name="_Toc205543495"/>
        <w:bookmarkStart w:id="2512" w:name="_Toc206495774"/>
        <w:bookmarkStart w:id="2513" w:name="_Toc206496113"/>
        <w:bookmarkEnd w:id="2511"/>
        <w:bookmarkEnd w:id="2512"/>
        <w:bookmarkEnd w:id="2513"/>
      </w:del>
    </w:p>
    <w:p w14:paraId="1FF6D427" w14:textId="6ECE61EB" w:rsidR="0029222B" w:rsidRDefault="00A20D5B">
      <w:pPr>
        <w:pStyle w:val="a0"/>
        <w:ind w:leftChars="494" w:left="889"/>
        <w:rPr>
          <w:del w:id="2514" w:author="森川　裕太(アプリケーション開発２課)" w:date="2025-08-08T09:49:00Z" w16du:dateUtc="2025-08-08T00:49:00Z"/>
          <w:rFonts w:hAnsi="ＭＳ 明朝"/>
        </w:rPr>
        <w:pPrChange w:id="2515" w:author="森川　裕太(アプリケーション開発２課)" w:date="2025-08-07T11:54:00Z" w16du:dateUtc="2025-08-07T02:54:00Z">
          <w:pPr>
            <w:pStyle w:val="a0"/>
            <w:ind w:left="709"/>
          </w:pPr>
        </w:pPrChange>
      </w:pPr>
      <w:del w:id="2516" w:author="森川　裕太(アプリケーション開発２課)" w:date="2025-08-08T09:49:00Z" w16du:dateUtc="2025-08-08T00:49:00Z">
        <w:r>
          <w:rPr>
            <w:rFonts w:hAnsi="ＭＳ 明朝" w:hint="eastAsia"/>
          </w:rPr>
          <w:delText xml:space="preserve">・入力された数値に対して0.01倍の処理を行う　</w:delText>
        </w:r>
        <w:bookmarkStart w:id="2517" w:name="_Toc205543496"/>
        <w:bookmarkStart w:id="2518" w:name="_Toc206495775"/>
        <w:bookmarkStart w:id="2519" w:name="_Toc206496114"/>
        <w:bookmarkEnd w:id="2517"/>
        <w:bookmarkEnd w:id="2518"/>
        <w:bookmarkEnd w:id="2519"/>
      </w:del>
    </w:p>
    <w:p w14:paraId="359BCFA2" w14:textId="7E8F6848" w:rsidR="00AB2544" w:rsidRDefault="00AB2544">
      <w:pPr>
        <w:pStyle w:val="a0"/>
        <w:ind w:leftChars="494" w:left="889"/>
        <w:rPr>
          <w:del w:id="2520" w:author="森川　裕太(アプリケーション開発２課)" w:date="2025-08-08T09:49:00Z" w16du:dateUtc="2025-08-08T00:49:00Z"/>
          <w:rFonts w:hAnsi="ＭＳ 明朝"/>
        </w:rPr>
        <w:pPrChange w:id="2521" w:author="森川　裕太(アプリケーション開発２課)" w:date="2025-08-07T11:54:00Z" w16du:dateUtc="2025-08-07T02:54:00Z">
          <w:pPr>
            <w:pStyle w:val="a0"/>
            <w:ind w:left="709"/>
          </w:pPr>
        </w:pPrChange>
      </w:pPr>
      <w:bookmarkStart w:id="2522" w:name="_Toc205543497"/>
      <w:bookmarkStart w:id="2523" w:name="_Toc206495776"/>
      <w:bookmarkStart w:id="2524" w:name="_Toc206496115"/>
      <w:bookmarkEnd w:id="2522"/>
      <w:bookmarkEnd w:id="2523"/>
      <w:bookmarkEnd w:id="2524"/>
    </w:p>
    <w:p w14:paraId="2CE2555F" w14:textId="511BA52B" w:rsidR="00AB2544" w:rsidRDefault="00AB2544">
      <w:pPr>
        <w:pStyle w:val="a0"/>
        <w:numPr>
          <w:ilvl w:val="0"/>
          <w:numId w:val="104"/>
        </w:numPr>
        <w:rPr>
          <w:del w:id="2525" w:author="森川　裕太(アプリケーション開発２課)" w:date="2025-08-08T09:49:00Z" w16du:dateUtc="2025-08-08T00:49:00Z"/>
          <w:rFonts w:hAnsi="ＭＳ 明朝"/>
        </w:rPr>
        <w:pPrChange w:id="2526" w:author="森川　裕太(アプリケーション開発２課)" w:date="2025-08-07T11:54:00Z" w16du:dateUtc="2025-08-07T02:54:00Z">
          <w:pPr>
            <w:pStyle w:val="a0"/>
            <w:ind w:left="709"/>
          </w:pPr>
        </w:pPrChange>
      </w:pPr>
      <w:del w:id="2527" w:author="森川　裕太(アプリケーション開発２課)" w:date="2025-08-08T08:59:00Z" w16du:dateUtc="2025-08-07T23:59:00Z">
        <w:r>
          <w:rPr>
            <w:rFonts w:hAnsi="ＭＳ 明朝" w:hint="eastAsia"/>
          </w:rPr>
          <w:delText>(</w:delText>
        </w:r>
        <w:r w:rsidR="0058677F">
          <w:rPr>
            <w:rFonts w:hAnsi="ＭＳ 明朝" w:hint="eastAsia"/>
          </w:rPr>
          <w:delText>5</w:delText>
        </w:r>
        <w:r>
          <w:rPr>
            <w:rFonts w:hAnsi="ＭＳ 明朝" w:hint="eastAsia"/>
          </w:rPr>
          <w:delText>)</w:delText>
        </w:r>
      </w:del>
      <w:del w:id="2528" w:author="森川　裕太(アプリケーション開発２課)" w:date="2025-08-08T09:49:00Z" w16du:dateUtc="2025-08-08T00:49:00Z">
        <w:r>
          <w:rPr>
            <w:rFonts w:hAnsi="ＭＳ 明朝" w:hint="eastAsia"/>
          </w:rPr>
          <w:delText>クリアエントリーキー</w:delText>
        </w:r>
        <w:bookmarkStart w:id="2529" w:name="_Toc205543498"/>
        <w:bookmarkStart w:id="2530" w:name="_Toc206495777"/>
        <w:bookmarkStart w:id="2531" w:name="_Toc206496116"/>
        <w:bookmarkEnd w:id="2529"/>
        <w:bookmarkEnd w:id="2530"/>
        <w:bookmarkEnd w:id="2531"/>
      </w:del>
    </w:p>
    <w:p w14:paraId="1D08944A" w14:textId="40A7DB8C" w:rsidR="00AB2544" w:rsidRDefault="001B55F4">
      <w:pPr>
        <w:pStyle w:val="a0"/>
        <w:ind w:leftChars="494" w:left="889"/>
        <w:rPr>
          <w:del w:id="2532" w:author="森川　裕太(アプリケーション開発２課)" w:date="2025-08-08T09:49:00Z" w16du:dateUtc="2025-08-08T00:49:00Z"/>
          <w:rFonts w:hAnsi="ＭＳ 明朝"/>
        </w:rPr>
        <w:pPrChange w:id="2533" w:author="森川　裕太(アプリケーション開発２課)" w:date="2025-08-07T11:54:00Z" w16du:dateUtc="2025-08-07T02:54:00Z">
          <w:pPr>
            <w:pStyle w:val="a0"/>
            <w:ind w:left="709"/>
          </w:pPr>
        </w:pPrChange>
      </w:pPr>
      <w:del w:id="2534" w:author="森川　裕太(アプリケーション開発２課)" w:date="2025-08-08T09:49:00Z" w16du:dateUtc="2025-08-08T00:49:00Z">
        <w:r>
          <w:rPr>
            <w:rFonts w:hAnsi="ＭＳ 明朝" w:hint="eastAsia"/>
          </w:rPr>
          <w:delText>・</w:delText>
        </w:r>
        <w:r w:rsidR="00B2344D">
          <w:rPr>
            <w:rFonts w:hAnsi="ＭＳ 明朝" w:hint="eastAsia"/>
          </w:rPr>
          <w:delText>計</w:delText>
        </w:r>
        <w:r w:rsidR="00AB2544">
          <w:rPr>
            <w:rFonts w:hAnsi="ＭＳ 明朝" w:hint="eastAsia"/>
          </w:rPr>
          <w:delText>算結果表示欄に表示されている数字列を削除する</w:delText>
        </w:r>
        <w:bookmarkStart w:id="2535" w:name="_Toc205543499"/>
        <w:bookmarkStart w:id="2536" w:name="_Toc206495778"/>
        <w:bookmarkStart w:id="2537" w:name="_Toc206496117"/>
        <w:bookmarkEnd w:id="2535"/>
        <w:bookmarkEnd w:id="2536"/>
        <w:bookmarkEnd w:id="2537"/>
      </w:del>
    </w:p>
    <w:p w14:paraId="105733C0" w14:textId="029E6D25" w:rsidR="00AB2544" w:rsidRDefault="00AB2544">
      <w:pPr>
        <w:pStyle w:val="a0"/>
        <w:ind w:leftChars="494" w:left="889"/>
        <w:rPr>
          <w:del w:id="2538" w:author="森川　裕太(アプリケーション開発２課)" w:date="2025-08-08T09:49:00Z" w16du:dateUtc="2025-08-08T00:49:00Z"/>
          <w:rFonts w:hAnsi="ＭＳ 明朝"/>
        </w:rPr>
        <w:pPrChange w:id="2539" w:author="森川　裕太(アプリケーション開発２課)" w:date="2025-08-07T11:54:00Z" w16du:dateUtc="2025-08-07T02:54:00Z">
          <w:pPr>
            <w:pStyle w:val="a0"/>
            <w:ind w:left="709"/>
          </w:pPr>
        </w:pPrChange>
      </w:pPr>
      <w:bookmarkStart w:id="2540" w:name="_Toc205543500"/>
      <w:bookmarkStart w:id="2541" w:name="_Toc206495779"/>
      <w:bookmarkStart w:id="2542" w:name="_Toc206496118"/>
      <w:bookmarkEnd w:id="2540"/>
      <w:bookmarkEnd w:id="2541"/>
      <w:bookmarkEnd w:id="2542"/>
    </w:p>
    <w:p w14:paraId="484E2369" w14:textId="7C0119A4" w:rsidR="00AB2544" w:rsidRDefault="00AB2544">
      <w:pPr>
        <w:pStyle w:val="a0"/>
        <w:numPr>
          <w:ilvl w:val="0"/>
          <w:numId w:val="104"/>
        </w:numPr>
        <w:rPr>
          <w:del w:id="2543" w:author="森川　裕太(アプリケーション開発２課)" w:date="2025-08-08T09:49:00Z" w16du:dateUtc="2025-08-08T00:49:00Z"/>
          <w:rFonts w:hAnsi="ＭＳ 明朝"/>
        </w:rPr>
        <w:pPrChange w:id="2544" w:author="森川　裕太(アプリケーション開発２課)" w:date="2025-08-07T11:54:00Z" w16du:dateUtc="2025-08-07T02:54:00Z">
          <w:pPr>
            <w:pStyle w:val="a0"/>
            <w:ind w:left="709"/>
          </w:pPr>
        </w:pPrChange>
      </w:pPr>
      <w:del w:id="2545" w:author="森川　裕太(アプリケーション開発２課)" w:date="2025-08-08T08:59:00Z" w16du:dateUtc="2025-08-07T23:59:00Z">
        <w:r>
          <w:rPr>
            <w:rFonts w:hAnsi="ＭＳ 明朝" w:hint="eastAsia"/>
          </w:rPr>
          <w:delText>(</w:delText>
        </w:r>
        <w:r w:rsidR="0058677F">
          <w:rPr>
            <w:rFonts w:hAnsi="ＭＳ 明朝" w:hint="eastAsia"/>
          </w:rPr>
          <w:delText>6</w:delText>
        </w:r>
        <w:r>
          <w:rPr>
            <w:rFonts w:hAnsi="ＭＳ 明朝" w:hint="eastAsia"/>
          </w:rPr>
          <w:delText>)</w:delText>
        </w:r>
      </w:del>
      <w:del w:id="2546" w:author="森川　裕太(アプリケーション開発２課)" w:date="2025-08-08T09:49:00Z" w16du:dateUtc="2025-08-08T00:49:00Z">
        <w:r>
          <w:rPr>
            <w:rFonts w:hAnsi="ＭＳ 明朝" w:hint="eastAsia"/>
          </w:rPr>
          <w:delText>クリアキー</w:delText>
        </w:r>
        <w:bookmarkStart w:id="2547" w:name="_Toc205543501"/>
        <w:bookmarkStart w:id="2548" w:name="_Toc206495780"/>
        <w:bookmarkStart w:id="2549" w:name="_Toc206496119"/>
        <w:bookmarkEnd w:id="2547"/>
        <w:bookmarkEnd w:id="2548"/>
        <w:bookmarkEnd w:id="2549"/>
      </w:del>
    </w:p>
    <w:p w14:paraId="6C36CDEF" w14:textId="64FDAE2B" w:rsidR="00AB2544" w:rsidRDefault="001B55F4">
      <w:pPr>
        <w:pStyle w:val="a0"/>
        <w:ind w:leftChars="494" w:left="889"/>
        <w:rPr>
          <w:del w:id="2550" w:author="森川　裕太(アプリケーション開発２課)" w:date="2025-08-08T09:49:00Z" w16du:dateUtc="2025-08-08T00:49:00Z"/>
          <w:rFonts w:hAnsi="ＭＳ 明朝"/>
        </w:rPr>
        <w:pPrChange w:id="2551" w:author="森川　裕太(アプリケーション開発２課)" w:date="2025-08-07T11:54:00Z" w16du:dateUtc="2025-08-07T02:54:00Z">
          <w:pPr>
            <w:pStyle w:val="a0"/>
            <w:ind w:left="709"/>
          </w:pPr>
        </w:pPrChange>
      </w:pPr>
      <w:del w:id="2552" w:author="森川　裕太(アプリケーション開発２課)" w:date="2025-08-08T09:49:00Z" w16du:dateUtc="2025-08-08T00:49:00Z">
        <w:r>
          <w:rPr>
            <w:rFonts w:hAnsi="ＭＳ 明朝" w:hint="eastAsia"/>
          </w:rPr>
          <w:delText>・</w:delText>
        </w:r>
        <w:r w:rsidR="00AB2544">
          <w:rPr>
            <w:rFonts w:hAnsi="ＭＳ 明朝" w:hint="eastAsia"/>
          </w:rPr>
          <w:delText>表示されているすべての</w:delText>
        </w:r>
      </w:del>
      <w:del w:id="2553" w:author="森川　裕太(アプリケーション開発２課)" w:date="2025-08-07T13:08:00Z" w16du:dateUtc="2025-08-07T04:08:00Z">
        <w:r w:rsidR="00AB2544" w:rsidDel="00EA47DE">
          <w:rPr>
            <w:rFonts w:hAnsi="ＭＳ 明朝" w:hint="eastAsia"/>
          </w:rPr>
          <w:delText>数字列</w:delText>
        </w:r>
      </w:del>
      <w:del w:id="2554" w:author="森川　裕太(アプリケーション開発２課)" w:date="2025-08-08T09:49:00Z" w16du:dateUtc="2025-08-08T00:49:00Z">
        <w:r w:rsidR="00AB2544">
          <w:rPr>
            <w:rFonts w:hAnsi="ＭＳ 明朝" w:hint="eastAsia"/>
          </w:rPr>
          <w:delText xml:space="preserve">を削除する　</w:delText>
        </w:r>
        <w:bookmarkStart w:id="2555" w:name="_Toc205543502"/>
        <w:bookmarkStart w:id="2556" w:name="_Toc206495781"/>
        <w:bookmarkStart w:id="2557" w:name="_Toc206496120"/>
        <w:bookmarkEnd w:id="2555"/>
        <w:bookmarkEnd w:id="2556"/>
        <w:bookmarkEnd w:id="2557"/>
      </w:del>
    </w:p>
    <w:p w14:paraId="750AFEC2" w14:textId="730FA14D" w:rsidR="00AB2544" w:rsidRDefault="00AB2544">
      <w:pPr>
        <w:pStyle w:val="a0"/>
        <w:ind w:leftChars="494" w:left="889"/>
        <w:rPr>
          <w:del w:id="2558" w:author="森川　裕太(アプリケーション開発２課)" w:date="2025-08-08T09:49:00Z" w16du:dateUtc="2025-08-08T00:49:00Z"/>
          <w:rFonts w:hAnsi="ＭＳ 明朝"/>
        </w:rPr>
        <w:pPrChange w:id="2559" w:author="森川　裕太(アプリケーション開発２課)" w:date="2025-08-07T11:54:00Z" w16du:dateUtc="2025-08-07T02:54:00Z">
          <w:pPr>
            <w:pStyle w:val="a0"/>
            <w:ind w:left="709"/>
          </w:pPr>
        </w:pPrChange>
      </w:pPr>
      <w:bookmarkStart w:id="2560" w:name="_Toc205543503"/>
      <w:bookmarkStart w:id="2561" w:name="_Toc206495782"/>
      <w:bookmarkStart w:id="2562" w:name="_Toc206496121"/>
      <w:bookmarkEnd w:id="2560"/>
      <w:bookmarkEnd w:id="2561"/>
      <w:bookmarkEnd w:id="2562"/>
    </w:p>
    <w:p w14:paraId="334828D6" w14:textId="17851C22" w:rsidR="00AB2544" w:rsidRDefault="00AB2544">
      <w:pPr>
        <w:pStyle w:val="a0"/>
        <w:numPr>
          <w:ilvl w:val="0"/>
          <w:numId w:val="104"/>
        </w:numPr>
        <w:rPr>
          <w:del w:id="2563" w:author="森川　裕太(アプリケーション開発２課)" w:date="2025-08-08T09:49:00Z" w16du:dateUtc="2025-08-08T00:49:00Z"/>
          <w:rFonts w:hAnsi="ＭＳ 明朝"/>
        </w:rPr>
        <w:pPrChange w:id="2564" w:author="森川　裕太(アプリケーション開発２課)" w:date="2025-08-07T11:54:00Z" w16du:dateUtc="2025-08-07T02:54:00Z">
          <w:pPr>
            <w:pStyle w:val="a0"/>
            <w:ind w:left="709"/>
          </w:pPr>
        </w:pPrChange>
      </w:pPr>
      <w:del w:id="2565" w:author="森川　裕太(アプリケーション開発２課)" w:date="2025-08-08T08:59:00Z" w16du:dateUtc="2025-08-07T23:59:00Z">
        <w:r>
          <w:rPr>
            <w:rFonts w:hAnsi="ＭＳ 明朝" w:hint="eastAsia"/>
          </w:rPr>
          <w:delText>(</w:delText>
        </w:r>
        <w:r w:rsidR="0058677F">
          <w:rPr>
            <w:rFonts w:hAnsi="ＭＳ 明朝" w:hint="eastAsia"/>
          </w:rPr>
          <w:delText>7</w:delText>
        </w:r>
        <w:r>
          <w:rPr>
            <w:rFonts w:hAnsi="ＭＳ 明朝" w:hint="eastAsia"/>
          </w:rPr>
          <w:delText>)</w:delText>
        </w:r>
      </w:del>
      <w:del w:id="2566" w:author="森川　裕太(アプリケーション開発２課)" w:date="2025-08-08T09:49:00Z" w16du:dateUtc="2025-08-08T00:49:00Z">
        <w:r>
          <w:rPr>
            <w:rFonts w:hAnsi="ＭＳ 明朝" w:hint="eastAsia"/>
          </w:rPr>
          <w:delText>桁下げキー</w:delText>
        </w:r>
        <w:bookmarkStart w:id="2567" w:name="_Toc205543504"/>
        <w:bookmarkStart w:id="2568" w:name="_Toc206495783"/>
        <w:bookmarkStart w:id="2569" w:name="_Toc206496122"/>
        <w:bookmarkEnd w:id="2567"/>
        <w:bookmarkEnd w:id="2568"/>
        <w:bookmarkEnd w:id="2569"/>
      </w:del>
    </w:p>
    <w:p w14:paraId="73983AFB" w14:textId="415D2828" w:rsidR="00AB2544" w:rsidRDefault="001B55F4">
      <w:pPr>
        <w:pStyle w:val="a0"/>
        <w:ind w:leftChars="494" w:left="889"/>
        <w:rPr>
          <w:del w:id="2570" w:author="森川　裕太(アプリケーション開発２課)" w:date="2025-08-08T09:49:00Z" w16du:dateUtc="2025-08-08T00:49:00Z"/>
          <w:rFonts w:hAnsi="ＭＳ 明朝"/>
        </w:rPr>
        <w:pPrChange w:id="2571" w:author="森川　裕太(アプリケーション開発２課)" w:date="2025-08-07T11:54:00Z" w16du:dateUtc="2025-08-07T02:54:00Z">
          <w:pPr>
            <w:pStyle w:val="a0"/>
            <w:ind w:left="709"/>
          </w:pPr>
        </w:pPrChange>
      </w:pPr>
      <w:del w:id="2572" w:author="森川　裕太(アプリケーション開発２課)" w:date="2025-08-08T09:49:00Z" w16du:dateUtc="2025-08-08T00:49:00Z">
        <w:r>
          <w:rPr>
            <w:rFonts w:hAnsi="ＭＳ 明朝" w:hint="eastAsia"/>
          </w:rPr>
          <w:delText>・</w:delText>
        </w:r>
        <w:r w:rsidR="00B2344D">
          <w:rPr>
            <w:rFonts w:hAnsi="ＭＳ 明朝" w:hint="eastAsia"/>
          </w:rPr>
          <w:delText>表</w:delText>
        </w:r>
        <w:r w:rsidR="00AB2544">
          <w:rPr>
            <w:rFonts w:hAnsi="ＭＳ 明朝" w:hint="eastAsia"/>
          </w:rPr>
          <w:delText>示されている最小桁の数字を削除したい場合に入力する</w:delText>
        </w:r>
        <w:r w:rsidR="00892463">
          <w:rPr>
            <w:rFonts w:hAnsi="ＭＳ 明朝" w:hint="eastAsia"/>
          </w:rPr>
          <w:delText>。一回押すごとに1桁ずつ桁下げされる</w:delText>
        </w:r>
        <w:bookmarkStart w:id="2573" w:name="_Toc205543505"/>
        <w:bookmarkStart w:id="2574" w:name="_Toc206495784"/>
        <w:bookmarkStart w:id="2575" w:name="_Toc206496123"/>
        <w:bookmarkEnd w:id="2573"/>
        <w:bookmarkEnd w:id="2574"/>
        <w:bookmarkEnd w:id="2575"/>
      </w:del>
    </w:p>
    <w:p w14:paraId="4903F164" w14:textId="524D139B" w:rsidR="00AC0C2B" w:rsidRDefault="00892463">
      <w:pPr>
        <w:pStyle w:val="a0"/>
        <w:ind w:leftChars="494" w:left="889"/>
        <w:rPr>
          <w:del w:id="2576" w:author="森川　裕太(アプリケーション開発２課)" w:date="2025-08-08T09:49:00Z" w16du:dateUtc="2025-08-08T00:49:00Z"/>
          <w:rFonts w:hAnsi="ＭＳ 明朝"/>
        </w:rPr>
        <w:pPrChange w:id="2577" w:author="森川　裕太(アプリケーション開発２課)" w:date="2025-08-07T11:54:00Z" w16du:dateUtc="2025-08-07T02:54:00Z">
          <w:pPr>
            <w:pStyle w:val="a0"/>
            <w:ind w:left="709"/>
          </w:pPr>
        </w:pPrChange>
      </w:pPr>
      <w:del w:id="2578" w:author="森川　裕太(アプリケーション開発２課)" w:date="2025-08-08T09:49:00Z" w16du:dateUtc="2025-08-08T00:49:00Z">
        <w:r>
          <w:rPr>
            <w:rFonts w:hAnsi="ＭＳ 明朝" w:hint="eastAsia"/>
          </w:rPr>
          <w:delText>例</w:delText>
        </w:r>
        <w:r w:rsidR="00AC0C2B">
          <w:rPr>
            <w:rFonts w:hAnsi="ＭＳ 明朝" w:hint="eastAsia"/>
          </w:rPr>
          <w:delText xml:space="preserve"> 「1 2 3 4 」と置数した</w:delText>
        </w:r>
        <w:r w:rsidR="001B55F4">
          <w:rPr>
            <w:rFonts w:hAnsi="ＭＳ 明朝" w:hint="eastAsia"/>
          </w:rPr>
          <w:delText>数字列</w:delText>
        </w:r>
        <w:r w:rsidR="00AC0C2B">
          <w:rPr>
            <w:rFonts w:hAnsi="ＭＳ 明朝" w:hint="eastAsia"/>
          </w:rPr>
          <w:delText>を「1 2 3 5」に訂正する</w:delText>
        </w:r>
        <w:bookmarkStart w:id="2579" w:name="_Toc205543506"/>
        <w:bookmarkStart w:id="2580" w:name="_Toc206495785"/>
        <w:bookmarkStart w:id="2581" w:name="_Toc206496124"/>
        <w:bookmarkEnd w:id="2579"/>
        <w:bookmarkEnd w:id="2580"/>
        <w:bookmarkEnd w:id="2581"/>
      </w:del>
    </w:p>
    <w:tbl>
      <w:tblPr>
        <w:tblStyle w:val="afc"/>
        <w:tblW w:w="0" w:type="auto"/>
        <w:tblInd w:w="889" w:type="dxa"/>
        <w:tblLook w:val="04A0" w:firstRow="1" w:lastRow="0" w:firstColumn="1" w:lastColumn="0" w:noHBand="0" w:noVBand="1"/>
        <w:tblPrChange w:id="2582" w:author="森川　裕太(アプリケーション開発２課)" w:date="2025-08-07T11:54:00Z" w16du:dateUtc="2025-08-07T02:54:00Z">
          <w:tblPr>
            <w:tblStyle w:val="afc"/>
            <w:tblW w:w="0" w:type="auto"/>
            <w:tblInd w:w="709" w:type="dxa"/>
            <w:tblLook w:val="04A0" w:firstRow="1" w:lastRow="0" w:firstColumn="1" w:lastColumn="0" w:noHBand="0" w:noVBand="1"/>
          </w:tblPr>
        </w:tblPrChange>
      </w:tblPr>
      <w:tblGrid>
        <w:gridCol w:w="3114"/>
        <w:gridCol w:w="3402"/>
        <w:tblGridChange w:id="2583">
          <w:tblGrid>
            <w:gridCol w:w="180"/>
            <w:gridCol w:w="2934"/>
            <w:gridCol w:w="180"/>
            <w:gridCol w:w="3222"/>
            <w:gridCol w:w="180"/>
          </w:tblGrid>
        </w:tblGridChange>
      </w:tblGrid>
      <w:tr w:rsidR="00AC0C2B" w14:paraId="07946067" w14:textId="77777777" w:rsidTr="00013C56">
        <w:trPr>
          <w:del w:id="2584" w:author="森川　裕太(アプリケーション開発２課)" w:date="2025-08-08T09:49:00Z"/>
          <w:trPrChange w:id="2585" w:author="森川　裕太(アプリケーション開発２課)" w:date="2025-08-07T11:54:00Z" w16du:dateUtc="2025-08-07T02:54:00Z">
            <w:trPr>
              <w:gridAfter w:val="0"/>
            </w:trPr>
          </w:trPrChange>
        </w:trPr>
        <w:tc>
          <w:tcPr>
            <w:tcW w:w="3114" w:type="dxa"/>
            <w:shd w:val="clear" w:color="auto" w:fill="E7E6E6" w:themeFill="background2"/>
            <w:tcPrChange w:id="2586" w:author="森川　裕太(アプリケーション開発２課)" w:date="2025-08-07T11:54:00Z" w16du:dateUtc="2025-08-07T02:54:00Z">
              <w:tcPr>
                <w:tcW w:w="3114" w:type="dxa"/>
                <w:gridSpan w:val="2"/>
                <w:shd w:val="clear" w:color="auto" w:fill="E7E6E6" w:themeFill="background2"/>
              </w:tcPr>
            </w:tcPrChange>
          </w:tcPr>
          <w:p w14:paraId="737F9E28" w14:textId="04773511" w:rsidR="00892463" w:rsidRDefault="00892463" w:rsidP="00892463">
            <w:pPr>
              <w:pStyle w:val="a0"/>
              <w:ind w:left="0"/>
              <w:jc w:val="center"/>
              <w:rPr>
                <w:del w:id="2587" w:author="森川　裕太(アプリケーション開発２課)" w:date="2025-08-08T09:49:00Z" w16du:dateUtc="2025-08-08T00:49:00Z"/>
                <w:rFonts w:hAnsi="ＭＳ 明朝"/>
              </w:rPr>
            </w:pPr>
            <w:del w:id="2588" w:author="森川　裕太(アプリケーション開発２課)" w:date="2025-08-08T09:49:00Z" w16du:dateUtc="2025-08-08T00:49:00Z">
              <w:r>
                <w:rPr>
                  <w:rFonts w:hAnsi="ＭＳ 明朝" w:hint="eastAsia"/>
                </w:rPr>
                <w:delText>キー操作</w:delText>
              </w:r>
              <w:bookmarkStart w:id="2589" w:name="_Toc205543507"/>
              <w:bookmarkStart w:id="2590" w:name="_Toc206495786"/>
              <w:bookmarkStart w:id="2591" w:name="_Toc206496125"/>
              <w:bookmarkEnd w:id="2589"/>
              <w:bookmarkEnd w:id="2590"/>
              <w:bookmarkEnd w:id="2591"/>
            </w:del>
          </w:p>
        </w:tc>
        <w:tc>
          <w:tcPr>
            <w:tcW w:w="3402" w:type="dxa"/>
            <w:shd w:val="clear" w:color="auto" w:fill="E7E6E6" w:themeFill="background2"/>
            <w:tcPrChange w:id="2592" w:author="森川　裕太(アプリケーション開発２課)" w:date="2025-08-07T11:54:00Z" w16du:dateUtc="2025-08-07T02:54:00Z">
              <w:tcPr>
                <w:tcW w:w="3402" w:type="dxa"/>
                <w:gridSpan w:val="2"/>
                <w:shd w:val="clear" w:color="auto" w:fill="E7E6E6" w:themeFill="background2"/>
              </w:tcPr>
            </w:tcPrChange>
          </w:tcPr>
          <w:p w14:paraId="01E349D7" w14:textId="42924F07" w:rsidR="00892463" w:rsidRDefault="00892463" w:rsidP="00892463">
            <w:pPr>
              <w:pStyle w:val="a0"/>
              <w:ind w:left="0"/>
              <w:jc w:val="center"/>
              <w:rPr>
                <w:del w:id="2593" w:author="森川　裕太(アプリケーション開発２課)" w:date="2025-08-08T09:49:00Z" w16du:dateUtc="2025-08-08T00:49:00Z"/>
                <w:rFonts w:hAnsi="ＭＳ 明朝"/>
              </w:rPr>
            </w:pPr>
            <w:del w:id="2594" w:author="森川　裕太(アプリケーション開発２課)" w:date="2025-08-08T09:49:00Z" w16du:dateUtc="2025-08-08T00:49:00Z">
              <w:r>
                <w:rPr>
                  <w:rFonts w:hAnsi="ＭＳ 明朝" w:hint="eastAsia"/>
                </w:rPr>
                <w:delText>計算結果表示欄</w:delText>
              </w:r>
              <w:bookmarkStart w:id="2595" w:name="_Toc205543508"/>
              <w:bookmarkStart w:id="2596" w:name="_Toc206495787"/>
              <w:bookmarkStart w:id="2597" w:name="_Toc206496126"/>
              <w:bookmarkEnd w:id="2595"/>
              <w:bookmarkEnd w:id="2596"/>
              <w:bookmarkEnd w:id="2597"/>
            </w:del>
          </w:p>
        </w:tc>
      </w:tr>
      <w:tr w:rsidR="00AC0C2B" w14:paraId="75E546FF" w14:textId="77777777" w:rsidTr="00013C56">
        <w:trPr>
          <w:del w:id="2598" w:author="森川　裕太(アプリケーション開発２課)" w:date="2025-08-08T09:49:00Z"/>
          <w:trPrChange w:id="2599" w:author="森川　裕太(アプリケーション開発２課)" w:date="2025-08-07T11:54:00Z" w16du:dateUtc="2025-08-07T02:54:00Z">
            <w:trPr>
              <w:gridAfter w:val="0"/>
            </w:trPr>
          </w:trPrChange>
        </w:trPr>
        <w:tc>
          <w:tcPr>
            <w:tcW w:w="3114" w:type="dxa"/>
            <w:tcPrChange w:id="2600" w:author="森川　裕太(アプリケーション開発２課)" w:date="2025-08-07T11:54:00Z" w16du:dateUtc="2025-08-07T02:54:00Z">
              <w:tcPr>
                <w:tcW w:w="3114" w:type="dxa"/>
                <w:gridSpan w:val="2"/>
              </w:tcPr>
            </w:tcPrChange>
          </w:tcPr>
          <w:p w14:paraId="6242F1BC" w14:textId="7EFE5596" w:rsidR="00892463" w:rsidRDefault="00892463" w:rsidP="00892463">
            <w:pPr>
              <w:pStyle w:val="a0"/>
              <w:ind w:left="0"/>
              <w:rPr>
                <w:del w:id="2601" w:author="森川　裕太(アプリケーション開発２課)" w:date="2025-08-08T09:49:00Z" w16du:dateUtc="2025-08-08T00:49:00Z"/>
                <w:rFonts w:hAnsi="ＭＳ 明朝"/>
              </w:rPr>
            </w:pPr>
            <w:del w:id="2602" w:author="森川　裕太(アプリケーション開発２課)" w:date="2025-08-08T09:49:00Z" w16du:dateUtc="2025-08-08T00:49:00Z">
              <w:r>
                <w:rPr>
                  <w:rFonts w:hAnsi="ＭＳ 明朝"/>
                </w:rPr>
                <w:fldChar w:fldCharType="begin"/>
              </w:r>
              <w:r>
                <w:rPr>
                  <w:rFonts w:hAnsi="ＭＳ 明朝"/>
                </w:rPr>
                <w:delInstrText xml:space="preserve"> </w:delInstrText>
              </w:r>
              <w:r>
                <w:rPr>
                  <w:rFonts w:hAnsi="ＭＳ 明朝" w:hint="eastAsia"/>
                </w:rPr>
                <w:delInstrText>eq \o\ac(□,1)</w:delInstrText>
              </w:r>
              <w:r>
                <w:rPr>
                  <w:rFonts w:hAnsi="ＭＳ 明朝"/>
                </w:rPr>
                <w:fldChar w:fldCharType="end"/>
              </w:r>
              <w:r>
                <w:rPr>
                  <w:rFonts w:hAnsi="ＭＳ 明朝" w:hint="eastAsia"/>
                </w:rPr>
                <w:delText xml:space="preserve"> </w:delText>
              </w:r>
              <w:r>
                <w:rPr>
                  <w:rFonts w:hAnsi="ＭＳ 明朝"/>
                </w:rPr>
                <w:fldChar w:fldCharType="begin"/>
              </w:r>
              <w:r>
                <w:rPr>
                  <w:rFonts w:hAnsi="ＭＳ 明朝"/>
                </w:rPr>
                <w:delInstrText xml:space="preserve"> </w:delInstrText>
              </w:r>
              <w:r>
                <w:rPr>
                  <w:rFonts w:hAnsi="ＭＳ 明朝" w:hint="eastAsia"/>
                </w:rPr>
                <w:delInstrText>eq \o\ac(□,2)</w:delInstrText>
              </w:r>
              <w:r>
                <w:rPr>
                  <w:rFonts w:hAnsi="ＭＳ 明朝"/>
                </w:rPr>
                <w:fldChar w:fldCharType="end"/>
              </w:r>
              <w:r>
                <w:rPr>
                  <w:rFonts w:hAnsi="ＭＳ 明朝" w:hint="eastAsia"/>
                </w:rPr>
                <w:delText xml:space="preserve"> </w:delText>
              </w:r>
              <w:r>
                <w:rPr>
                  <w:rFonts w:hAnsi="ＭＳ 明朝"/>
                </w:rPr>
                <w:fldChar w:fldCharType="begin"/>
              </w:r>
              <w:r>
                <w:rPr>
                  <w:rFonts w:hAnsi="ＭＳ 明朝"/>
                </w:rPr>
                <w:delInstrText xml:space="preserve"> </w:delInstrText>
              </w:r>
              <w:r>
                <w:rPr>
                  <w:rFonts w:hAnsi="ＭＳ 明朝" w:hint="eastAsia"/>
                </w:rPr>
                <w:delInstrText>eq \o\ac(□,3)</w:delInstrText>
              </w:r>
              <w:r>
                <w:rPr>
                  <w:rFonts w:hAnsi="ＭＳ 明朝"/>
                </w:rPr>
                <w:fldChar w:fldCharType="end"/>
              </w:r>
              <w:r>
                <w:rPr>
                  <w:rFonts w:hAnsi="ＭＳ 明朝" w:hint="eastAsia"/>
                </w:rPr>
                <w:delText xml:space="preserve"> </w:delText>
              </w:r>
              <w:r>
                <w:rPr>
                  <w:rFonts w:hAnsi="ＭＳ 明朝"/>
                </w:rPr>
                <w:fldChar w:fldCharType="begin"/>
              </w:r>
              <w:r>
                <w:rPr>
                  <w:rFonts w:hAnsi="ＭＳ 明朝"/>
                </w:rPr>
                <w:delInstrText xml:space="preserve"> </w:delInstrText>
              </w:r>
              <w:r>
                <w:rPr>
                  <w:rFonts w:hAnsi="ＭＳ 明朝" w:hint="eastAsia"/>
                </w:rPr>
                <w:delInstrText>eq \o\ac(□,4)</w:delInstrText>
              </w:r>
              <w:r>
                <w:rPr>
                  <w:rFonts w:hAnsi="ＭＳ 明朝"/>
                </w:rPr>
                <w:fldChar w:fldCharType="end"/>
              </w:r>
              <w:bookmarkStart w:id="2603" w:name="_Toc205543510"/>
              <w:bookmarkStart w:id="2604" w:name="_Toc206495789"/>
              <w:bookmarkStart w:id="2605" w:name="_Toc206496128"/>
              <w:bookmarkEnd w:id="2603"/>
              <w:bookmarkEnd w:id="2604"/>
              <w:bookmarkEnd w:id="2605"/>
            </w:del>
          </w:p>
        </w:tc>
        <w:tc>
          <w:tcPr>
            <w:tcW w:w="3402" w:type="dxa"/>
            <w:tcPrChange w:id="2606" w:author="森川　裕太(アプリケーション開発２課)" w:date="2025-08-07T11:54:00Z" w16du:dateUtc="2025-08-07T02:54:00Z">
              <w:tcPr>
                <w:tcW w:w="3402" w:type="dxa"/>
                <w:gridSpan w:val="2"/>
              </w:tcPr>
            </w:tcPrChange>
          </w:tcPr>
          <w:p w14:paraId="3D40B179" w14:textId="1D3D1402" w:rsidR="00892463" w:rsidRDefault="00892463" w:rsidP="000910C0">
            <w:pPr>
              <w:pStyle w:val="a0"/>
              <w:ind w:left="0"/>
              <w:jc w:val="right"/>
              <w:rPr>
                <w:del w:id="2607" w:author="森川　裕太(アプリケーション開発２課)" w:date="2025-08-08T09:49:00Z" w16du:dateUtc="2025-08-08T00:49:00Z"/>
                <w:rFonts w:hAnsi="ＭＳ 明朝"/>
              </w:rPr>
            </w:pPr>
            <w:del w:id="2608" w:author="森川　裕太(アプリケーション開発２課)" w:date="2025-08-08T09:49:00Z" w16du:dateUtc="2025-08-08T00:49:00Z">
              <w:r>
                <w:rPr>
                  <w:rFonts w:hAnsi="ＭＳ 明朝" w:hint="eastAsia"/>
                </w:rPr>
                <w:delText>1 2 3 4</w:delText>
              </w:r>
              <w:bookmarkStart w:id="2609" w:name="_Toc205543511"/>
              <w:bookmarkStart w:id="2610" w:name="_Toc206495790"/>
              <w:bookmarkStart w:id="2611" w:name="_Toc206496129"/>
              <w:bookmarkEnd w:id="2609"/>
              <w:bookmarkEnd w:id="2610"/>
              <w:bookmarkEnd w:id="2611"/>
            </w:del>
          </w:p>
        </w:tc>
      </w:tr>
      <w:tr w:rsidR="00AC0C2B" w14:paraId="0589428A" w14:textId="77777777" w:rsidTr="00013C56">
        <w:trPr>
          <w:trHeight w:val="270"/>
          <w:del w:id="2612" w:author="森川　裕太(アプリケーション開発２課)" w:date="2025-08-08T09:49:00Z"/>
          <w:trPrChange w:id="2613" w:author="森川　裕太(アプリケーション開発２課)" w:date="2025-08-07T11:54:00Z" w16du:dateUtc="2025-08-07T02:54:00Z">
            <w:trPr>
              <w:gridAfter w:val="0"/>
              <w:trHeight w:val="270"/>
            </w:trPr>
          </w:trPrChange>
        </w:trPr>
        <w:tc>
          <w:tcPr>
            <w:tcW w:w="3114" w:type="dxa"/>
            <w:tcPrChange w:id="2614" w:author="森川　裕太(アプリケーション開発２課)" w:date="2025-08-07T11:54:00Z" w16du:dateUtc="2025-08-07T02:54:00Z">
              <w:tcPr>
                <w:tcW w:w="3114" w:type="dxa"/>
                <w:gridSpan w:val="2"/>
              </w:tcPr>
            </w:tcPrChange>
          </w:tcPr>
          <w:p w14:paraId="77E18EE2" w14:textId="5A9FD159" w:rsidR="00AC0C2B" w:rsidRDefault="00AC0C2B" w:rsidP="0029222B">
            <w:pPr>
              <w:pStyle w:val="a0"/>
              <w:ind w:left="0"/>
              <w:rPr>
                <w:del w:id="2615" w:author="森川　裕太(アプリケーション開発２課)" w:date="2025-08-08T09:49:00Z" w16du:dateUtc="2025-08-08T00:49:00Z"/>
                <w:rFonts w:hAnsi="ＭＳ 明朝"/>
              </w:rPr>
            </w:pPr>
            <w:del w:id="2616" w:author="森川　裕太(アプリケーション開発２課)" w:date="2025-08-08T09:49:00Z" w16du:dateUtc="2025-08-08T00:49:00Z">
              <w:r>
                <w:rPr>
                  <w:rFonts w:hAnsi="ＭＳ 明朝" w:hint="eastAsia"/>
                  <w:noProof/>
                </w:rPr>
                <w:drawing>
                  <wp:anchor distT="0" distB="0" distL="114300" distR="114300" simplePos="0" relativeHeight="251658246" behindDoc="0" locked="0" layoutInCell="1" allowOverlap="1" wp14:anchorId="3F0F5FCD" wp14:editId="625462E0">
                    <wp:simplePos x="0" y="0"/>
                    <wp:positionH relativeFrom="column">
                      <wp:posOffset>36195</wp:posOffset>
                    </wp:positionH>
                    <wp:positionV relativeFrom="paragraph">
                      <wp:posOffset>8890</wp:posOffset>
                    </wp:positionV>
                    <wp:extent cx="227965" cy="133985"/>
                    <wp:effectExtent l="0" t="0" r="635" b="0"/>
                    <wp:wrapSquare wrapText="bothSides"/>
                    <wp:docPr id="1709981531" name="図 21" descr="図形&#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81531" name="図 21" descr="図形&#10;&#10;AI 生成コンテンツは誤りを含む可能性があります。"/>
                            <pic:cNvPicPr/>
                          </pic:nvPicPr>
                          <pic:blipFill rotWithShape="1">
                            <a:blip r:embed="rId17" cstate="print">
                              <a:extLst>
                                <a:ext uri="{28A0092B-C50C-407E-A947-70E740481C1C}">
                                  <a14:useLocalDpi xmlns:a14="http://schemas.microsoft.com/office/drawing/2010/main" val="0"/>
                                </a:ext>
                              </a:extLst>
                            </a:blip>
                            <a:srcRect l="-11408" t="5840" r="21236" b="33042"/>
                            <a:stretch>
                              <a:fillRect/>
                            </a:stretch>
                          </pic:blipFill>
                          <pic:spPr bwMode="auto">
                            <a:xfrm>
                              <a:off x="0" y="0"/>
                              <a:ext cx="227965" cy="133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Ansi="ＭＳ 明朝" w:hint="eastAsia"/>
                </w:rPr>
                <w:delText>(4が消える)</w:delText>
              </w:r>
              <w:bookmarkStart w:id="2617" w:name="_Toc205543513"/>
              <w:bookmarkStart w:id="2618" w:name="_Toc206495792"/>
              <w:bookmarkStart w:id="2619" w:name="_Toc206496131"/>
              <w:bookmarkEnd w:id="2617"/>
              <w:bookmarkEnd w:id="2618"/>
              <w:bookmarkEnd w:id="2619"/>
            </w:del>
          </w:p>
        </w:tc>
        <w:tc>
          <w:tcPr>
            <w:tcW w:w="3402" w:type="dxa"/>
            <w:tcPrChange w:id="2620" w:author="森川　裕太(アプリケーション開発２課)" w:date="2025-08-07T11:54:00Z" w16du:dateUtc="2025-08-07T02:54:00Z">
              <w:tcPr>
                <w:tcW w:w="3402" w:type="dxa"/>
                <w:gridSpan w:val="2"/>
              </w:tcPr>
            </w:tcPrChange>
          </w:tcPr>
          <w:p w14:paraId="233363D2" w14:textId="6E8CA3F8" w:rsidR="00892463" w:rsidRDefault="00AC0C2B" w:rsidP="000910C0">
            <w:pPr>
              <w:pStyle w:val="a0"/>
              <w:ind w:left="0"/>
              <w:jc w:val="right"/>
              <w:rPr>
                <w:del w:id="2621" w:author="森川　裕太(アプリケーション開発２課)" w:date="2025-08-08T09:49:00Z" w16du:dateUtc="2025-08-08T00:49:00Z"/>
                <w:rFonts w:hAnsi="ＭＳ 明朝"/>
              </w:rPr>
            </w:pPr>
            <w:del w:id="2622" w:author="森川　裕太(アプリケーション開発２課)" w:date="2025-08-08T09:49:00Z" w16du:dateUtc="2025-08-08T00:49:00Z">
              <w:r>
                <w:rPr>
                  <w:rFonts w:hAnsi="ＭＳ 明朝" w:hint="eastAsia"/>
                </w:rPr>
                <w:delText>1 2 3</w:delText>
              </w:r>
              <w:bookmarkStart w:id="2623" w:name="_Toc205543514"/>
              <w:bookmarkStart w:id="2624" w:name="_Toc206495793"/>
              <w:bookmarkStart w:id="2625" w:name="_Toc206496132"/>
              <w:bookmarkEnd w:id="2623"/>
              <w:bookmarkEnd w:id="2624"/>
              <w:bookmarkEnd w:id="2625"/>
            </w:del>
          </w:p>
        </w:tc>
      </w:tr>
      <w:tr w:rsidR="00AC0C2B" w14:paraId="62F4DF79" w14:textId="77777777" w:rsidTr="00013C56">
        <w:trPr>
          <w:del w:id="2626" w:author="森川　裕太(アプリケーション開発２課)" w:date="2025-08-08T09:49:00Z"/>
          <w:trPrChange w:id="2627" w:author="森川　裕太(アプリケーション開発２課)" w:date="2025-08-07T11:54:00Z" w16du:dateUtc="2025-08-07T02:54:00Z">
            <w:trPr>
              <w:gridAfter w:val="0"/>
            </w:trPr>
          </w:trPrChange>
        </w:trPr>
        <w:tc>
          <w:tcPr>
            <w:tcW w:w="3114" w:type="dxa"/>
            <w:tcPrChange w:id="2628" w:author="森川　裕太(アプリケーション開発２課)" w:date="2025-08-07T11:54:00Z" w16du:dateUtc="2025-08-07T02:54:00Z">
              <w:tcPr>
                <w:tcW w:w="3114" w:type="dxa"/>
                <w:gridSpan w:val="2"/>
              </w:tcPr>
            </w:tcPrChange>
          </w:tcPr>
          <w:p w14:paraId="7DCA540A" w14:textId="73728B17" w:rsidR="00892463" w:rsidRDefault="00AC0C2B" w:rsidP="0029222B">
            <w:pPr>
              <w:pStyle w:val="a0"/>
              <w:ind w:left="0"/>
              <w:rPr>
                <w:del w:id="2629" w:author="森川　裕太(アプリケーション開発２課)" w:date="2025-08-08T09:49:00Z" w16du:dateUtc="2025-08-08T00:49:00Z"/>
                <w:rFonts w:hAnsi="ＭＳ 明朝"/>
              </w:rPr>
            </w:pPr>
            <w:del w:id="2630" w:author="森川　裕太(アプリケーション開発２課)" w:date="2025-08-08T09:49:00Z" w16du:dateUtc="2025-08-08T00:49:00Z">
              <w:r>
                <w:rPr>
                  <w:rFonts w:hAnsi="ＭＳ 明朝"/>
                </w:rPr>
                <w:fldChar w:fldCharType="begin"/>
              </w:r>
              <w:r>
                <w:rPr>
                  <w:rFonts w:hAnsi="ＭＳ 明朝"/>
                </w:rPr>
                <w:delInstrText xml:space="preserve"> </w:delInstrText>
              </w:r>
              <w:r>
                <w:rPr>
                  <w:rFonts w:hAnsi="ＭＳ 明朝" w:hint="eastAsia"/>
                </w:rPr>
                <w:delInstrText>eq \o\ac(□,5)</w:delInstrText>
              </w:r>
              <w:r>
                <w:rPr>
                  <w:rFonts w:hAnsi="ＭＳ 明朝"/>
                </w:rPr>
                <w:fldChar w:fldCharType="end"/>
              </w:r>
              <w:bookmarkStart w:id="2631" w:name="_Toc205543516"/>
              <w:bookmarkStart w:id="2632" w:name="_Toc206495795"/>
              <w:bookmarkStart w:id="2633" w:name="_Toc206496134"/>
              <w:bookmarkEnd w:id="2631"/>
              <w:bookmarkEnd w:id="2632"/>
              <w:bookmarkEnd w:id="2633"/>
            </w:del>
          </w:p>
        </w:tc>
        <w:tc>
          <w:tcPr>
            <w:tcW w:w="3402" w:type="dxa"/>
            <w:tcPrChange w:id="2634" w:author="森川　裕太(アプリケーション開発２課)" w:date="2025-08-07T11:54:00Z" w16du:dateUtc="2025-08-07T02:54:00Z">
              <w:tcPr>
                <w:tcW w:w="3402" w:type="dxa"/>
                <w:gridSpan w:val="2"/>
              </w:tcPr>
            </w:tcPrChange>
          </w:tcPr>
          <w:p w14:paraId="5606EE68" w14:textId="496825C9" w:rsidR="00892463" w:rsidRDefault="00AC0C2B" w:rsidP="000910C0">
            <w:pPr>
              <w:pStyle w:val="a0"/>
              <w:ind w:left="0"/>
              <w:jc w:val="right"/>
              <w:rPr>
                <w:del w:id="2635" w:author="森川　裕太(アプリケーション開発２課)" w:date="2025-08-08T09:49:00Z" w16du:dateUtc="2025-08-08T00:49:00Z"/>
                <w:rFonts w:hAnsi="ＭＳ 明朝"/>
              </w:rPr>
            </w:pPr>
            <w:del w:id="2636" w:author="森川　裕太(アプリケーション開発２課)" w:date="2025-08-08T09:49:00Z" w16du:dateUtc="2025-08-08T00:49:00Z">
              <w:r>
                <w:rPr>
                  <w:rFonts w:hAnsi="ＭＳ 明朝" w:hint="eastAsia"/>
                </w:rPr>
                <w:delText>1 2 3 5</w:delText>
              </w:r>
              <w:bookmarkStart w:id="2637" w:name="_Toc205543517"/>
              <w:bookmarkStart w:id="2638" w:name="_Toc206495796"/>
              <w:bookmarkStart w:id="2639" w:name="_Toc206496135"/>
              <w:bookmarkEnd w:id="2637"/>
              <w:bookmarkEnd w:id="2638"/>
              <w:bookmarkEnd w:id="2639"/>
            </w:del>
          </w:p>
        </w:tc>
      </w:tr>
    </w:tbl>
    <w:p w14:paraId="2E7FA640" w14:textId="7BBE4DF2" w:rsidR="00104B87" w:rsidRDefault="00104B87">
      <w:pPr>
        <w:pStyle w:val="a0"/>
        <w:ind w:leftChars="100" w:left="180"/>
        <w:rPr>
          <w:del w:id="2640" w:author="森川　裕太(アプリケーション開発２課)" w:date="2025-08-08T09:49:00Z" w16du:dateUtc="2025-08-08T00:49:00Z"/>
          <w:rFonts w:hAnsi="ＭＳ 明朝"/>
        </w:rPr>
        <w:pPrChange w:id="2641" w:author="森川　裕太(アプリケーション開発２課)" w:date="2025-08-07T11:54:00Z" w16du:dateUtc="2025-08-07T02:54:00Z">
          <w:pPr>
            <w:pStyle w:val="a0"/>
            <w:ind w:left="0"/>
          </w:pPr>
        </w:pPrChange>
      </w:pPr>
      <w:bookmarkStart w:id="2642" w:name="_Toc205543519"/>
      <w:bookmarkStart w:id="2643" w:name="_Toc206495798"/>
      <w:bookmarkStart w:id="2644" w:name="_Toc206496137"/>
      <w:bookmarkEnd w:id="2642"/>
      <w:bookmarkEnd w:id="2643"/>
      <w:bookmarkEnd w:id="2644"/>
    </w:p>
    <w:p w14:paraId="362164D5" w14:textId="632ABE0F" w:rsidR="00104B87" w:rsidRDefault="00104B87">
      <w:pPr>
        <w:pStyle w:val="a0"/>
        <w:numPr>
          <w:ilvl w:val="0"/>
          <w:numId w:val="104"/>
        </w:numPr>
        <w:rPr>
          <w:del w:id="2645" w:author="森川　裕太(アプリケーション開発２課)" w:date="2025-08-08T09:49:00Z" w16du:dateUtc="2025-08-08T00:49:00Z"/>
          <w:rFonts w:hAnsi="ＭＳ 明朝"/>
        </w:rPr>
        <w:pPrChange w:id="2646" w:author="森川　裕太(アプリケーション開発２課)" w:date="2025-08-07T11:54:00Z" w16du:dateUtc="2025-08-07T02:54:00Z">
          <w:pPr>
            <w:pStyle w:val="a0"/>
            <w:ind w:left="709"/>
          </w:pPr>
        </w:pPrChange>
      </w:pPr>
      <w:del w:id="2647" w:author="森川　裕太(アプリケーション開発２課)" w:date="2025-08-08T08:59:00Z" w16du:dateUtc="2025-08-07T23:59:00Z">
        <w:r>
          <w:rPr>
            <w:rFonts w:hAnsi="ＭＳ 明朝" w:hint="eastAsia"/>
          </w:rPr>
          <w:delText>(</w:delText>
        </w:r>
        <w:r w:rsidR="0058677F">
          <w:rPr>
            <w:rFonts w:hAnsi="ＭＳ 明朝" w:hint="eastAsia"/>
          </w:rPr>
          <w:delText>8</w:delText>
        </w:r>
        <w:r>
          <w:rPr>
            <w:rFonts w:hAnsi="ＭＳ 明朝" w:hint="eastAsia"/>
          </w:rPr>
          <w:delText>)</w:delText>
        </w:r>
      </w:del>
      <w:del w:id="2648" w:author="森川　裕太(アプリケーション開発２課)" w:date="2025-08-08T09:49:00Z" w16du:dateUtc="2025-08-08T00:49:00Z">
        <w:r>
          <w:rPr>
            <w:rFonts w:hAnsi="ＭＳ 明朝" w:hint="eastAsia"/>
          </w:rPr>
          <w:delText>数字キー</w:delText>
        </w:r>
        <w:bookmarkStart w:id="2649" w:name="_Toc205543520"/>
        <w:bookmarkStart w:id="2650" w:name="_Toc206495799"/>
        <w:bookmarkStart w:id="2651" w:name="_Toc206496138"/>
        <w:bookmarkEnd w:id="2649"/>
        <w:bookmarkEnd w:id="2650"/>
        <w:bookmarkEnd w:id="2651"/>
      </w:del>
    </w:p>
    <w:p w14:paraId="12E2BDA6" w14:textId="6C8CAFAD" w:rsidR="00104B87" w:rsidRDefault="005C32C6">
      <w:pPr>
        <w:pStyle w:val="a0"/>
        <w:ind w:leftChars="494" w:left="889"/>
        <w:rPr>
          <w:del w:id="2652" w:author="森川　裕太(アプリケーション開発２課)" w:date="2025-08-08T09:49:00Z" w16du:dateUtc="2025-08-08T00:49:00Z"/>
          <w:rFonts w:hAnsi="ＭＳ 明朝"/>
        </w:rPr>
        <w:pPrChange w:id="2653" w:author="森川　裕太(アプリケーション開発２課)" w:date="2025-08-07T11:54:00Z" w16du:dateUtc="2025-08-07T02:54:00Z">
          <w:pPr>
            <w:pStyle w:val="a0"/>
            <w:ind w:left="709"/>
          </w:pPr>
        </w:pPrChange>
      </w:pPr>
      <w:del w:id="2654" w:author="森川　裕太(アプリケーション開発２課)" w:date="2025-08-08T09:49:00Z" w16du:dateUtc="2025-08-08T00:49:00Z">
        <w:r>
          <w:rPr>
            <w:rFonts w:hAnsi="ＭＳ 明朝" w:hint="eastAsia"/>
          </w:rPr>
          <w:delText>・</w:delText>
        </w:r>
        <w:r w:rsidR="00104B87">
          <w:rPr>
            <w:rFonts w:hAnsi="ＭＳ 明朝" w:hint="eastAsia"/>
          </w:rPr>
          <w:delText>数字を</w:delText>
        </w:r>
        <w:r w:rsidR="00E220CC">
          <w:rPr>
            <w:rFonts w:hAnsi="ＭＳ 明朝" w:hint="eastAsia"/>
          </w:rPr>
          <w:delText>入力するためのキー</w:delText>
        </w:r>
        <w:bookmarkStart w:id="2655" w:name="_Toc205543521"/>
        <w:bookmarkStart w:id="2656" w:name="_Toc206495800"/>
        <w:bookmarkStart w:id="2657" w:name="_Toc206496139"/>
        <w:bookmarkEnd w:id="2655"/>
        <w:bookmarkEnd w:id="2656"/>
        <w:bookmarkEnd w:id="2657"/>
      </w:del>
    </w:p>
    <w:p w14:paraId="277B1CF5" w14:textId="6420E72E" w:rsidR="00BE6EA6" w:rsidRDefault="005C32C6">
      <w:pPr>
        <w:pStyle w:val="a0"/>
        <w:ind w:leftChars="494" w:left="889"/>
        <w:rPr>
          <w:del w:id="2658" w:author="森川　裕太(アプリケーション開発２課)" w:date="2025-08-08T09:49:00Z" w16du:dateUtc="2025-08-08T00:49:00Z"/>
          <w:rFonts w:hAnsi="ＭＳ 明朝"/>
        </w:rPr>
        <w:pPrChange w:id="2659" w:author="森川　裕太(アプリケーション開発２課)" w:date="2025-08-07T11:54:00Z" w16du:dateUtc="2025-08-07T02:54:00Z">
          <w:pPr>
            <w:pStyle w:val="a0"/>
            <w:ind w:left="709"/>
          </w:pPr>
        </w:pPrChange>
      </w:pPr>
      <w:del w:id="2660" w:author="森川　裕太(アプリケーション開発２課)" w:date="2025-08-08T09:49:00Z" w16du:dateUtc="2025-08-08T00:49:00Z">
        <w:r>
          <w:rPr>
            <w:rFonts w:hAnsi="ＭＳ 明朝" w:hint="eastAsia"/>
          </w:rPr>
          <w:delText>・</w:delText>
        </w:r>
        <w:r w:rsidR="00BE6EA6">
          <w:rPr>
            <w:rFonts w:hAnsi="ＭＳ 明朝" w:hint="eastAsia"/>
          </w:rPr>
          <w:delText>初めに</w:delText>
        </w:r>
        <w:r w:rsidR="007F35AD">
          <w:rPr>
            <w:rFonts w:hAnsi="ＭＳ 明朝" w:hint="eastAsia"/>
          </w:rPr>
          <w:delText>0</w:delText>
        </w:r>
        <w:r w:rsidR="00BE6EA6">
          <w:rPr>
            <w:rFonts w:hAnsi="ＭＳ 明朝" w:hint="eastAsia"/>
          </w:rPr>
          <w:delText>を入力した場合、入力は反映されない</w:delText>
        </w:r>
        <w:r w:rsidR="00CF106E">
          <w:rPr>
            <w:rFonts w:hAnsi="ＭＳ 明朝" w:hint="eastAsia"/>
          </w:rPr>
          <w:delText xml:space="preserve">　</w:delText>
        </w:r>
        <w:bookmarkStart w:id="2661" w:name="_Toc205543522"/>
        <w:bookmarkStart w:id="2662" w:name="_Toc206495801"/>
        <w:bookmarkStart w:id="2663" w:name="_Toc206496140"/>
        <w:bookmarkEnd w:id="2661"/>
        <w:bookmarkEnd w:id="2662"/>
        <w:bookmarkEnd w:id="2663"/>
      </w:del>
    </w:p>
    <w:p w14:paraId="10FE45C6" w14:textId="10115A62" w:rsidR="00BE6EA6" w:rsidRDefault="00BE6EA6">
      <w:pPr>
        <w:pStyle w:val="a0"/>
        <w:ind w:leftChars="494" w:left="889"/>
        <w:rPr>
          <w:del w:id="2664" w:author="森川　裕太(アプリケーション開発２課)" w:date="2025-08-08T09:49:00Z" w16du:dateUtc="2025-08-08T00:49:00Z"/>
          <w:rFonts w:hAnsi="ＭＳ 明朝"/>
        </w:rPr>
        <w:pPrChange w:id="2665" w:author="森川　裕太(アプリケーション開発２課)" w:date="2025-08-07T11:54:00Z" w16du:dateUtc="2025-08-07T02:54:00Z">
          <w:pPr>
            <w:pStyle w:val="a0"/>
            <w:ind w:left="709"/>
          </w:pPr>
        </w:pPrChange>
      </w:pPr>
      <w:del w:id="2666" w:author="森川　裕太(アプリケーション開発２課)" w:date="2025-08-08T09:49:00Z" w16du:dateUtc="2025-08-08T00:49:00Z">
        <w:r>
          <w:rPr>
            <w:rFonts w:hAnsi="ＭＳ 明朝" w:hint="eastAsia"/>
          </w:rPr>
          <w:delText>例</w:delText>
        </w:r>
        <w:r w:rsidR="001B55F4">
          <w:rPr>
            <w:rFonts w:hAnsi="ＭＳ 明朝" w:hint="eastAsia"/>
          </w:rPr>
          <w:delText xml:space="preserve">　「0 1 2 3」と置数した数字列の結果表示</w:delText>
        </w:r>
        <w:bookmarkStart w:id="2667" w:name="_Toc205543523"/>
        <w:bookmarkStart w:id="2668" w:name="_Toc206495802"/>
        <w:bookmarkStart w:id="2669" w:name="_Toc206496141"/>
        <w:bookmarkEnd w:id="2667"/>
        <w:bookmarkEnd w:id="2668"/>
        <w:bookmarkEnd w:id="2669"/>
      </w:del>
    </w:p>
    <w:tbl>
      <w:tblPr>
        <w:tblStyle w:val="afc"/>
        <w:tblW w:w="0" w:type="auto"/>
        <w:tblInd w:w="889" w:type="dxa"/>
        <w:tblLook w:val="04A0" w:firstRow="1" w:lastRow="0" w:firstColumn="1" w:lastColumn="0" w:noHBand="0" w:noVBand="1"/>
        <w:tblPrChange w:id="2670" w:author="森川　裕太(アプリケーション開発２課)" w:date="2025-08-07T11:54:00Z" w16du:dateUtc="2025-08-07T02:54:00Z">
          <w:tblPr>
            <w:tblStyle w:val="afc"/>
            <w:tblW w:w="0" w:type="auto"/>
            <w:tblInd w:w="709" w:type="dxa"/>
            <w:tblLook w:val="04A0" w:firstRow="1" w:lastRow="0" w:firstColumn="1" w:lastColumn="0" w:noHBand="0" w:noVBand="1"/>
          </w:tblPr>
        </w:tblPrChange>
      </w:tblPr>
      <w:tblGrid>
        <w:gridCol w:w="3114"/>
        <w:gridCol w:w="3402"/>
        <w:tblGridChange w:id="2671">
          <w:tblGrid>
            <w:gridCol w:w="180"/>
            <w:gridCol w:w="2934"/>
            <w:gridCol w:w="180"/>
            <w:gridCol w:w="3222"/>
            <w:gridCol w:w="180"/>
          </w:tblGrid>
        </w:tblGridChange>
      </w:tblGrid>
      <w:tr w:rsidR="00BE6EA6" w14:paraId="1E2ECF15" w14:textId="77777777" w:rsidTr="00013C56">
        <w:trPr>
          <w:del w:id="2672" w:author="森川　裕太(アプリケーション開発２課)" w:date="2025-08-08T09:49:00Z"/>
          <w:trPrChange w:id="2673" w:author="森川　裕太(アプリケーション開発２課)" w:date="2025-08-07T11:54:00Z" w16du:dateUtc="2025-08-07T02:54:00Z">
            <w:trPr>
              <w:gridAfter w:val="0"/>
            </w:trPr>
          </w:trPrChange>
        </w:trPr>
        <w:tc>
          <w:tcPr>
            <w:tcW w:w="3114" w:type="dxa"/>
            <w:shd w:val="clear" w:color="auto" w:fill="E7E6E6" w:themeFill="background2"/>
            <w:tcPrChange w:id="2674" w:author="森川　裕太(アプリケーション開発２課)" w:date="2025-08-07T11:54:00Z" w16du:dateUtc="2025-08-07T02:54:00Z">
              <w:tcPr>
                <w:tcW w:w="3114" w:type="dxa"/>
                <w:gridSpan w:val="2"/>
                <w:shd w:val="clear" w:color="auto" w:fill="E7E6E6" w:themeFill="background2"/>
              </w:tcPr>
            </w:tcPrChange>
          </w:tcPr>
          <w:p w14:paraId="04063C7B" w14:textId="1ACE8F06" w:rsidR="00BE6EA6" w:rsidRDefault="00BE6EA6">
            <w:pPr>
              <w:pStyle w:val="a0"/>
              <w:ind w:left="0"/>
              <w:jc w:val="center"/>
              <w:rPr>
                <w:del w:id="2675" w:author="森川　裕太(アプリケーション開発２課)" w:date="2025-08-08T09:49:00Z" w16du:dateUtc="2025-08-08T00:49:00Z"/>
                <w:rFonts w:hAnsi="ＭＳ 明朝"/>
              </w:rPr>
            </w:pPr>
            <w:del w:id="2676" w:author="森川　裕太(アプリケーション開発２課)" w:date="2025-08-08T09:49:00Z" w16du:dateUtc="2025-08-08T00:49:00Z">
              <w:r>
                <w:rPr>
                  <w:rFonts w:hAnsi="ＭＳ 明朝" w:hint="eastAsia"/>
                </w:rPr>
                <w:delText>キー操作</w:delText>
              </w:r>
              <w:bookmarkStart w:id="2677" w:name="_Toc205543524"/>
              <w:bookmarkStart w:id="2678" w:name="_Toc206495803"/>
              <w:bookmarkStart w:id="2679" w:name="_Toc206496142"/>
              <w:bookmarkEnd w:id="2677"/>
              <w:bookmarkEnd w:id="2678"/>
              <w:bookmarkEnd w:id="2679"/>
            </w:del>
          </w:p>
        </w:tc>
        <w:tc>
          <w:tcPr>
            <w:tcW w:w="3402" w:type="dxa"/>
            <w:shd w:val="clear" w:color="auto" w:fill="E7E6E6" w:themeFill="background2"/>
            <w:tcPrChange w:id="2680" w:author="森川　裕太(アプリケーション開発２課)" w:date="2025-08-07T11:54:00Z" w16du:dateUtc="2025-08-07T02:54:00Z">
              <w:tcPr>
                <w:tcW w:w="3402" w:type="dxa"/>
                <w:gridSpan w:val="2"/>
                <w:shd w:val="clear" w:color="auto" w:fill="E7E6E6" w:themeFill="background2"/>
              </w:tcPr>
            </w:tcPrChange>
          </w:tcPr>
          <w:p w14:paraId="7E4AFF3D" w14:textId="3076DBBD" w:rsidR="00BE6EA6" w:rsidRDefault="00BE6EA6">
            <w:pPr>
              <w:pStyle w:val="a0"/>
              <w:ind w:left="0"/>
              <w:jc w:val="center"/>
              <w:rPr>
                <w:del w:id="2681" w:author="森川　裕太(アプリケーション開発２課)" w:date="2025-08-08T09:49:00Z" w16du:dateUtc="2025-08-08T00:49:00Z"/>
                <w:rFonts w:hAnsi="ＭＳ 明朝"/>
              </w:rPr>
            </w:pPr>
            <w:del w:id="2682" w:author="森川　裕太(アプリケーション開発２課)" w:date="2025-08-08T09:49:00Z" w16du:dateUtc="2025-08-08T00:49:00Z">
              <w:r>
                <w:rPr>
                  <w:rFonts w:hAnsi="ＭＳ 明朝" w:hint="eastAsia"/>
                </w:rPr>
                <w:delText>計算結果表示欄</w:delText>
              </w:r>
              <w:bookmarkStart w:id="2683" w:name="_Toc205543525"/>
              <w:bookmarkStart w:id="2684" w:name="_Toc206495804"/>
              <w:bookmarkStart w:id="2685" w:name="_Toc206496143"/>
              <w:bookmarkEnd w:id="2683"/>
              <w:bookmarkEnd w:id="2684"/>
              <w:bookmarkEnd w:id="2685"/>
            </w:del>
          </w:p>
        </w:tc>
      </w:tr>
      <w:tr w:rsidR="00BE6EA6" w14:paraId="56BFE115" w14:textId="77777777" w:rsidTr="00013C56">
        <w:trPr>
          <w:del w:id="2686" w:author="森川　裕太(アプリケーション開発２課)" w:date="2025-08-08T09:49:00Z"/>
          <w:trPrChange w:id="2687" w:author="森川　裕太(アプリケーション開発２課)" w:date="2025-08-07T11:54:00Z" w16du:dateUtc="2025-08-07T02:54:00Z">
            <w:trPr>
              <w:gridAfter w:val="0"/>
            </w:trPr>
          </w:trPrChange>
        </w:trPr>
        <w:tc>
          <w:tcPr>
            <w:tcW w:w="3114" w:type="dxa"/>
            <w:tcPrChange w:id="2688" w:author="森川　裕太(アプリケーション開発２課)" w:date="2025-08-07T11:54:00Z" w16du:dateUtc="2025-08-07T02:54:00Z">
              <w:tcPr>
                <w:tcW w:w="3114" w:type="dxa"/>
                <w:gridSpan w:val="2"/>
              </w:tcPr>
            </w:tcPrChange>
          </w:tcPr>
          <w:p w14:paraId="04CB1F4A" w14:textId="517C5502" w:rsidR="00BE6EA6" w:rsidRDefault="00BE6EA6" w:rsidP="00BE6EA6">
            <w:pPr>
              <w:pStyle w:val="a0"/>
              <w:ind w:left="0" w:firstLineChars="150" w:firstLine="270"/>
              <w:rPr>
                <w:del w:id="2689" w:author="森川　裕太(アプリケーション開発２課)" w:date="2025-08-08T09:49:00Z" w16du:dateUtc="2025-08-08T00:49:00Z"/>
                <w:rFonts w:hAnsi="ＭＳ 明朝"/>
              </w:rPr>
            </w:pPr>
            <w:del w:id="2690" w:author="森川　裕太(アプリケーション開発２課)" w:date="2025-08-08T09:49:00Z" w16du:dateUtc="2025-08-08T00:49:00Z">
              <w:r>
                <w:rPr>
                  <w:rFonts w:hAnsi="ＭＳ 明朝"/>
                </w:rPr>
                <w:fldChar w:fldCharType="begin"/>
              </w:r>
              <w:r>
                <w:rPr>
                  <w:rFonts w:hAnsi="ＭＳ 明朝"/>
                </w:rPr>
                <w:delInstrText xml:space="preserve"> </w:delInstrText>
              </w:r>
              <w:r>
                <w:rPr>
                  <w:rFonts w:hAnsi="ＭＳ 明朝" w:hint="eastAsia"/>
                </w:rPr>
                <w:delInstrText>eq \o\ac(□,0)</w:delInstrText>
              </w:r>
              <w:r>
                <w:rPr>
                  <w:rFonts w:hAnsi="ＭＳ 明朝"/>
                </w:rPr>
                <w:fldChar w:fldCharType="end"/>
              </w:r>
              <w:r>
                <w:rPr>
                  <w:rFonts w:hAnsi="ＭＳ 明朝" w:hint="eastAsia"/>
                </w:rPr>
                <w:delText xml:space="preserve"> </w:delText>
              </w:r>
              <w:r>
                <w:rPr>
                  <w:rFonts w:hAnsi="ＭＳ 明朝"/>
                </w:rPr>
                <w:fldChar w:fldCharType="begin"/>
              </w:r>
              <w:r>
                <w:rPr>
                  <w:rFonts w:hAnsi="ＭＳ 明朝"/>
                </w:rPr>
                <w:delInstrText xml:space="preserve"> </w:delInstrText>
              </w:r>
              <w:r>
                <w:rPr>
                  <w:rFonts w:hAnsi="ＭＳ 明朝" w:hint="eastAsia"/>
                </w:rPr>
                <w:delInstrText>eq \o\ac(□,1)</w:delInstrText>
              </w:r>
              <w:r>
                <w:rPr>
                  <w:rFonts w:hAnsi="ＭＳ 明朝"/>
                </w:rPr>
                <w:fldChar w:fldCharType="end"/>
              </w:r>
              <w:r>
                <w:rPr>
                  <w:rFonts w:hAnsi="ＭＳ 明朝" w:hint="eastAsia"/>
                </w:rPr>
                <w:delText xml:space="preserve"> </w:delText>
              </w:r>
              <w:r>
                <w:rPr>
                  <w:rFonts w:hAnsi="ＭＳ 明朝"/>
                </w:rPr>
                <w:fldChar w:fldCharType="begin"/>
              </w:r>
              <w:r>
                <w:rPr>
                  <w:rFonts w:hAnsi="ＭＳ 明朝"/>
                </w:rPr>
                <w:delInstrText xml:space="preserve"> </w:delInstrText>
              </w:r>
              <w:r>
                <w:rPr>
                  <w:rFonts w:hAnsi="ＭＳ 明朝" w:hint="eastAsia"/>
                </w:rPr>
                <w:delInstrText>eq \o\ac(□,2)</w:delInstrText>
              </w:r>
              <w:r>
                <w:rPr>
                  <w:rFonts w:hAnsi="ＭＳ 明朝"/>
                </w:rPr>
                <w:fldChar w:fldCharType="end"/>
              </w:r>
              <w:r>
                <w:rPr>
                  <w:rFonts w:hAnsi="ＭＳ 明朝" w:hint="eastAsia"/>
                </w:rPr>
                <w:delText xml:space="preserve"> </w:delText>
              </w:r>
              <w:r>
                <w:rPr>
                  <w:rFonts w:hAnsi="ＭＳ 明朝"/>
                </w:rPr>
                <w:fldChar w:fldCharType="begin"/>
              </w:r>
              <w:r>
                <w:rPr>
                  <w:rFonts w:hAnsi="ＭＳ 明朝"/>
                </w:rPr>
                <w:delInstrText xml:space="preserve"> </w:delInstrText>
              </w:r>
              <w:r>
                <w:rPr>
                  <w:rFonts w:hAnsi="ＭＳ 明朝" w:hint="eastAsia"/>
                </w:rPr>
                <w:delInstrText>eq \o\ac(□,3)</w:delInstrText>
              </w:r>
              <w:r>
                <w:rPr>
                  <w:rFonts w:hAnsi="ＭＳ 明朝"/>
                </w:rPr>
                <w:fldChar w:fldCharType="end"/>
              </w:r>
              <w:r>
                <w:rPr>
                  <w:rFonts w:hAnsi="ＭＳ 明朝" w:hint="eastAsia"/>
                </w:rPr>
                <w:delText xml:space="preserve"> </w:delText>
              </w:r>
              <w:bookmarkStart w:id="2691" w:name="_Toc205543527"/>
              <w:bookmarkStart w:id="2692" w:name="_Toc206495806"/>
              <w:bookmarkStart w:id="2693" w:name="_Toc206496145"/>
              <w:bookmarkEnd w:id="2691"/>
              <w:bookmarkEnd w:id="2692"/>
              <w:bookmarkEnd w:id="2693"/>
            </w:del>
          </w:p>
        </w:tc>
        <w:tc>
          <w:tcPr>
            <w:tcW w:w="3402" w:type="dxa"/>
            <w:tcPrChange w:id="2694" w:author="森川　裕太(アプリケーション開発２課)" w:date="2025-08-07T11:54:00Z" w16du:dateUtc="2025-08-07T02:54:00Z">
              <w:tcPr>
                <w:tcW w:w="3402" w:type="dxa"/>
                <w:gridSpan w:val="2"/>
              </w:tcPr>
            </w:tcPrChange>
          </w:tcPr>
          <w:p w14:paraId="7F7C185F" w14:textId="134ED2F4" w:rsidR="00BE6EA6" w:rsidRDefault="00BE6EA6">
            <w:pPr>
              <w:pStyle w:val="a0"/>
              <w:ind w:left="0"/>
              <w:jc w:val="right"/>
              <w:rPr>
                <w:del w:id="2695" w:author="森川　裕太(アプリケーション開発２課)" w:date="2025-08-08T09:49:00Z" w16du:dateUtc="2025-08-08T00:49:00Z"/>
                <w:rFonts w:hAnsi="ＭＳ 明朝"/>
              </w:rPr>
            </w:pPr>
            <w:del w:id="2696" w:author="森川　裕太(アプリケーション開発２課)" w:date="2025-08-08T09:49:00Z" w16du:dateUtc="2025-08-08T00:49:00Z">
              <w:r>
                <w:rPr>
                  <w:rFonts w:hAnsi="ＭＳ 明朝" w:hint="eastAsia"/>
                </w:rPr>
                <w:delText xml:space="preserve">1 2 3 </w:delText>
              </w:r>
              <w:bookmarkStart w:id="2697" w:name="_Toc205543528"/>
              <w:bookmarkStart w:id="2698" w:name="_Toc206495807"/>
              <w:bookmarkStart w:id="2699" w:name="_Toc206496146"/>
              <w:bookmarkEnd w:id="2697"/>
              <w:bookmarkEnd w:id="2698"/>
              <w:bookmarkEnd w:id="2699"/>
            </w:del>
          </w:p>
        </w:tc>
      </w:tr>
    </w:tbl>
    <w:p w14:paraId="3DB5BAAE" w14:textId="55EA5053" w:rsidR="00104B87" w:rsidRDefault="00104B87">
      <w:pPr>
        <w:adjustRightInd/>
        <w:textAlignment w:val="auto"/>
        <w:rPr>
          <w:del w:id="2700" w:author="森川　裕太(アプリケーション開発２課)" w:date="2025-08-08T09:49:00Z" w16du:dateUtc="2025-08-08T00:49:00Z"/>
          <w:rFonts w:hAnsi="ＭＳ 明朝"/>
        </w:rPr>
      </w:pPr>
      <w:bookmarkStart w:id="2701" w:name="_Toc205543530"/>
      <w:bookmarkStart w:id="2702" w:name="_Toc206495809"/>
      <w:bookmarkStart w:id="2703" w:name="_Toc206496148"/>
      <w:bookmarkEnd w:id="2701"/>
      <w:bookmarkEnd w:id="2702"/>
      <w:bookmarkEnd w:id="2703"/>
    </w:p>
    <w:p w14:paraId="07E76BCE" w14:textId="59325510" w:rsidR="00104B87" w:rsidRDefault="00104B87">
      <w:pPr>
        <w:pStyle w:val="a0"/>
        <w:numPr>
          <w:ilvl w:val="0"/>
          <w:numId w:val="104"/>
        </w:numPr>
        <w:rPr>
          <w:del w:id="2704" w:author="森川　裕太(アプリケーション開発２課)" w:date="2025-08-08T09:49:00Z" w16du:dateUtc="2025-08-08T00:49:00Z"/>
          <w:rFonts w:hAnsi="ＭＳ 明朝"/>
        </w:rPr>
        <w:pPrChange w:id="2705" w:author="森川　裕太(アプリケーション開発２課)" w:date="2025-08-07T11:54:00Z" w16du:dateUtc="2025-08-07T02:54:00Z">
          <w:pPr>
            <w:pStyle w:val="a0"/>
            <w:ind w:left="709"/>
          </w:pPr>
        </w:pPrChange>
      </w:pPr>
      <w:del w:id="2706" w:author="森川　裕太(アプリケーション開発２課)" w:date="2025-08-08T08:59:00Z" w16du:dateUtc="2025-08-07T23:59:00Z">
        <w:r>
          <w:rPr>
            <w:rFonts w:hAnsi="ＭＳ 明朝" w:hint="eastAsia"/>
          </w:rPr>
          <w:delText>(</w:delText>
        </w:r>
        <w:r w:rsidR="0058677F">
          <w:rPr>
            <w:rFonts w:hAnsi="ＭＳ 明朝" w:hint="eastAsia"/>
          </w:rPr>
          <w:delText>9</w:delText>
        </w:r>
        <w:r>
          <w:rPr>
            <w:rFonts w:hAnsi="ＭＳ 明朝" w:hint="eastAsia"/>
          </w:rPr>
          <w:delText>)</w:delText>
        </w:r>
      </w:del>
      <w:del w:id="2707" w:author="森川　裕太(アプリケーション開発２課)" w:date="2025-08-08T09:49:00Z" w16du:dateUtc="2025-08-08T00:49:00Z">
        <w:r>
          <w:rPr>
            <w:rFonts w:hAnsi="ＭＳ 明朝" w:hint="eastAsia"/>
          </w:rPr>
          <w:delText>計算命令キー</w:delText>
        </w:r>
        <w:bookmarkStart w:id="2708" w:name="_Toc205543531"/>
        <w:bookmarkStart w:id="2709" w:name="_Toc206495810"/>
        <w:bookmarkStart w:id="2710" w:name="_Toc206496149"/>
        <w:bookmarkEnd w:id="2708"/>
        <w:bookmarkEnd w:id="2709"/>
        <w:bookmarkEnd w:id="2710"/>
      </w:del>
    </w:p>
    <w:p w14:paraId="48078810" w14:textId="39884EC6" w:rsidR="000F4105" w:rsidRDefault="001B55F4">
      <w:pPr>
        <w:pStyle w:val="a0"/>
        <w:ind w:leftChars="494" w:left="889"/>
        <w:rPr>
          <w:del w:id="2711" w:author="森川　裕太(アプリケーション開発２課)" w:date="2025-08-08T09:49:00Z" w16du:dateUtc="2025-08-08T00:49:00Z"/>
          <w:rFonts w:hAnsi="ＭＳ 明朝"/>
        </w:rPr>
        <w:pPrChange w:id="2712" w:author="森川　裕太(アプリケーション開発２課)" w:date="2025-08-07T11:54:00Z" w16du:dateUtc="2025-08-07T02:54:00Z">
          <w:pPr>
            <w:pStyle w:val="a0"/>
            <w:ind w:left="709"/>
          </w:pPr>
        </w:pPrChange>
      </w:pPr>
      <w:del w:id="2713" w:author="森川　裕太(アプリケーション開発２課)" w:date="2025-08-08T09:49:00Z" w16du:dateUtc="2025-08-08T00:49:00Z">
        <w:r>
          <w:rPr>
            <w:rFonts w:hAnsi="ＭＳ 明朝" w:hint="eastAsia"/>
          </w:rPr>
          <w:delText>・</w:delText>
        </w:r>
        <w:r w:rsidR="00104B87">
          <w:rPr>
            <w:rFonts w:hAnsi="ＭＳ 明朝" w:hint="eastAsia"/>
          </w:rPr>
          <w:delText>四則演算を行う際に入力する</w:delText>
        </w:r>
        <w:bookmarkStart w:id="2714" w:name="_Toc205543532"/>
        <w:bookmarkStart w:id="2715" w:name="_Toc206495811"/>
        <w:bookmarkStart w:id="2716" w:name="_Toc206496150"/>
        <w:bookmarkEnd w:id="2714"/>
        <w:bookmarkEnd w:id="2715"/>
        <w:bookmarkEnd w:id="2716"/>
      </w:del>
    </w:p>
    <w:p w14:paraId="7224BE96" w14:textId="3D42DF5E" w:rsidR="00104B87" w:rsidRDefault="00104B87">
      <w:pPr>
        <w:pStyle w:val="a0"/>
        <w:ind w:leftChars="494" w:left="889"/>
        <w:rPr>
          <w:del w:id="2717" w:author="森川　裕太(アプリケーション開発２課)" w:date="2025-08-08T09:49:00Z" w16du:dateUtc="2025-08-08T00:49:00Z"/>
          <w:rFonts w:hAnsi="ＭＳ 明朝"/>
        </w:rPr>
        <w:pPrChange w:id="2718" w:author="森川　裕太(アプリケーション開発２課)" w:date="2025-08-07T11:54:00Z" w16du:dateUtc="2025-08-07T02:54:00Z">
          <w:pPr>
            <w:pStyle w:val="a0"/>
            <w:ind w:left="709"/>
          </w:pPr>
        </w:pPrChange>
      </w:pPr>
      <w:bookmarkStart w:id="2719" w:name="_Toc205543533"/>
      <w:bookmarkStart w:id="2720" w:name="_Toc206495812"/>
      <w:bookmarkStart w:id="2721" w:name="_Toc206496151"/>
      <w:bookmarkEnd w:id="2719"/>
      <w:bookmarkEnd w:id="2720"/>
      <w:bookmarkEnd w:id="2721"/>
    </w:p>
    <w:p w14:paraId="188CEEF3" w14:textId="49C2664D" w:rsidR="00104B87" w:rsidRDefault="00104B87">
      <w:pPr>
        <w:pStyle w:val="a0"/>
        <w:numPr>
          <w:ilvl w:val="0"/>
          <w:numId w:val="104"/>
        </w:numPr>
        <w:rPr>
          <w:del w:id="2722" w:author="森川　裕太(アプリケーション開発２課)" w:date="2025-08-08T09:49:00Z" w16du:dateUtc="2025-08-08T00:49:00Z"/>
          <w:rFonts w:hAnsi="ＭＳ 明朝"/>
        </w:rPr>
        <w:pPrChange w:id="2723" w:author="森川　裕太(アプリケーション開発２課)" w:date="2025-08-07T11:54:00Z" w16du:dateUtc="2025-08-07T02:54:00Z">
          <w:pPr>
            <w:pStyle w:val="a0"/>
            <w:ind w:left="709"/>
          </w:pPr>
        </w:pPrChange>
      </w:pPr>
      <w:del w:id="2724" w:author="森川　裕太(アプリケーション開発２課)" w:date="2025-08-08T08:59:00Z" w16du:dateUtc="2025-08-07T23:59:00Z">
        <w:r>
          <w:rPr>
            <w:rFonts w:hAnsi="ＭＳ 明朝" w:hint="eastAsia"/>
          </w:rPr>
          <w:delText>(</w:delText>
        </w:r>
        <w:r w:rsidR="0058677F">
          <w:rPr>
            <w:rFonts w:hAnsi="ＭＳ 明朝" w:hint="eastAsia"/>
          </w:rPr>
          <w:delText>10</w:delText>
        </w:r>
        <w:r>
          <w:rPr>
            <w:rFonts w:hAnsi="ＭＳ 明朝" w:hint="eastAsia"/>
          </w:rPr>
          <w:delText>)</w:delText>
        </w:r>
      </w:del>
      <w:del w:id="2725" w:author="森川　裕太(アプリケーション開発２課)" w:date="2025-08-08T09:49:00Z" w16du:dateUtc="2025-08-08T00:49:00Z">
        <w:r>
          <w:rPr>
            <w:rFonts w:hAnsi="ＭＳ 明朝" w:hint="eastAsia"/>
          </w:rPr>
          <w:delText>サインチェンジキー</w:delText>
        </w:r>
        <w:bookmarkStart w:id="2726" w:name="_Toc205543534"/>
        <w:bookmarkStart w:id="2727" w:name="_Toc206495813"/>
        <w:bookmarkStart w:id="2728" w:name="_Toc206496152"/>
        <w:bookmarkEnd w:id="2726"/>
        <w:bookmarkEnd w:id="2727"/>
        <w:bookmarkEnd w:id="2728"/>
      </w:del>
    </w:p>
    <w:p w14:paraId="5E1A4FA5" w14:textId="04AE6BE1" w:rsidR="00104B87" w:rsidRDefault="001B55F4">
      <w:pPr>
        <w:pStyle w:val="a0"/>
        <w:ind w:leftChars="494" w:left="889"/>
        <w:rPr>
          <w:del w:id="2729" w:author="森川　裕太(アプリケーション開発２課)" w:date="2025-08-08T09:49:00Z" w16du:dateUtc="2025-08-08T00:49:00Z"/>
          <w:rFonts w:hAnsi="ＭＳ 明朝"/>
        </w:rPr>
        <w:pPrChange w:id="2730" w:author="森川　裕太(アプリケーション開発２課)" w:date="2025-08-07T11:54:00Z" w16du:dateUtc="2025-08-07T02:54:00Z">
          <w:pPr>
            <w:pStyle w:val="a0"/>
            <w:ind w:left="709"/>
          </w:pPr>
        </w:pPrChange>
      </w:pPr>
      <w:del w:id="2731" w:author="森川　裕太(アプリケーション開発２課)" w:date="2025-08-08T09:49:00Z" w16du:dateUtc="2025-08-08T00:49:00Z">
        <w:r>
          <w:rPr>
            <w:rFonts w:hAnsi="ＭＳ 明朝" w:hint="eastAsia"/>
          </w:rPr>
          <w:delText>・</w:delText>
        </w:r>
        <w:r w:rsidR="00104B87">
          <w:rPr>
            <w:rFonts w:hAnsi="ＭＳ 明朝" w:hint="eastAsia"/>
          </w:rPr>
          <w:delText>計算結果表示欄に表示している</w:delText>
        </w:r>
        <w:r w:rsidR="00F03FF2">
          <w:rPr>
            <w:rFonts w:hAnsi="ＭＳ 明朝" w:hint="eastAsia"/>
          </w:rPr>
          <w:delText>数字列</w:delText>
        </w:r>
        <w:r w:rsidR="00104B87">
          <w:rPr>
            <w:rFonts w:hAnsi="ＭＳ 明朝" w:hint="eastAsia"/>
          </w:rPr>
          <w:delText>の符号を反転させる</w:delText>
        </w:r>
        <w:bookmarkStart w:id="2732" w:name="_Toc205543535"/>
        <w:bookmarkStart w:id="2733" w:name="_Toc206495814"/>
        <w:bookmarkStart w:id="2734" w:name="_Toc206496153"/>
        <w:bookmarkEnd w:id="2732"/>
        <w:bookmarkEnd w:id="2733"/>
        <w:bookmarkEnd w:id="2734"/>
      </w:del>
    </w:p>
    <w:p w14:paraId="2DA0003D" w14:textId="326D499E" w:rsidR="00104B87" w:rsidRDefault="00104B87">
      <w:pPr>
        <w:pStyle w:val="a0"/>
        <w:ind w:leftChars="494" w:left="889"/>
        <w:rPr>
          <w:del w:id="2735" w:author="森川　裕太(アプリケーション開発２課)" w:date="2025-08-08T09:49:00Z" w16du:dateUtc="2025-08-08T00:49:00Z"/>
          <w:rFonts w:hAnsi="ＭＳ 明朝"/>
        </w:rPr>
        <w:pPrChange w:id="2736" w:author="森川　裕太(アプリケーション開発２課)" w:date="2025-08-07T11:54:00Z" w16du:dateUtc="2025-08-07T02:54:00Z">
          <w:pPr>
            <w:pStyle w:val="a0"/>
            <w:ind w:left="709"/>
          </w:pPr>
        </w:pPrChange>
      </w:pPr>
      <w:bookmarkStart w:id="2737" w:name="_Toc205543536"/>
      <w:bookmarkStart w:id="2738" w:name="_Toc206495815"/>
      <w:bookmarkStart w:id="2739" w:name="_Toc206496154"/>
      <w:bookmarkEnd w:id="2737"/>
      <w:bookmarkEnd w:id="2738"/>
      <w:bookmarkEnd w:id="2739"/>
    </w:p>
    <w:p w14:paraId="47BCCE39" w14:textId="1D441DEF" w:rsidR="00104B87" w:rsidRDefault="00104B87">
      <w:pPr>
        <w:pStyle w:val="a0"/>
        <w:numPr>
          <w:ilvl w:val="0"/>
          <w:numId w:val="104"/>
        </w:numPr>
        <w:rPr>
          <w:del w:id="2740" w:author="森川　裕太(アプリケーション開発２課)" w:date="2025-08-08T09:49:00Z" w16du:dateUtc="2025-08-08T00:49:00Z"/>
          <w:rFonts w:hAnsi="ＭＳ 明朝"/>
        </w:rPr>
        <w:pPrChange w:id="2741" w:author="森川　裕太(アプリケーション開発２課)" w:date="2025-08-07T11:54:00Z" w16du:dateUtc="2025-08-07T02:54:00Z">
          <w:pPr>
            <w:pStyle w:val="a0"/>
            <w:ind w:left="709"/>
          </w:pPr>
        </w:pPrChange>
      </w:pPr>
      <w:del w:id="2742" w:author="森川　裕太(アプリケーション開発２課)" w:date="2025-08-08T08:59:00Z" w16du:dateUtc="2025-08-07T23:59:00Z">
        <w:r>
          <w:rPr>
            <w:rFonts w:hAnsi="ＭＳ 明朝" w:hint="eastAsia"/>
          </w:rPr>
          <w:delText>(1</w:delText>
        </w:r>
        <w:r w:rsidR="0058677F">
          <w:rPr>
            <w:rFonts w:hAnsi="ＭＳ 明朝" w:hint="eastAsia"/>
          </w:rPr>
          <w:delText>1</w:delText>
        </w:r>
        <w:r>
          <w:rPr>
            <w:rFonts w:hAnsi="ＭＳ 明朝" w:hint="eastAsia"/>
          </w:rPr>
          <w:delText>)</w:delText>
        </w:r>
      </w:del>
      <w:del w:id="2743" w:author="森川　裕太(アプリケーション開発２課)" w:date="2025-08-08T09:49:00Z" w16du:dateUtc="2025-08-08T00:49:00Z">
        <w:r>
          <w:rPr>
            <w:rFonts w:hAnsi="ＭＳ 明朝" w:hint="eastAsia"/>
          </w:rPr>
          <w:delText>小数点キー</w:delText>
        </w:r>
        <w:bookmarkStart w:id="2744" w:name="_Toc205543537"/>
        <w:bookmarkStart w:id="2745" w:name="_Toc206495816"/>
        <w:bookmarkStart w:id="2746" w:name="_Toc206496155"/>
        <w:bookmarkEnd w:id="2744"/>
        <w:bookmarkEnd w:id="2745"/>
        <w:bookmarkEnd w:id="2746"/>
      </w:del>
    </w:p>
    <w:p w14:paraId="43365075" w14:textId="7439F6AB" w:rsidR="005C32C6" w:rsidRDefault="005C32C6">
      <w:pPr>
        <w:pStyle w:val="a0"/>
        <w:ind w:leftChars="494" w:left="889"/>
        <w:rPr>
          <w:del w:id="2747" w:author="森川　裕太(アプリケーション開発２課)" w:date="2025-08-08T09:49:00Z" w16du:dateUtc="2025-08-08T00:49:00Z"/>
          <w:rFonts w:hAnsi="ＭＳ 明朝"/>
        </w:rPr>
        <w:pPrChange w:id="2748" w:author="森川　裕太(アプリケーション開発２課)" w:date="2025-08-07T11:54:00Z" w16du:dateUtc="2025-08-07T02:54:00Z">
          <w:pPr>
            <w:pStyle w:val="a0"/>
            <w:ind w:left="709"/>
          </w:pPr>
        </w:pPrChange>
      </w:pPr>
      <w:del w:id="2749" w:author="森川　裕太(アプリケーション開発２課)" w:date="2025-08-08T09:49:00Z" w16du:dateUtc="2025-08-08T00:49:00Z">
        <w:r>
          <w:rPr>
            <w:rFonts w:hAnsi="ＭＳ 明朝" w:hint="eastAsia"/>
          </w:rPr>
          <w:delText>・</w:delText>
        </w:r>
        <w:r w:rsidR="008074ED">
          <w:rPr>
            <w:rFonts w:hAnsi="ＭＳ 明朝" w:hint="eastAsia"/>
          </w:rPr>
          <w:delText>表示している最小桁数の直後に小数点を付与する</w:delText>
        </w:r>
        <w:bookmarkStart w:id="2750" w:name="_Toc205543538"/>
        <w:bookmarkStart w:id="2751" w:name="_Toc206495817"/>
        <w:bookmarkStart w:id="2752" w:name="_Toc206496156"/>
        <w:bookmarkEnd w:id="2750"/>
        <w:bookmarkEnd w:id="2751"/>
        <w:bookmarkEnd w:id="2752"/>
      </w:del>
    </w:p>
    <w:p w14:paraId="5AB9119E" w14:textId="3863CF56" w:rsidR="00E220CC" w:rsidRPr="00E220CC" w:rsidRDefault="00E220CC">
      <w:pPr>
        <w:pStyle w:val="a0"/>
        <w:ind w:leftChars="494" w:left="889"/>
        <w:rPr>
          <w:del w:id="2753" w:author="森川　裕太(アプリケーション開発２課)" w:date="2025-08-08T09:49:00Z" w16du:dateUtc="2025-08-08T00:49:00Z"/>
          <w:rFonts w:hAnsi="ＭＳ 明朝"/>
        </w:rPr>
        <w:pPrChange w:id="2754" w:author="森川　裕太(アプリケーション開発２課)" w:date="2025-08-07T11:54:00Z" w16du:dateUtc="2025-08-07T02:54:00Z">
          <w:pPr>
            <w:pStyle w:val="a0"/>
            <w:ind w:left="709"/>
          </w:pPr>
        </w:pPrChange>
      </w:pPr>
      <w:del w:id="2755" w:author="森川　裕太(アプリケーション開発２課)" w:date="2025-08-08T09:49:00Z" w16du:dateUtc="2025-08-08T00:49:00Z">
        <w:r>
          <w:rPr>
            <w:rFonts w:hAnsi="ＭＳ 明朝" w:hint="eastAsia"/>
          </w:rPr>
          <w:delText>・</w:delText>
        </w:r>
        <w:r w:rsidRPr="00E220CC">
          <w:rPr>
            <w:rFonts w:hAnsi="ＭＳ 明朝" w:hint="eastAsia"/>
          </w:rPr>
          <w:delText>小数点キーを複数回押しても、2回目以降は無効。計算命令キーまたはイコールキーを入力するまで、追加の小数点は反映され</w:delText>
        </w:r>
        <w:r>
          <w:rPr>
            <w:rFonts w:hAnsi="ＭＳ 明朝" w:hint="eastAsia"/>
          </w:rPr>
          <w:delText>ない</w:delText>
        </w:r>
        <w:bookmarkStart w:id="2756" w:name="_Toc205543539"/>
        <w:bookmarkStart w:id="2757" w:name="_Toc206495818"/>
        <w:bookmarkStart w:id="2758" w:name="_Toc206496157"/>
        <w:bookmarkEnd w:id="2756"/>
        <w:bookmarkEnd w:id="2757"/>
        <w:bookmarkEnd w:id="2758"/>
      </w:del>
    </w:p>
    <w:p w14:paraId="501E9900" w14:textId="6A398832" w:rsidR="00E220CC" w:rsidRDefault="00E220CC">
      <w:pPr>
        <w:pStyle w:val="a0"/>
        <w:ind w:leftChars="494" w:left="889"/>
        <w:rPr>
          <w:del w:id="2759" w:author="森川　裕太(アプリケーション開発２課)" w:date="2025-08-08T09:49:00Z" w16du:dateUtc="2025-08-08T00:49:00Z"/>
          <w:rFonts w:hAnsi="ＭＳ 明朝"/>
        </w:rPr>
        <w:pPrChange w:id="2760" w:author="森川　裕太(アプリケーション開発２課)" w:date="2025-08-07T11:54:00Z" w16du:dateUtc="2025-08-07T02:54:00Z">
          <w:pPr>
            <w:pStyle w:val="a0"/>
            <w:ind w:left="709"/>
          </w:pPr>
        </w:pPrChange>
      </w:pPr>
      <w:del w:id="2761" w:author="森川　裕太(アプリケーション開発２課)" w:date="2025-08-08T09:49:00Z" w16du:dateUtc="2025-08-08T00:49:00Z">
        <w:r>
          <w:rPr>
            <w:rFonts w:hAnsi="ＭＳ 明朝" w:hint="eastAsia"/>
          </w:rPr>
          <w:delText>・</w:delText>
        </w:r>
        <w:r w:rsidRPr="00E220CC">
          <w:rPr>
            <w:rFonts w:hAnsi="ＭＳ 明朝" w:hint="eastAsia"/>
          </w:rPr>
          <w:delText>イコールキーを入力した後に小数点キーを押した場合は、これまでの計算結果がクリアされ、「0.」から新たに入力が始ま</w:delText>
        </w:r>
        <w:r>
          <w:rPr>
            <w:rFonts w:hAnsi="ＭＳ 明朝" w:hint="eastAsia"/>
          </w:rPr>
          <w:delText>る</w:delText>
        </w:r>
        <w:bookmarkStart w:id="2762" w:name="_Toc205543540"/>
        <w:bookmarkStart w:id="2763" w:name="_Toc206495819"/>
        <w:bookmarkStart w:id="2764" w:name="_Toc206496158"/>
        <w:bookmarkEnd w:id="2762"/>
        <w:bookmarkEnd w:id="2763"/>
        <w:bookmarkEnd w:id="2764"/>
      </w:del>
    </w:p>
    <w:p w14:paraId="3D804C1A" w14:textId="3C2AD92E" w:rsidR="00E220CC" w:rsidRDefault="00E220CC">
      <w:pPr>
        <w:pStyle w:val="a0"/>
        <w:ind w:leftChars="494" w:left="889"/>
        <w:rPr>
          <w:del w:id="2765" w:author="森川　裕太(アプリケーション開発２課)" w:date="2025-08-08T09:49:00Z" w16du:dateUtc="2025-08-08T00:49:00Z"/>
          <w:rFonts w:hAnsi="ＭＳ 明朝"/>
        </w:rPr>
        <w:pPrChange w:id="2766" w:author="森川　裕太(アプリケーション開発２課)" w:date="2025-08-07T11:54:00Z" w16du:dateUtc="2025-08-07T02:54:00Z">
          <w:pPr>
            <w:pStyle w:val="a0"/>
            <w:ind w:left="709"/>
          </w:pPr>
        </w:pPrChange>
      </w:pPr>
      <w:bookmarkStart w:id="2767" w:name="_Toc205543541"/>
      <w:bookmarkStart w:id="2768" w:name="_Toc206495820"/>
      <w:bookmarkStart w:id="2769" w:name="_Toc206496159"/>
      <w:bookmarkEnd w:id="2767"/>
      <w:bookmarkEnd w:id="2768"/>
      <w:bookmarkEnd w:id="2769"/>
    </w:p>
    <w:p w14:paraId="00714CE4" w14:textId="255005EC" w:rsidR="00104B87" w:rsidRDefault="00104B87">
      <w:pPr>
        <w:pStyle w:val="a0"/>
        <w:numPr>
          <w:ilvl w:val="0"/>
          <w:numId w:val="104"/>
        </w:numPr>
        <w:rPr>
          <w:del w:id="2770" w:author="森川　裕太(アプリケーション開発２課)" w:date="2025-08-08T09:49:00Z" w16du:dateUtc="2025-08-08T00:49:00Z"/>
          <w:rFonts w:hAnsi="ＭＳ 明朝"/>
        </w:rPr>
        <w:pPrChange w:id="2771" w:author="森川　裕太(アプリケーション開発２課)" w:date="2025-08-07T11:54:00Z" w16du:dateUtc="2025-08-07T02:54:00Z">
          <w:pPr>
            <w:pStyle w:val="a0"/>
            <w:ind w:left="709"/>
          </w:pPr>
        </w:pPrChange>
      </w:pPr>
      <w:del w:id="2772" w:author="森川　裕太(アプリケーション開発２課)" w:date="2025-08-08T08:59:00Z" w16du:dateUtc="2025-08-07T23:59:00Z">
        <w:r>
          <w:rPr>
            <w:rFonts w:hAnsi="ＭＳ 明朝" w:hint="eastAsia"/>
          </w:rPr>
          <w:delText>(1</w:delText>
        </w:r>
        <w:r w:rsidR="0058677F">
          <w:rPr>
            <w:rFonts w:hAnsi="ＭＳ 明朝" w:hint="eastAsia"/>
          </w:rPr>
          <w:delText>2</w:delText>
        </w:r>
        <w:r>
          <w:rPr>
            <w:rFonts w:hAnsi="ＭＳ 明朝" w:hint="eastAsia"/>
          </w:rPr>
          <w:delText>)</w:delText>
        </w:r>
      </w:del>
      <w:del w:id="2773" w:author="森川　裕太(アプリケーション開発２課)" w:date="2025-08-08T09:49:00Z" w16du:dateUtc="2025-08-08T00:49:00Z">
        <w:r>
          <w:rPr>
            <w:rFonts w:hAnsi="ＭＳ 明朝" w:hint="eastAsia"/>
          </w:rPr>
          <w:delText>イコールキー</w:delText>
        </w:r>
        <w:bookmarkStart w:id="2774" w:name="_Toc205543542"/>
        <w:bookmarkStart w:id="2775" w:name="_Toc206495821"/>
        <w:bookmarkStart w:id="2776" w:name="_Toc206496160"/>
        <w:bookmarkEnd w:id="2774"/>
        <w:bookmarkEnd w:id="2775"/>
        <w:bookmarkEnd w:id="2776"/>
      </w:del>
    </w:p>
    <w:p w14:paraId="5795599E" w14:textId="3DD6427F" w:rsidR="001B55F4" w:rsidRDefault="001B55F4">
      <w:pPr>
        <w:pStyle w:val="a0"/>
        <w:ind w:leftChars="494" w:left="889"/>
        <w:rPr>
          <w:del w:id="2777" w:author="森川　裕太(アプリケーション開発２課)" w:date="2025-08-08T09:49:00Z" w16du:dateUtc="2025-08-08T00:49:00Z"/>
          <w:rFonts w:hAnsi="ＭＳ 明朝"/>
        </w:rPr>
        <w:pPrChange w:id="2778" w:author="森川　裕太(アプリケーション開発２課)" w:date="2025-08-07T11:54:00Z" w16du:dateUtc="2025-08-07T02:54:00Z">
          <w:pPr>
            <w:pStyle w:val="a0"/>
            <w:ind w:left="709"/>
          </w:pPr>
        </w:pPrChange>
      </w:pPr>
      <w:del w:id="2779" w:author="森川　裕太(アプリケーション開発２課)" w:date="2025-08-08T09:49:00Z" w16du:dateUtc="2025-08-08T00:49:00Z">
        <w:r>
          <w:rPr>
            <w:rFonts w:hAnsi="ＭＳ 明朝" w:hint="eastAsia"/>
          </w:rPr>
          <w:delText>・</w:delText>
        </w:r>
        <w:r w:rsidR="00A20D5B">
          <w:rPr>
            <w:rFonts w:hAnsi="ＭＳ 明朝" w:hint="eastAsia"/>
          </w:rPr>
          <w:delText>計算結果を求めるためのキー</w:delText>
        </w:r>
        <w:bookmarkStart w:id="2780" w:name="_Toc205543543"/>
        <w:bookmarkStart w:id="2781" w:name="_Toc206495822"/>
        <w:bookmarkStart w:id="2782" w:name="_Toc206496161"/>
        <w:bookmarkEnd w:id="2780"/>
        <w:bookmarkEnd w:id="2781"/>
        <w:bookmarkEnd w:id="2782"/>
      </w:del>
    </w:p>
    <w:p w14:paraId="6D6C3CBA" w14:textId="4969D04F" w:rsidR="008074ED" w:rsidDel="000F4105" w:rsidRDefault="001B55F4">
      <w:pPr>
        <w:pStyle w:val="a0"/>
        <w:ind w:leftChars="494" w:left="889"/>
        <w:rPr>
          <w:del w:id="2783" w:author="森川　裕太(アプリケーション開発２課)" w:date="2025-08-07T15:50:00Z" w16du:dateUtc="2025-08-07T06:50:00Z"/>
          <w:rFonts w:hAnsi="ＭＳ 明朝"/>
        </w:rPr>
      </w:pPr>
      <w:del w:id="2784" w:author="森川　裕太(アプリケーション開発２課)" w:date="2025-08-08T09:49:00Z" w16du:dateUtc="2025-08-08T00:49:00Z">
        <w:r>
          <w:rPr>
            <w:rFonts w:hAnsi="ＭＳ 明朝" w:hint="eastAsia"/>
          </w:rPr>
          <w:delText>・</w:delText>
        </w:r>
        <w:r w:rsidR="008074ED">
          <w:rPr>
            <w:rFonts w:hAnsi="ＭＳ 明朝" w:hint="eastAsia"/>
          </w:rPr>
          <w:delText>計算命令キーを入力する前</w:delText>
        </w:r>
        <w:r w:rsidR="00504284">
          <w:rPr>
            <w:rFonts w:hAnsi="ＭＳ 明朝" w:hint="eastAsia"/>
          </w:rPr>
          <w:delText>に入力した場合</w:delText>
        </w:r>
        <w:r w:rsidR="008074ED">
          <w:rPr>
            <w:rFonts w:hAnsi="ＭＳ 明朝" w:hint="eastAsia"/>
          </w:rPr>
          <w:delText>は、</w:delText>
        </w:r>
        <w:r w:rsidR="00A20D5B">
          <w:rPr>
            <w:rFonts w:hAnsi="ＭＳ 明朝" w:hint="eastAsia"/>
          </w:rPr>
          <w:delText>現在の数字列にイコールを付けて途中計算表示欄に表示する</w:delText>
        </w:r>
      </w:del>
      <w:bookmarkStart w:id="2785" w:name="_Toc205543544"/>
      <w:bookmarkStart w:id="2786" w:name="_Toc206495823"/>
      <w:bookmarkStart w:id="2787" w:name="_Toc206496162"/>
      <w:bookmarkEnd w:id="2785"/>
      <w:bookmarkEnd w:id="2786"/>
      <w:bookmarkEnd w:id="2787"/>
    </w:p>
    <w:p w14:paraId="1CFE02AF" w14:textId="54249564" w:rsidR="00A76581" w:rsidRPr="002D0D61" w:rsidRDefault="00A76581" w:rsidP="00833384">
      <w:pPr>
        <w:pStyle w:val="a0"/>
        <w:rPr>
          <w:del w:id="2788" w:author="森川　裕太(アプリケーション開発２課)" w:date="2025-08-08T09:02:00Z" w16du:dateUtc="2025-08-08T00:02:00Z"/>
        </w:rPr>
      </w:pPr>
      <w:bookmarkStart w:id="2789" w:name="_Toc205543545"/>
      <w:bookmarkStart w:id="2790" w:name="_Toc206495824"/>
      <w:bookmarkStart w:id="2791" w:name="_Toc206496163"/>
      <w:bookmarkEnd w:id="2789"/>
      <w:bookmarkEnd w:id="2790"/>
      <w:bookmarkEnd w:id="2791"/>
    </w:p>
    <w:p w14:paraId="212EA9B2" w14:textId="2A062C8C" w:rsidR="00486112" w:rsidRPr="00486112" w:rsidDel="0076430F" w:rsidRDefault="00486112">
      <w:pPr>
        <w:pStyle w:val="3"/>
        <w:numPr>
          <w:ilvl w:val="0"/>
          <w:numId w:val="0"/>
        </w:numPr>
        <w:ind w:left="2694" w:right="180"/>
        <w:rPr>
          <w:del w:id="2792" w:author="森川　裕太(アプリケーション開発２課)" w:date="2025-08-08T09:07:00Z" w16du:dateUtc="2025-08-08T00:07:00Z"/>
        </w:rPr>
        <w:pPrChange w:id="2793" w:author="森川　裕太(アプリケーション開発２課)" w:date="2025-08-08T09:55:00Z" w16du:dateUtc="2025-08-08T00:55:00Z">
          <w:pPr>
            <w:adjustRightInd/>
            <w:textAlignment w:val="auto"/>
          </w:pPr>
        </w:pPrChange>
      </w:pPr>
      <w:bookmarkStart w:id="2794" w:name="_Toc206495825"/>
      <w:bookmarkStart w:id="2795" w:name="_Toc206496164"/>
      <w:bookmarkEnd w:id="2794"/>
      <w:bookmarkEnd w:id="2795"/>
    </w:p>
    <w:p w14:paraId="3D16B021" w14:textId="2621ABDD" w:rsidR="00504284" w:rsidRPr="00033794" w:rsidDel="000F4105" w:rsidRDefault="00504284">
      <w:pPr>
        <w:pStyle w:val="3"/>
        <w:numPr>
          <w:ilvl w:val="0"/>
          <w:numId w:val="104"/>
        </w:numPr>
        <w:adjustRightInd/>
        <w:ind w:left="620" w:right="180"/>
        <w:textAlignment w:val="auto"/>
        <w:rPr>
          <w:del w:id="2796" w:author="森川　裕太(アプリケーション開発２課)" w:date="2025-08-07T15:49:00Z" w16du:dateUtc="2025-08-07T06:49:00Z"/>
          <w:rFonts w:hAnsi="ＭＳ 明朝"/>
        </w:rPr>
        <w:pPrChange w:id="2797" w:author="森川　裕太(アプリケーション開発２課)" w:date="2025-08-08T11:02:00Z" w16du:dateUtc="2025-08-08T02:02:00Z">
          <w:pPr>
            <w:adjustRightInd/>
            <w:textAlignment w:val="auto"/>
          </w:pPr>
        </w:pPrChange>
      </w:pPr>
      <w:bookmarkStart w:id="2798" w:name="_Toc205543547"/>
      <w:bookmarkStart w:id="2799" w:name="_Toc206495826"/>
      <w:bookmarkStart w:id="2800" w:name="_Toc206496165"/>
      <w:bookmarkEnd w:id="2798"/>
      <w:bookmarkEnd w:id="2799"/>
      <w:bookmarkEnd w:id="2800"/>
    </w:p>
    <w:p w14:paraId="3B18D20A" w14:textId="77777777" w:rsidR="002442CE" w:rsidRPr="00504284" w:rsidDel="000F4105" w:rsidRDefault="002442CE">
      <w:pPr>
        <w:pStyle w:val="3"/>
        <w:ind w:left="435" w:right="180"/>
        <w:rPr>
          <w:del w:id="2801" w:author="森川　裕太(アプリケーション開発２課)" w:date="2025-08-07T15:49:00Z" w16du:dateUtc="2025-08-07T06:49:00Z"/>
        </w:rPr>
        <w:pPrChange w:id="2802" w:author="森川　裕太(アプリケーション開発２課)" w:date="2025-08-08T11:02:00Z" w16du:dateUtc="2025-08-08T02:02:00Z">
          <w:pPr>
            <w:adjustRightInd/>
            <w:textAlignment w:val="auto"/>
          </w:pPr>
        </w:pPrChange>
      </w:pPr>
      <w:bookmarkStart w:id="2803" w:name="_Toc205543548"/>
      <w:bookmarkStart w:id="2804" w:name="_Toc206495827"/>
      <w:bookmarkStart w:id="2805" w:name="_Toc206496166"/>
      <w:bookmarkEnd w:id="2803"/>
      <w:bookmarkEnd w:id="2804"/>
      <w:bookmarkEnd w:id="2805"/>
    </w:p>
    <w:p w14:paraId="3FFE25EA" w14:textId="46CD285C" w:rsidR="008074ED" w:rsidRDefault="008074ED">
      <w:pPr>
        <w:pStyle w:val="3"/>
        <w:ind w:left="435" w:right="180"/>
        <w:rPr>
          <w:del w:id="2806" w:author="森川　裕太(アプリケーション開発２課)" w:date="2025-08-08T09:04:00Z" w16du:dateUtc="2025-08-08T00:04:00Z"/>
        </w:rPr>
        <w:pPrChange w:id="2807" w:author="森川　裕太(アプリケーション開発２課)" w:date="2025-08-07T15:56:00Z" w16du:dateUtc="2025-08-07T06:56:00Z">
          <w:pPr>
            <w:pStyle w:val="a0"/>
            <w:ind w:left="709"/>
          </w:pPr>
        </w:pPrChange>
      </w:pPr>
      <w:del w:id="2808" w:author="森川　裕太(アプリケーション開発２課)" w:date="2025-08-07T11:34:00Z" w16du:dateUtc="2025-08-07T02:34:00Z">
        <w:r w:rsidDel="006966E1">
          <w:rPr>
            <w:rFonts w:hint="eastAsia"/>
          </w:rPr>
          <w:delText>B.</w:delText>
        </w:r>
      </w:del>
      <w:del w:id="2809" w:author="森川　裕太(アプリケーション開発２課)" w:date="2025-08-08T09:04:00Z" w16du:dateUtc="2025-08-08T00:04:00Z">
        <w:r w:rsidR="0006769E">
          <w:rPr>
            <w:rFonts w:hint="eastAsia"/>
          </w:rPr>
          <w:delText>計算例</w:delText>
        </w:r>
        <w:bookmarkStart w:id="2810" w:name="_Toc205543549"/>
        <w:bookmarkStart w:id="2811" w:name="_Toc206495828"/>
        <w:bookmarkStart w:id="2812" w:name="_Toc206496167"/>
        <w:bookmarkEnd w:id="2810"/>
        <w:bookmarkEnd w:id="2811"/>
        <w:bookmarkEnd w:id="2812"/>
      </w:del>
    </w:p>
    <w:p w14:paraId="45A08922" w14:textId="77777777" w:rsidR="000910C0" w:rsidDel="000F4105" w:rsidRDefault="000910C0">
      <w:pPr>
        <w:pStyle w:val="3"/>
        <w:ind w:left="435" w:right="180"/>
        <w:rPr>
          <w:del w:id="2813" w:author="森川　裕太(アプリケーション開発２課)" w:date="2025-08-07T15:50:00Z" w16du:dateUtc="2025-08-07T06:50:00Z"/>
        </w:rPr>
        <w:pPrChange w:id="2814" w:author="森川　裕太(アプリケーション開発２課)" w:date="2025-08-07T15:50:00Z" w16du:dateUtc="2025-08-07T06:50:00Z">
          <w:pPr>
            <w:pStyle w:val="a0"/>
            <w:ind w:left="709"/>
          </w:pPr>
        </w:pPrChange>
      </w:pPr>
      <w:bookmarkStart w:id="2815" w:name="_Toc205543550"/>
      <w:bookmarkStart w:id="2816" w:name="_Toc206495829"/>
      <w:bookmarkStart w:id="2817" w:name="_Toc206496168"/>
      <w:bookmarkEnd w:id="2815"/>
      <w:bookmarkEnd w:id="2816"/>
      <w:bookmarkEnd w:id="2817"/>
    </w:p>
    <w:p w14:paraId="3A947B93" w14:textId="1158B522" w:rsidR="000910C0" w:rsidRDefault="008D5E67">
      <w:pPr>
        <w:pStyle w:val="3"/>
        <w:ind w:left="435" w:right="180"/>
        <w:rPr>
          <w:del w:id="2818" w:author="森川　裕太(アプリケーション開発２課)" w:date="2025-08-18T09:49:00Z" w16du:dateUtc="2025-08-18T00:49:00Z"/>
        </w:rPr>
        <w:pPrChange w:id="2819" w:author="森川　裕太(アプリケーション開発２課)" w:date="2025-08-07T15:56:00Z" w16du:dateUtc="2025-08-07T06:56:00Z">
          <w:pPr>
            <w:pStyle w:val="a0"/>
            <w:ind w:left="709"/>
          </w:pPr>
        </w:pPrChange>
      </w:pPr>
      <w:del w:id="2820" w:author="森川　裕太(アプリケーション開発２課)" w:date="2025-08-08T09:07:00Z" w16du:dateUtc="2025-08-08T00:07:00Z">
        <w:r>
          <w:rPr>
            <w:rFonts w:hint="eastAsia"/>
          </w:rPr>
          <w:delText>四則演算</w:delText>
        </w:r>
      </w:del>
      <w:bookmarkStart w:id="2821" w:name="_Toc206495830"/>
      <w:bookmarkStart w:id="2822" w:name="_Toc206496169"/>
      <w:bookmarkEnd w:id="2821"/>
      <w:bookmarkEnd w:id="2822"/>
    </w:p>
    <w:p w14:paraId="400AD95A" w14:textId="662FB747" w:rsidR="00190B3E" w:rsidRDefault="00190B3E">
      <w:pPr>
        <w:pStyle w:val="a0"/>
        <w:numPr>
          <w:ilvl w:val="0"/>
          <w:numId w:val="121"/>
        </w:numPr>
        <w:rPr>
          <w:del w:id="2823" w:author="森川　裕太(アプリケーション開発２課)" w:date="2025-08-18T09:49:00Z" w16du:dateUtc="2025-08-18T00:49:00Z"/>
          <w:rFonts w:hAnsi="ＭＳ 明朝"/>
        </w:rPr>
        <w:pPrChange w:id="2824" w:author="森川　裕太(アプリケーション開発２課)" w:date="2025-08-07T11:55:00Z" w16du:dateUtc="2025-08-07T02:55:00Z">
          <w:pPr>
            <w:pStyle w:val="a0"/>
            <w:ind w:left="709"/>
          </w:pPr>
        </w:pPrChange>
      </w:pPr>
      <w:del w:id="2825" w:author="森川　裕太(アプリケーション開発２課)" w:date="2025-08-18T09:49:00Z" w16du:dateUtc="2025-08-18T00:49:00Z">
        <w:r>
          <w:rPr>
            <w:rFonts w:hAnsi="ＭＳ 明朝" w:hint="eastAsia"/>
          </w:rPr>
          <w:delText>計算命令キーを</w:delText>
        </w:r>
        <w:r w:rsidR="00942700">
          <w:rPr>
            <w:rFonts w:hAnsi="ＭＳ 明朝" w:hint="eastAsia"/>
          </w:rPr>
          <w:delText>入力した</w:delText>
        </w:r>
        <w:r>
          <w:rPr>
            <w:rFonts w:hAnsi="ＭＳ 明朝" w:hint="eastAsia"/>
          </w:rPr>
          <w:delText>時点で計算する</w:delText>
        </w:r>
        <w:bookmarkStart w:id="2826" w:name="_Toc206495831"/>
        <w:bookmarkStart w:id="2827" w:name="_Toc206496170"/>
        <w:bookmarkEnd w:id="2826"/>
        <w:bookmarkEnd w:id="2827"/>
      </w:del>
    </w:p>
    <w:tbl>
      <w:tblPr>
        <w:tblStyle w:val="afc"/>
        <w:tblW w:w="8674" w:type="dxa"/>
        <w:jc w:val="center"/>
        <w:tblLook w:val="04A0" w:firstRow="1" w:lastRow="0" w:firstColumn="1" w:lastColumn="0" w:noHBand="0" w:noVBand="1"/>
        <w:tblPrChange w:id="2828"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1129"/>
        <w:gridCol w:w="2703"/>
        <w:gridCol w:w="2662"/>
        <w:gridCol w:w="2180"/>
        <w:tblGridChange w:id="2829">
          <w:tblGrid>
            <w:gridCol w:w="1129"/>
            <w:gridCol w:w="2703"/>
            <w:gridCol w:w="2090"/>
            <w:gridCol w:w="572"/>
            <w:gridCol w:w="562"/>
            <w:gridCol w:w="1618"/>
            <w:gridCol w:w="1359"/>
            <w:gridCol w:w="2662"/>
            <w:gridCol w:w="2180"/>
          </w:tblGrid>
        </w:tblGridChange>
      </w:tblGrid>
      <w:tr w:rsidR="000910C0" w14:paraId="1A14EE93" w14:textId="16352001" w:rsidTr="002B39A7">
        <w:trPr>
          <w:jc w:val="center"/>
          <w:del w:id="2830" w:author="森川　裕太(アプリケーション開発２課)" w:date="2025-08-18T08:35:00Z"/>
          <w:trPrChange w:id="2831" w:author="森川　裕太(アプリケーション開発２課)" w:date="2025-08-07T11:55:00Z" w16du:dateUtc="2025-08-07T02:55:00Z">
            <w:trPr>
              <w:gridBefore w:val="3"/>
            </w:trPr>
          </w:trPrChange>
        </w:trPr>
        <w:tc>
          <w:tcPr>
            <w:tcW w:w="1129" w:type="dxa"/>
            <w:tcBorders>
              <w:bottom w:val="single" w:sz="4" w:space="0" w:color="auto"/>
            </w:tcBorders>
            <w:shd w:val="clear" w:color="auto" w:fill="E7E6E6" w:themeFill="background2"/>
            <w:tcPrChange w:id="2832"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7E49710F" w14:textId="6FD81EB2" w:rsidR="000910C0" w:rsidRDefault="004A12C3" w:rsidP="000D74E7">
            <w:pPr>
              <w:pStyle w:val="a0"/>
              <w:ind w:left="0"/>
              <w:jc w:val="center"/>
              <w:rPr>
                <w:del w:id="2833" w:author="森川　裕太(アプリケーション開発２課)" w:date="2025-08-08T16:19:00Z" w16du:dateUtc="2025-08-08T07:19:00Z"/>
                <w:rFonts w:hAnsi="ＭＳ 明朝"/>
              </w:rPr>
            </w:pPr>
            <w:del w:id="2834" w:author="森川　裕太(アプリケーション開発２課)" w:date="2025-08-08T16:19:00Z" w16du:dateUtc="2025-08-08T07:19:00Z">
              <w:r>
                <w:rPr>
                  <w:rFonts w:hAnsi="ＭＳ 明朝" w:hint="eastAsia"/>
                </w:rPr>
                <w:delText>計算例</w:delText>
              </w:r>
              <w:bookmarkStart w:id="2835" w:name="_Toc206495832"/>
              <w:bookmarkStart w:id="2836" w:name="_Toc206496171"/>
              <w:bookmarkEnd w:id="2835"/>
              <w:bookmarkEnd w:id="2836"/>
            </w:del>
          </w:p>
        </w:tc>
        <w:tc>
          <w:tcPr>
            <w:tcW w:w="2703" w:type="dxa"/>
            <w:shd w:val="clear" w:color="auto" w:fill="E7E6E6" w:themeFill="background2"/>
            <w:tcPrChange w:id="2837" w:author="森川　裕太(アプリケーション開発２課)" w:date="2025-08-07T11:55:00Z" w16du:dateUtc="2025-08-07T02:55:00Z">
              <w:tcPr>
                <w:tcW w:w="2977" w:type="dxa"/>
                <w:gridSpan w:val="2"/>
                <w:shd w:val="clear" w:color="auto" w:fill="E7E6E6" w:themeFill="background2"/>
              </w:tcPr>
            </w:tcPrChange>
          </w:tcPr>
          <w:p w14:paraId="628348D4" w14:textId="511E88FA" w:rsidR="000910C0" w:rsidRDefault="00BE6EA6" w:rsidP="000D74E7">
            <w:pPr>
              <w:pStyle w:val="a0"/>
              <w:ind w:left="0"/>
              <w:jc w:val="center"/>
              <w:rPr>
                <w:del w:id="2838" w:author="森川　裕太(アプリケーション開発２課)" w:date="2025-08-08T16:19:00Z" w16du:dateUtc="2025-08-08T07:19:00Z"/>
                <w:rFonts w:hAnsi="ＭＳ 明朝"/>
              </w:rPr>
            </w:pPr>
            <w:del w:id="2839" w:author="森川　裕太(アプリケーション開発２課)" w:date="2025-08-08T16:19:00Z" w16du:dateUtc="2025-08-08T07:19:00Z">
              <w:r>
                <w:rPr>
                  <w:rFonts w:hAnsi="ＭＳ 明朝" w:hint="eastAsia"/>
                </w:rPr>
                <w:delText>キー</w:delText>
              </w:r>
              <w:r w:rsidR="000910C0">
                <w:rPr>
                  <w:rFonts w:hAnsi="ＭＳ 明朝" w:hint="eastAsia"/>
                </w:rPr>
                <w:delText>操作</w:delText>
              </w:r>
              <w:bookmarkStart w:id="2840" w:name="_Toc206495833"/>
              <w:bookmarkStart w:id="2841" w:name="_Toc206496172"/>
              <w:bookmarkEnd w:id="2840"/>
              <w:bookmarkEnd w:id="2841"/>
            </w:del>
          </w:p>
        </w:tc>
        <w:tc>
          <w:tcPr>
            <w:tcW w:w="2662" w:type="dxa"/>
            <w:shd w:val="clear" w:color="auto" w:fill="E7E6E6" w:themeFill="background2"/>
            <w:tcPrChange w:id="2842" w:author="森川　裕太(アプリケーション開発２課)" w:date="2025-08-07T11:55:00Z" w16du:dateUtc="2025-08-07T02:55:00Z">
              <w:tcPr>
                <w:tcW w:w="2662" w:type="dxa"/>
                <w:shd w:val="clear" w:color="auto" w:fill="E7E6E6" w:themeFill="background2"/>
              </w:tcPr>
            </w:tcPrChange>
          </w:tcPr>
          <w:p w14:paraId="618DDAEF" w14:textId="1B79B178" w:rsidR="000910C0" w:rsidRDefault="000910C0" w:rsidP="000D74E7">
            <w:pPr>
              <w:pStyle w:val="a0"/>
              <w:ind w:left="0"/>
              <w:jc w:val="center"/>
              <w:rPr>
                <w:del w:id="2843" w:author="森川　裕太(アプリケーション開発２課)" w:date="2025-08-08T16:19:00Z" w16du:dateUtc="2025-08-08T07:19:00Z"/>
                <w:rFonts w:hAnsi="ＭＳ 明朝"/>
              </w:rPr>
            </w:pPr>
            <w:del w:id="2844" w:author="森川　裕太(アプリケーション開発２課)" w:date="2025-08-08T16:19:00Z" w16du:dateUtc="2025-08-08T07:19:00Z">
              <w:r>
                <w:rPr>
                  <w:rFonts w:hAnsi="ＭＳ 明朝" w:hint="eastAsia"/>
                </w:rPr>
                <w:delText>途中計算表示欄</w:delText>
              </w:r>
              <w:bookmarkStart w:id="2845" w:name="_Toc206495834"/>
              <w:bookmarkStart w:id="2846" w:name="_Toc206496173"/>
              <w:bookmarkEnd w:id="2845"/>
              <w:bookmarkEnd w:id="2846"/>
            </w:del>
          </w:p>
        </w:tc>
        <w:tc>
          <w:tcPr>
            <w:tcW w:w="2180" w:type="dxa"/>
            <w:shd w:val="clear" w:color="auto" w:fill="E7E6E6" w:themeFill="background2"/>
            <w:tcPrChange w:id="2847" w:author="森川　裕太(アプリケーション開発２課)" w:date="2025-08-07T11:55:00Z" w16du:dateUtc="2025-08-07T02:55:00Z">
              <w:tcPr>
                <w:tcW w:w="2180" w:type="dxa"/>
                <w:shd w:val="clear" w:color="auto" w:fill="E7E6E6" w:themeFill="background2"/>
              </w:tcPr>
            </w:tcPrChange>
          </w:tcPr>
          <w:p w14:paraId="0F198681" w14:textId="269A097C" w:rsidR="000910C0" w:rsidRDefault="000910C0" w:rsidP="000D74E7">
            <w:pPr>
              <w:pStyle w:val="a0"/>
              <w:ind w:left="0"/>
              <w:jc w:val="center"/>
              <w:rPr>
                <w:del w:id="2848" w:author="森川　裕太(アプリケーション開発２課)" w:date="2025-08-08T16:19:00Z" w16du:dateUtc="2025-08-08T07:19:00Z"/>
                <w:rFonts w:hAnsi="ＭＳ 明朝"/>
              </w:rPr>
            </w:pPr>
            <w:del w:id="2849" w:author="森川　裕太(アプリケーション開発２課)" w:date="2025-08-08T16:19:00Z" w16du:dateUtc="2025-08-08T07:19:00Z">
              <w:r>
                <w:rPr>
                  <w:rFonts w:hAnsi="ＭＳ 明朝" w:hint="eastAsia"/>
                </w:rPr>
                <w:delText>計算結果表示欄</w:delText>
              </w:r>
              <w:bookmarkStart w:id="2850" w:name="_Toc206495835"/>
              <w:bookmarkStart w:id="2851" w:name="_Toc206496174"/>
              <w:bookmarkEnd w:id="2850"/>
              <w:bookmarkEnd w:id="2851"/>
            </w:del>
          </w:p>
        </w:tc>
      </w:tr>
      <w:tr w:rsidR="00190B3E" w14:paraId="5A8DECAD" w14:textId="6149C8EB" w:rsidTr="002B39A7">
        <w:trPr>
          <w:trHeight w:val="845"/>
          <w:jc w:val="center"/>
          <w:del w:id="2852" w:author="森川　裕太(アプリケーション開発２課)" w:date="2025-08-18T08:35:00Z"/>
          <w:trPrChange w:id="2853" w:author="森川　裕太(アプリケーション開発２課)" w:date="2025-08-07T11:55:00Z" w16du:dateUtc="2025-08-07T02:55:00Z">
            <w:trPr>
              <w:gridBefore w:val="3"/>
              <w:trHeight w:val="845"/>
            </w:trPr>
          </w:trPrChange>
        </w:trPr>
        <w:tc>
          <w:tcPr>
            <w:tcW w:w="1129" w:type="dxa"/>
            <w:tcBorders>
              <w:top w:val="single" w:sz="4" w:space="0" w:color="auto"/>
              <w:left w:val="single" w:sz="4" w:space="0" w:color="auto"/>
              <w:bottom w:val="single" w:sz="4" w:space="0" w:color="auto"/>
              <w:right w:val="single" w:sz="4" w:space="0" w:color="auto"/>
            </w:tcBorders>
            <w:tcPrChange w:id="2854"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30113886" w14:textId="5A7ECB6F" w:rsidR="00190B3E" w:rsidRDefault="00190B3E" w:rsidP="00104B87">
            <w:pPr>
              <w:pStyle w:val="a0"/>
              <w:ind w:left="0"/>
              <w:rPr>
                <w:del w:id="2855" w:author="森川　裕太(アプリケーション開発２課)" w:date="2025-08-08T16:19:00Z" w16du:dateUtc="2025-08-08T07:19:00Z"/>
                <w:rFonts w:hAnsi="ＭＳ 明朝"/>
              </w:rPr>
            </w:pPr>
            <w:del w:id="2856" w:author="森川　裕太(アプリケーション開発２課)" w:date="2025-08-08T16:19:00Z" w16du:dateUtc="2025-08-08T07:19:00Z">
              <w:r>
                <w:rPr>
                  <w:rFonts w:hAnsi="ＭＳ 明朝" w:hint="eastAsia"/>
                </w:rPr>
                <w:delText>5</w:delText>
              </w:r>
              <w:r w:rsidR="00504284">
                <w:rPr>
                  <w:rFonts w:hAnsi="ＭＳ 明朝" w:hint="eastAsia"/>
                </w:rPr>
                <w:delText>3</w:delText>
              </w:r>
              <w:r>
                <w:rPr>
                  <w:rFonts w:hAnsi="ＭＳ 明朝" w:hint="eastAsia"/>
                </w:rPr>
                <w:delText>+123-63</w:delText>
              </w:r>
              <w:bookmarkStart w:id="2857" w:name="_Toc206495837"/>
              <w:bookmarkStart w:id="2858" w:name="_Toc206496176"/>
              <w:bookmarkEnd w:id="2857"/>
              <w:bookmarkEnd w:id="2858"/>
            </w:del>
          </w:p>
        </w:tc>
        <w:tc>
          <w:tcPr>
            <w:tcW w:w="2703" w:type="dxa"/>
            <w:tcBorders>
              <w:left w:val="single" w:sz="4" w:space="0" w:color="auto"/>
            </w:tcBorders>
            <w:tcPrChange w:id="2859" w:author="森川　裕太(アプリケーション開発２課)" w:date="2025-08-07T11:55:00Z" w16du:dateUtc="2025-08-07T02:55:00Z">
              <w:tcPr>
                <w:tcW w:w="2977" w:type="dxa"/>
                <w:gridSpan w:val="2"/>
                <w:tcBorders>
                  <w:left w:val="single" w:sz="4" w:space="0" w:color="auto"/>
                </w:tcBorders>
              </w:tcPr>
            </w:tcPrChange>
          </w:tcPr>
          <w:p w14:paraId="5F97988A" w14:textId="3B4F1E77" w:rsidR="00190B3E" w:rsidRDefault="00190B3E" w:rsidP="00190B3E">
            <w:pPr>
              <w:pStyle w:val="a0"/>
              <w:ind w:left="0"/>
              <w:jc w:val="right"/>
              <w:rPr>
                <w:del w:id="2860" w:author="森川　裕太(アプリケーション開発２課)" w:date="2025-08-08T16:19:00Z" w16du:dateUtc="2025-08-08T07:19:00Z"/>
                <w:rFonts w:hAnsi="ＭＳ 明朝"/>
              </w:rPr>
            </w:pPr>
            <w:del w:id="2861" w:author="森川　裕太(アプリケーション開発２課)" w:date="2025-08-08T16:19:00Z" w16du:dateUtc="2025-08-08T07:19:00Z">
              <w:r>
                <w:rPr>
                  <w:rFonts w:hAnsi="ＭＳ 明朝" w:hint="eastAsia"/>
                </w:rPr>
                <w:delText>53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862" w:name="_Toc206495838"/>
              <w:bookmarkStart w:id="2863" w:name="_Toc206496177"/>
              <w:bookmarkEnd w:id="2862"/>
              <w:bookmarkEnd w:id="2863"/>
            </w:del>
          </w:p>
          <w:p w14:paraId="55C3DD31" w14:textId="340FDA32" w:rsidR="00190B3E" w:rsidRDefault="00190B3E" w:rsidP="00190B3E">
            <w:pPr>
              <w:pStyle w:val="a0"/>
              <w:ind w:left="0"/>
              <w:jc w:val="right"/>
              <w:rPr>
                <w:del w:id="2864" w:author="森川　裕太(アプリケーション開発２課)" w:date="2025-08-08T16:19:00Z" w16du:dateUtc="2025-08-08T07:19:00Z"/>
                <w:rFonts w:hAnsi="ＭＳ 明朝"/>
              </w:rPr>
            </w:pPr>
            <w:del w:id="2865" w:author="森川　裕太(アプリケーション開発２課)" w:date="2025-08-08T16:19:00Z" w16du:dateUtc="2025-08-08T07:19:00Z">
              <w:r>
                <w:rPr>
                  <w:rFonts w:hAnsi="ＭＳ 明朝" w:hint="eastAsia"/>
                </w:rPr>
                <w:delText>123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866" w:name="_Toc206495839"/>
              <w:bookmarkStart w:id="2867" w:name="_Toc206496178"/>
              <w:bookmarkEnd w:id="2866"/>
              <w:bookmarkEnd w:id="2867"/>
            </w:del>
          </w:p>
          <w:p w14:paraId="1FB22C39" w14:textId="4D4F4C3F" w:rsidR="00190B3E" w:rsidRDefault="00190B3E" w:rsidP="00190B3E">
            <w:pPr>
              <w:pStyle w:val="a0"/>
              <w:ind w:left="0"/>
              <w:jc w:val="right"/>
              <w:rPr>
                <w:del w:id="2868" w:author="森川　裕太(アプリケーション開発２課)" w:date="2025-08-08T16:19:00Z" w16du:dateUtc="2025-08-08T07:19:00Z"/>
                <w:rFonts w:hAnsi="ＭＳ 明朝"/>
              </w:rPr>
            </w:pPr>
            <w:del w:id="2869" w:author="森川　裕太(アプリケーション開発２課)" w:date="2025-08-08T16:19:00Z" w16du:dateUtc="2025-08-08T07:19:00Z">
              <w:r>
                <w:rPr>
                  <w:rFonts w:hAnsi="ＭＳ 明朝" w:hint="eastAsia"/>
                </w:rPr>
                <w:delText>63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870" w:name="_Toc206495840"/>
              <w:bookmarkStart w:id="2871" w:name="_Toc206496179"/>
              <w:bookmarkEnd w:id="2870"/>
              <w:bookmarkEnd w:id="2871"/>
            </w:del>
          </w:p>
        </w:tc>
        <w:tc>
          <w:tcPr>
            <w:tcW w:w="2662" w:type="dxa"/>
            <w:tcPrChange w:id="2872" w:author="森川　裕太(アプリケーション開発２課)" w:date="2025-08-07T11:55:00Z" w16du:dateUtc="2025-08-07T02:55:00Z">
              <w:tcPr>
                <w:tcW w:w="2662" w:type="dxa"/>
              </w:tcPr>
            </w:tcPrChange>
          </w:tcPr>
          <w:p w14:paraId="33F4307E" w14:textId="15AF9B1F" w:rsidR="00190B3E" w:rsidRDefault="00190B3E" w:rsidP="00190B3E">
            <w:pPr>
              <w:pStyle w:val="a0"/>
              <w:ind w:left="0"/>
              <w:jc w:val="right"/>
              <w:rPr>
                <w:del w:id="2873" w:author="森川　裕太(アプリケーション開発２課)" w:date="2025-08-08T16:19:00Z" w16du:dateUtc="2025-08-08T07:19:00Z"/>
                <w:rFonts w:hAnsi="ＭＳ 明朝"/>
              </w:rPr>
            </w:pPr>
            <w:del w:id="2874" w:author="森川　裕太(アプリケーション開発２課)" w:date="2025-08-08T16:19:00Z" w16du:dateUtc="2025-08-08T07:19:00Z">
              <w:r>
                <w:rPr>
                  <w:rFonts w:hAnsi="ＭＳ 明朝" w:hint="eastAsia"/>
                </w:rPr>
                <w:delText>53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875" w:name="_Toc206495841"/>
              <w:bookmarkStart w:id="2876" w:name="_Toc206496180"/>
              <w:bookmarkEnd w:id="2875"/>
              <w:bookmarkEnd w:id="2876"/>
            </w:del>
          </w:p>
          <w:p w14:paraId="39F51AE7" w14:textId="58A72DE9" w:rsidR="00190B3E" w:rsidRDefault="00190B3E" w:rsidP="00190B3E">
            <w:pPr>
              <w:pStyle w:val="a0"/>
              <w:ind w:left="0"/>
              <w:jc w:val="right"/>
              <w:rPr>
                <w:del w:id="2877" w:author="森川　裕太(アプリケーション開発２課)" w:date="2025-08-08T16:19:00Z" w16du:dateUtc="2025-08-08T07:19:00Z"/>
                <w:rFonts w:hAnsi="ＭＳ 明朝"/>
              </w:rPr>
            </w:pPr>
            <w:del w:id="2878" w:author="森川　裕太(アプリケーション開発２課)" w:date="2025-08-08T16:19:00Z" w16du:dateUtc="2025-08-08T07:19:00Z">
              <w:r>
                <w:rPr>
                  <w:rFonts w:hAnsi="ＭＳ 明朝" w:hint="eastAsia"/>
                </w:rPr>
                <w:delText>176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879" w:name="_Toc206495842"/>
              <w:bookmarkStart w:id="2880" w:name="_Toc206496181"/>
              <w:bookmarkEnd w:id="2879"/>
              <w:bookmarkEnd w:id="2880"/>
            </w:del>
          </w:p>
          <w:p w14:paraId="11573B63" w14:textId="762CEE71" w:rsidR="00190B3E" w:rsidRDefault="00190B3E" w:rsidP="00190B3E">
            <w:pPr>
              <w:pStyle w:val="a0"/>
              <w:ind w:left="0"/>
              <w:jc w:val="right"/>
              <w:rPr>
                <w:del w:id="2881" w:author="森川　裕太(アプリケーション開発２課)" w:date="2025-08-08T16:19:00Z" w16du:dateUtc="2025-08-08T07:19:00Z"/>
                <w:rFonts w:hAnsi="ＭＳ 明朝"/>
              </w:rPr>
            </w:pPr>
            <w:del w:id="2882" w:author="森川　裕太(アプリケーション開発２課)" w:date="2025-08-08T16:19:00Z" w16du:dateUtc="2025-08-08T07:19:00Z">
              <w:r>
                <w:rPr>
                  <w:rFonts w:hAnsi="ＭＳ 明朝" w:hint="eastAsia"/>
                </w:rPr>
                <w:delText>176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63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883" w:name="_Toc206495843"/>
              <w:bookmarkStart w:id="2884" w:name="_Toc206496182"/>
              <w:bookmarkEnd w:id="2883"/>
              <w:bookmarkEnd w:id="2884"/>
            </w:del>
          </w:p>
        </w:tc>
        <w:tc>
          <w:tcPr>
            <w:tcW w:w="2180" w:type="dxa"/>
            <w:tcPrChange w:id="2885" w:author="森川　裕太(アプリケーション開発２課)" w:date="2025-08-07T11:55:00Z" w16du:dateUtc="2025-08-07T02:55:00Z">
              <w:tcPr>
                <w:tcW w:w="2180" w:type="dxa"/>
              </w:tcPr>
            </w:tcPrChange>
          </w:tcPr>
          <w:p w14:paraId="350846D0" w14:textId="378BD01F" w:rsidR="00190B3E" w:rsidRDefault="00190B3E" w:rsidP="00190B3E">
            <w:pPr>
              <w:pStyle w:val="a0"/>
              <w:ind w:left="0"/>
              <w:jc w:val="right"/>
              <w:rPr>
                <w:del w:id="2886" w:author="森川　裕太(アプリケーション開発２課)" w:date="2025-08-08T16:19:00Z" w16du:dateUtc="2025-08-08T07:19:00Z"/>
                <w:rFonts w:hAnsi="ＭＳ 明朝"/>
              </w:rPr>
            </w:pPr>
            <w:del w:id="2887" w:author="森川　裕太(アプリケーション開発２課)" w:date="2025-08-08T16:19:00Z" w16du:dateUtc="2025-08-08T07:19:00Z">
              <w:r>
                <w:rPr>
                  <w:rFonts w:hAnsi="ＭＳ 明朝" w:hint="eastAsia"/>
                </w:rPr>
                <w:delText>53</w:delText>
              </w:r>
              <w:bookmarkStart w:id="2888" w:name="_Toc206495844"/>
              <w:bookmarkStart w:id="2889" w:name="_Toc206496183"/>
              <w:bookmarkEnd w:id="2888"/>
              <w:bookmarkEnd w:id="2889"/>
            </w:del>
          </w:p>
          <w:p w14:paraId="19915A01" w14:textId="0B940D0A" w:rsidR="00190B3E" w:rsidRDefault="00190B3E" w:rsidP="00190B3E">
            <w:pPr>
              <w:pStyle w:val="a0"/>
              <w:ind w:left="0"/>
              <w:jc w:val="right"/>
              <w:rPr>
                <w:del w:id="2890" w:author="森川　裕太(アプリケーション開発２課)" w:date="2025-08-08T16:19:00Z" w16du:dateUtc="2025-08-08T07:19:00Z"/>
                <w:rFonts w:hAnsi="ＭＳ 明朝"/>
              </w:rPr>
            </w:pPr>
            <w:del w:id="2891" w:author="森川　裕太(アプリケーション開発２課)" w:date="2025-08-08T16:19:00Z" w16du:dateUtc="2025-08-08T07:19:00Z">
              <w:r>
                <w:rPr>
                  <w:rFonts w:hAnsi="ＭＳ 明朝" w:hint="eastAsia"/>
                </w:rPr>
                <w:delText>176</w:delText>
              </w:r>
              <w:bookmarkStart w:id="2892" w:name="_Toc206495845"/>
              <w:bookmarkStart w:id="2893" w:name="_Toc206496184"/>
              <w:bookmarkEnd w:id="2892"/>
              <w:bookmarkEnd w:id="2893"/>
            </w:del>
          </w:p>
          <w:p w14:paraId="66ADD934" w14:textId="34C451EC" w:rsidR="00190B3E" w:rsidRDefault="00190B3E" w:rsidP="00190B3E">
            <w:pPr>
              <w:pStyle w:val="a0"/>
              <w:ind w:left="0"/>
              <w:jc w:val="right"/>
              <w:rPr>
                <w:del w:id="2894" w:author="森川　裕太(アプリケーション開発２課)" w:date="2025-08-08T16:19:00Z" w16du:dateUtc="2025-08-08T07:19:00Z"/>
                <w:rFonts w:hAnsi="ＭＳ 明朝"/>
              </w:rPr>
            </w:pPr>
            <w:del w:id="2895" w:author="森川　裕太(アプリケーション開発２課)" w:date="2025-08-08T16:19:00Z" w16du:dateUtc="2025-08-08T07:19:00Z">
              <w:r>
                <w:rPr>
                  <w:rFonts w:hAnsi="ＭＳ 明朝" w:hint="eastAsia"/>
                </w:rPr>
                <w:delText>113</w:delText>
              </w:r>
              <w:bookmarkStart w:id="2896" w:name="_Toc206495846"/>
              <w:bookmarkStart w:id="2897" w:name="_Toc206496185"/>
              <w:bookmarkEnd w:id="2896"/>
              <w:bookmarkEnd w:id="2897"/>
            </w:del>
          </w:p>
        </w:tc>
      </w:tr>
      <w:tr w:rsidR="004A12C3" w14:paraId="2CA84EFE" w14:textId="77777777" w:rsidTr="002B39A7">
        <w:trPr>
          <w:trHeight w:val="841"/>
          <w:jc w:val="center"/>
          <w:del w:id="2898" w:author="森川　裕太(アプリケーション開発２課)" w:date="2025-08-18T08:35:00Z"/>
          <w:trPrChange w:id="2899" w:author="森川　裕太(アプリケーション開発２課)" w:date="2025-08-07T11:55:00Z" w16du:dateUtc="2025-08-07T02:55:00Z">
            <w:trPr>
              <w:gridBefore w:val="3"/>
              <w:trHeight w:val="841"/>
            </w:trPr>
          </w:trPrChange>
        </w:trPr>
        <w:tc>
          <w:tcPr>
            <w:tcW w:w="1129" w:type="dxa"/>
            <w:tcBorders>
              <w:top w:val="single" w:sz="4" w:space="0" w:color="auto"/>
              <w:left w:val="single" w:sz="4" w:space="0" w:color="auto"/>
              <w:right w:val="single" w:sz="4" w:space="0" w:color="auto"/>
            </w:tcBorders>
            <w:tcPrChange w:id="2900" w:author="森川　裕太(アプリケーション開発２課)" w:date="2025-08-07T11:55:00Z" w16du:dateUtc="2025-08-07T02:55:00Z">
              <w:tcPr>
                <w:tcW w:w="1134" w:type="dxa"/>
                <w:gridSpan w:val="2"/>
                <w:tcBorders>
                  <w:top w:val="single" w:sz="4" w:space="0" w:color="auto"/>
                  <w:left w:val="single" w:sz="4" w:space="0" w:color="auto"/>
                  <w:right w:val="single" w:sz="4" w:space="0" w:color="auto"/>
                </w:tcBorders>
              </w:tcPr>
            </w:tcPrChange>
          </w:tcPr>
          <w:p w14:paraId="66D7B0DC" w14:textId="705431FC" w:rsidR="004A12C3" w:rsidRDefault="004A12C3" w:rsidP="00104B87">
            <w:pPr>
              <w:pStyle w:val="a0"/>
              <w:ind w:left="0"/>
              <w:rPr>
                <w:del w:id="2901" w:author="森川　裕太(アプリケーション開発２課)" w:date="2025-08-08T16:19:00Z" w16du:dateUtc="2025-08-08T07:19:00Z"/>
                <w:rFonts w:hAnsi="ＭＳ 明朝"/>
              </w:rPr>
            </w:pPr>
            <w:del w:id="2902" w:author="森川　裕太(アプリケーション開発２課)" w:date="2025-08-08T16:19:00Z" w16du:dateUtc="2025-08-08T07:19:00Z">
              <w:r>
                <w:rPr>
                  <w:rFonts w:hAnsi="ＭＳ 明朝" w:hint="eastAsia"/>
                </w:rPr>
                <w:delText>56×100÷8</w:delText>
              </w:r>
              <w:bookmarkStart w:id="2903" w:name="_Toc206495848"/>
              <w:bookmarkStart w:id="2904" w:name="_Toc206496187"/>
              <w:bookmarkEnd w:id="2903"/>
              <w:bookmarkEnd w:id="2904"/>
            </w:del>
          </w:p>
        </w:tc>
        <w:tc>
          <w:tcPr>
            <w:tcW w:w="2703" w:type="dxa"/>
            <w:tcBorders>
              <w:left w:val="single" w:sz="4" w:space="0" w:color="auto"/>
            </w:tcBorders>
            <w:tcPrChange w:id="2905" w:author="森川　裕太(アプリケーション開発２課)" w:date="2025-08-07T11:55:00Z" w16du:dateUtc="2025-08-07T02:55:00Z">
              <w:tcPr>
                <w:tcW w:w="2977" w:type="dxa"/>
                <w:gridSpan w:val="2"/>
                <w:tcBorders>
                  <w:left w:val="single" w:sz="4" w:space="0" w:color="auto"/>
                </w:tcBorders>
              </w:tcPr>
            </w:tcPrChange>
          </w:tcPr>
          <w:p w14:paraId="550C9949" w14:textId="2FBC997A" w:rsidR="004A12C3" w:rsidRDefault="008D5E67" w:rsidP="00190B3E">
            <w:pPr>
              <w:pStyle w:val="a0"/>
              <w:ind w:left="0"/>
              <w:jc w:val="right"/>
              <w:rPr>
                <w:del w:id="2906" w:author="森川　裕太(アプリケーション開発２課)" w:date="2025-08-08T16:19:00Z" w16du:dateUtc="2025-08-08T07:19:00Z"/>
                <w:rFonts w:hAnsi="ＭＳ 明朝"/>
              </w:rPr>
            </w:pPr>
            <w:del w:id="2907" w:author="森川　裕太(アプリケーション開発２課)" w:date="2025-08-08T16:19:00Z" w16du:dateUtc="2025-08-08T07:19:00Z">
              <w:r>
                <w:rPr>
                  <w:rFonts w:hAnsi="ＭＳ 明朝" w:hint="eastAsia"/>
                </w:rPr>
                <w:delText>56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08" w:name="_Toc206495849"/>
              <w:bookmarkStart w:id="2909" w:name="_Toc206496188"/>
              <w:bookmarkEnd w:id="2908"/>
              <w:bookmarkEnd w:id="2909"/>
            </w:del>
          </w:p>
          <w:p w14:paraId="05FDED3E" w14:textId="3DA0C4BC" w:rsidR="008D5E67" w:rsidRDefault="008D5E67" w:rsidP="00190B3E">
            <w:pPr>
              <w:pStyle w:val="a0"/>
              <w:ind w:left="0"/>
              <w:jc w:val="right"/>
              <w:rPr>
                <w:del w:id="2910" w:author="森川　裕太(アプリケーション開発２課)" w:date="2025-08-08T16:19:00Z" w16du:dateUtc="2025-08-08T07:19:00Z"/>
                <w:rFonts w:hAnsi="ＭＳ 明朝"/>
              </w:rPr>
            </w:pPr>
            <w:del w:id="2911" w:author="森川　裕太(アプリケーション開発２課)" w:date="2025-08-08T16:19:00Z" w16du:dateUtc="2025-08-08T07:19:00Z">
              <w:r>
                <w:rPr>
                  <w:rFonts w:hAnsi="ＭＳ 明朝" w:hint="eastAsia"/>
                </w:rPr>
                <w:delText>100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12" w:name="_Toc206495850"/>
              <w:bookmarkStart w:id="2913" w:name="_Toc206496189"/>
              <w:bookmarkEnd w:id="2912"/>
              <w:bookmarkEnd w:id="2913"/>
            </w:del>
          </w:p>
          <w:p w14:paraId="7BA8DA69" w14:textId="690E9372" w:rsidR="008D5E67" w:rsidRDefault="008D5E67" w:rsidP="00190B3E">
            <w:pPr>
              <w:pStyle w:val="a0"/>
              <w:ind w:left="0"/>
              <w:jc w:val="right"/>
              <w:rPr>
                <w:del w:id="2914" w:author="森川　裕太(アプリケーション開発２課)" w:date="2025-08-08T16:19:00Z" w16du:dateUtc="2025-08-08T07:19:00Z"/>
                <w:rFonts w:hAnsi="ＭＳ 明朝"/>
              </w:rPr>
            </w:pPr>
            <w:del w:id="2915" w:author="森川　裕太(アプリケーション開発２課)" w:date="2025-08-08T16:19:00Z" w16du:dateUtc="2025-08-08T07:19:00Z">
              <w:r>
                <w:rPr>
                  <w:rFonts w:hAnsi="ＭＳ 明朝" w:hint="eastAsia"/>
                </w:rPr>
                <w:delText>8</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16" w:name="_Toc206495851"/>
              <w:bookmarkStart w:id="2917" w:name="_Toc206496190"/>
              <w:bookmarkEnd w:id="2916"/>
              <w:bookmarkEnd w:id="2917"/>
            </w:del>
          </w:p>
        </w:tc>
        <w:tc>
          <w:tcPr>
            <w:tcW w:w="2662" w:type="dxa"/>
            <w:tcPrChange w:id="2918" w:author="森川　裕太(アプリケーション開発２課)" w:date="2025-08-07T11:55:00Z" w16du:dateUtc="2025-08-07T02:55:00Z">
              <w:tcPr>
                <w:tcW w:w="2662" w:type="dxa"/>
              </w:tcPr>
            </w:tcPrChange>
          </w:tcPr>
          <w:p w14:paraId="0CDD9EB0" w14:textId="358A4DD7" w:rsidR="008D5E67" w:rsidRDefault="008D5E67" w:rsidP="008D5E67">
            <w:pPr>
              <w:pStyle w:val="a0"/>
              <w:ind w:left="0"/>
              <w:jc w:val="right"/>
              <w:rPr>
                <w:del w:id="2919" w:author="森川　裕太(アプリケーション開発２課)" w:date="2025-08-08T16:19:00Z" w16du:dateUtc="2025-08-08T07:19:00Z"/>
                <w:rFonts w:hAnsi="ＭＳ 明朝"/>
              </w:rPr>
            </w:pPr>
            <w:del w:id="2920" w:author="森川　裕太(アプリケーション開発２課)" w:date="2025-08-08T16:19:00Z" w16du:dateUtc="2025-08-08T07:19:00Z">
              <w:r>
                <w:rPr>
                  <w:rFonts w:hAnsi="ＭＳ 明朝" w:hint="eastAsia"/>
                </w:rPr>
                <w:delText>56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21" w:name="_Toc206495852"/>
              <w:bookmarkStart w:id="2922" w:name="_Toc206496191"/>
              <w:bookmarkEnd w:id="2921"/>
              <w:bookmarkEnd w:id="2922"/>
            </w:del>
          </w:p>
          <w:p w14:paraId="2D1D8AF3" w14:textId="26C4197F" w:rsidR="008D5E67" w:rsidRDefault="008D5E67" w:rsidP="008D5E67">
            <w:pPr>
              <w:pStyle w:val="a0"/>
              <w:ind w:left="0"/>
              <w:jc w:val="right"/>
              <w:rPr>
                <w:del w:id="2923" w:author="森川　裕太(アプリケーション開発２課)" w:date="2025-08-08T16:19:00Z" w16du:dateUtc="2025-08-08T07:19:00Z"/>
                <w:rFonts w:hAnsi="ＭＳ 明朝"/>
              </w:rPr>
            </w:pPr>
            <w:del w:id="2924" w:author="森川　裕太(アプリケーション開発２課)" w:date="2025-08-08T16:19:00Z" w16du:dateUtc="2025-08-08T07:19:00Z">
              <w:r>
                <w:rPr>
                  <w:rFonts w:hAnsi="ＭＳ 明朝" w:hint="eastAsia"/>
                </w:rPr>
                <w:delText>100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25" w:name="_Toc206495853"/>
              <w:bookmarkStart w:id="2926" w:name="_Toc206496192"/>
              <w:bookmarkEnd w:id="2925"/>
              <w:bookmarkEnd w:id="2926"/>
            </w:del>
          </w:p>
          <w:p w14:paraId="17CFDCF7" w14:textId="6F3B62D7" w:rsidR="004A12C3" w:rsidRDefault="008D5E67" w:rsidP="008D5E67">
            <w:pPr>
              <w:pStyle w:val="a0"/>
              <w:ind w:left="0"/>
              <w:jc w:val="right"/>
              <w:rPr>
                <w:del w:id="2927" w:author="森川　裕太(アプリケーション開発２課)" w:date="2025-08-08T16:19:00Z" w16du:dateUtc="2025-08-08T07:19:00Z"/>
                <w:rFonts w:hAnsi="ＭＳ 明朝"/>
              </w:rPr>
            </w:pPr>
            <w:del w:id="2928" w:author="森川　裕太(アプリケーション開発２課)" w:date="2025-08-08T16:19:00Z" w16du:dateUtc="2025-08-08T07:19:00Z">
              <w:r>
                <w:rPr>
                  <w:rFonts w:hAnsi="ＭＳ 明朝" w:hint="eastAsia"/>
                </w:rPr>
                <w:delText>5600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8</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29" w:name="_Toc206495854"/>
              <w:bookmarkStart w:id="2930" w:name="_Toc206496193"/>
              <w:bookmarkEnd w:id="2929"/>
              <w:bookmarkEnd w:id="2930"/>
            </w:del>
          </w:p>
        </w:tc>
        <w:tc>
          <w:tcPr>
            <w:tcW w:w="2180" w:type="dxa"/>
            <w:tcPrChange w:id="2931" w:author="森川　裕太(アプリケーション開発２課)" w:date="2025-08-07T11:55:00Z" w16du:dateUtc="2025-08-07T02:55:00Z">
              <w:tcPr>
                <w:tcW w:w="2180" w:type="dxa"/>
              </w:tcPr>
            </w:tcPrChange>
          </w:tcPr>
          <w:p w14:paraId="712A4508" w14:textId="59F7BAA8" w:rsidR="004A12C3" w:rsidRDefault="008D5E67" w:rsidP="00190B3E">
            <w:pPr>
              <w:pStyle w:val="a0"/>
              <w:ind w:left="0"/>
              <w:jc w:val="right"/>
              <w:rPr>
                <w:del w:id="2932" w:author="森川　裕太(アプリケーション開発２課)" w:date="2025-08-08T16:19:00Z" w16du:dateUtc="2025-08-08T07:19:00Z"/>
                <w:rFonts w:hAnsi="ＭＳ 明朝"/>
              </w:rPr>
            </w:pPr>
            <w:del w:id="2933" w:author="森川　裕太(アプリケーション開発２課)" w:date="2025-08-08T16:19:00Z" w16du:dateUtc="2025-08-08T07:19:00Z">
              <w:r>
                <w:rPr>
                  <w:rFonts w:hAnsi="ＭＳ 明朝" w:hint="eastAsia"/>
                </w:rPr>
                <w:delText>56</w:delText>
              </w:r>
              <w:bookmarkStart w:id="2934" w:name="_Toc206495855"/>
              <w:bookmarkStart w:id="2935" w:name="_Toc206496194"/>
              <w:bookmarkEnd w:id="2934"/>
              <w:bookmarkEnd w:id="2935"/>
            </w:del>
          </w:p>
          <w:p w14:paraId="157A0BB7" w14:textId="72F19D73" w:rsidR="008D5E67" w:rsidRDefault="008D5E67" w:rsidP="00190B3E">
            <w:pPr>
              <w:pStyle w:val="a0"/>
              <w:ind w:left="0"/>
              <w:jc w:val="right"/>
              <w:rPr>
                <w:del w:id="2936" w:author="森川　裕太(アプリケーション開発２課)" w:date="2025-08-08T16:19:00Z" w16du:dateUtc="2025-08-08T07:19:00Z"/>
                <w:rFonts w:hAnsi="ＭＳ 明朝"/>
              </w:rPr>
            </w:pPr>
            <w:del w:id="2937" w:author="森川　裕太(アプリケーション開発２課)" w:date="2025-08-08T16:19:00Z" w16du:dateUtc="2025-08-08T07:19:00Z">
              <w:r>
                <w:rPr>
                  <w:rFonts w:hAnsi="ＭＳ 明朝" w:hint="eastAsia"/>
                </w:rPr>
                <w:delText>5</w:delText>
              </w:r>
              <w:r w:rsidR="008C1B86">
                <w:rPr>
                  <w:rFonts w:hAnsi="ＭＳ 明朝" w:hint="eastAsia"/>
                </w:rPr>
                <w:delText>,</w:delText>
              </w:r>
              <w:r>
                <w:rPr>
                  <w:rFonts w:hAnsi="ＭＳ 明朝" w:hint="eastAsia"/>
                </w:rPr>
                <w:delText>600</w:delText>
              </w:r>
              <w:bookmarkStart w:id="2938" w:name="_Toc206495856"/>
              <w:bookmarkStart w:id="2939" w:name="_Toc206496195"/>
              <w:bookmarkEnd w:id="2938"/>
              <w:bookmarkEnd w:id="2939"/>
            </w:del>
          </w:p>
          <w:p w14:paraId="1C5CBC16" w14:textId="544BB78F" w:rsidR="008D5E67" w:rsidRDefault="008D5E67" w:rsidP="00190B3E">
            <w:pPr>
              <w:pStyle w:val="a0"/>
              <w:ind w:left="0"/>
              <w:jc w:val="right"/>
              <w:rPr>
                <w:del w:id="2940" w:author="森川　裕太(アプリケーション開発２課)" w:date="2025-08-08T16:19:00Z" w16du:dateUtc="2025-08-08T07:19:00Z"/>
                <w:rFonts w:hAnsi="ＭＳ 明朝"/>
              </w:rPr>
            </w:pPr>
            <w:del w:id="2941" w:author="森川　裕太(アプリケーション開発２課)" w:date="2025-08-08T16:19:00Z" w16du:dateUtc="2025-08-08T07:19:00Z">
              <w:r>
                <w:rPr>
                  <w:rFonts w:hAnsi="ＭＳ 明朝" w:hint="eastAsia"/>
                </w:rPr>
                <w:delText>700</w:delText>
              </w:r>
              <w:bookmarkStart w:id="2942" w:name="_Toc206495857"/>
              <w:bookmarkStart w:id="2943" w:name="_Toc206496196"/>
              <w:bookmarkEnd w:id="2942"/>
              <w:bookmarkEnd w:id="2943"/>
            </w:del>
          </w:p>
        </w:tc>
      </w:tr>
    </w:tbl>
    <w:p w14:paraId="579F8B88" w14:textId="781DF3DB" w:rsidR="0006769E" w:rsidRDefault="0006769E">
      <w:pPr>
        <w:pStyle w:val="a0"/>
        <w:ind w:leftChars="469" w:left="844"/>
        <w:rPr>
          <w:del w:id="2944" w:author="森川　裕太(アプリケーション開発２課)" w:date="2025-08-18T09:49:00Z" w16du:dateUtc="2025-08-18T00:49:00Z"/>
          <w:rFonts w:hAnsi="ＭＳ 明朝"/>
        </w:rPr>
        <w:pPrChange w:id="2945" w:author="森川　裕太(アプリケーション開発２課)" w:date="2025-08-07T11:55:00Z" w16du:dateUtc="2025-08-07T02:55:00Z">
          <w:pPr>
            <w:pStyle w:val="a0"/>
            <w:ind w:left="709"/>
          </w:pPr>
        </w:pPrChange>
      </w:pPr>
      <w:bookmarkStart w:id="2946" w:name="_Toc206495859"/>
      <w:bookmarkStart w:id="2947" w:name="_Toc206496198"/>
      <w:bookmarkEnd w:id="2946"/>
      <w:bookmarkEnd w:id="2947"/>
    </w:p>
    <w:p w14:paraId="5DC19A76" w14:textId="7DB1E5C3" w:rsidR="008C1B86" w:rsidRDefault="000D74E7">
      <w:pPr>
        <w:pStyle w:val="a0"/>
        <w:ind w:leftChars="252"/>
        <w:rPr>
          <w:del w:id="2948" w:author="森川　裕太(アプリケーション開発２課)" w:date="2025-08-18T09:49:00Z" w16du:dateUtc="2025-08-18T00:49:00Z"/>
          <w:rFonts w:hAnsi="ＭＳ 明朝"/>
        </w:rPr>
        <w:pPrChange w:id="2949" w:author="森川　裕太(アプリケーション開発２課)" w:date="2025-08-07T11:55:00Z" w16du:dateUtc="2025-08-07T02:55:00Z">
          <w:pPr>
            <w:pStyle w:val="a0"/>
            <w:ind w:left="709"/>
          </w:pPr>
        </w:pPrChange>
      </w:pPr>
      <w:del w:id="2950" w:author="森川　裕太(アプリケーション開発２課)" w:date="2025-08-18T09:49:00Z" w16du:dateUtc="2025-08-18T00:49:00Z">
        <w:r>
          <w:rPr>
            <w:rFonts w:hAnsi="ＭＳ 明朝" w:hint="eastAsia"/>
          </w:rPr>
          <w:delText>割り切れない計算の場合</w:delText>
        </w:r>
        <w:bookmarkStart w:id="2951" w:name="_Toc206495860"/>
        <w:bookmarkStart w:id="2952" w:name="_Toc206496199"/>
        <w:bookmarkEnd w:id="2951"/>
        <w:bookmarkEnd w:id="2952"/>
      </w:del>
    </w:p>
    <w:p w14:paraId="67BDC02E" w14:textId="769D3679" w:rsidR="000D74E7" w:rsidRDefault="00963F8E">
      <w:pPr>
        <w:pStyle w:val="a0"/>
        <w:ind w:leftChars="252"/>
        <w:rPr>
          <w:del w:id="2953" w:author="森川　裕太(アプリケーション開発２課)" w:date="2025-08-08T16:24:00Z" w16du:dateUtc="2025-08-08T07:24:00Z"/>
          <w:rFonts w:hAnsi="ＭＳ 明朝"/>
        </w:rPr>
        <w:pPrChange w:id="2954" w:author="森川　裕太(アプリケーション開発２課)" w:date="2025-08-07T11:55:00Z" w16du:dateUtc="2025-08-07T02:55:00Z">
          <w:pPr>
            <w:pStyle w:val="a0"/>
            <w:ind w:left="709"/>
          </w:pPr>
        </w:pPrChange>
      </w:pPr>
      <w:del w:id="2955" w:author="森川　裕太(アプリケーション開発２課)" w:date="2025-08-08T16:24:00Z" w16du:dateUtc="2025-08-08T07:24:00Z">
        <w:r>
          <w:rPr>
            <w:rFonts w:hAnsi="ＭＳ 明朝" w:hint="eastAsia"/>
          </w:rPr>
          <w:delText>末尾桁＋１の位置にある数値</w:delText>
        </w:r>
        <w:r w:rsidR="000D74E7">
          <w:rPr>
            <w:rFonts w:hAnsi="ＭＳ 明朝" w:hint="eastAsia"/>
          </w:rPr>
          <w:delText>を四捨五入して計算結果表示欄に表示する</w:delText>
        </w:r>
        <w:bookmarkStart w:id="2956" w:name="_Toc206495861"/>
        <w:bookmarkStart w:id="2957" w:name="_Toc206496200"/>
        <w:bookmarkEnd w:id="2956"/>
        <w:bookmarkEnd w:id="2957"/>
      </w:del>
    </w:p>
    <w:tbl>
      <w:tblPr>
        <w:tblStyle w:val="afc"/>
        <w:tblW w:w="8679" w:type="dxa"/>
        <w:jc w:val="center"/>
        <w:tblLook w:val="04A0" w:firstRow="1" w:lastRow="0" w:firstColumn="1" w:lastColumn="0" w:noHBand="0" w:noVBand="1"/>
        <w:tblPrChange w:id="2958"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1129"/>
        <w:gridCol w:w="2708"/>
        <w:gridCol w:w="2662"/>
        <w:gridCol w:w="2180"/>
        <w:tblGridChange w:id="2959">
          <w:tblGrid>
            <w:gridCol w:w="1129"/>
            <w:gridCol w:w="2708"/>
            <w:gridCol w:w="2085"/>
            <w:gridCol w:w="577"/>
            <w:gridCol w:w="557"/>
            <w:gridCol w:w="1623"/>
            <w:gridCol w:w="1354"/>
            <w:gridCol w:w="2662"/>
            <w:gridCol w:w="2180"/>
          </w:tblGrid>
        </w:tblGridChange>
      </w:tblGrid>
      <w:tr w:rsidR="000D74E7" w14:paraId="4E31766D" w14:textId="77777777" w:rsidTr="002B39A7">
        <w:trPr>
          <w:jc w:val="center"/>
          <w:del w:id="2960" w:author="森川　裕太(アプリケーション開発２課)" w:date="2025-08-18T08:35:00Z"/>
          <w:trPrChange w:id="2961" w:author="森川　裕太(アプリケーション開発２課)" w:date="2025-08-07T11:55:00Z" w16du:dateUtc="2025-08-07T02:55:00Z">
            <w:trPr>
              <w:gridBefore w:val="3"/>
            </w:trPr>
          </w:trPrChange>
        </w:trPr>
        <w:tc>
          <w:tcPr>
            <w:tcW w:w="1129" w:type="dxa"/>
            <w:tcBorders>
              <w:bottom w:val="single" w:sz="4" w:space="0" w:color="auto"/>
            </w:tcBorders>
            <w:shd w:val="clear" w:color="auto" w:fill="E7E6E6" w:themeFill="background2"/>
            <w:tcPrChange w:id="2962"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5CC38ED9" w14:textId="46D688F1" w:rsidR="000D74E7" w:rsidRDefault="000D74E7" w:rsidP="000D74E7">
            <w:pPr>
              <w:pStyle w:val="a0"/>
              <w:ind w:left="0"/>
              <w:jc w:val="center"/>
              <w:rPr>
                <w:del w:id="2963" w:author="森川　裕太(アプリケーション開発２課)" w:date="2025-08-08T16:24:00Z" w16du:dateUtc="2025-08-08T07:24:00Z"/>
                <w:rFonts w:hAnsi="ＭＳ 明朝"/>
              </w:rPr>
            </w:pPr>
            <w:del w:id="2964" w:author="森川　裕太(アプリケーション開発２課)" w:date="2025-08-08T16:24:00Z" w16du:dateUtc="2025-08-08T07:24:00Z">
              <w:r>
                <w:rPr>
                  <w:rFonts w:hAnsi="ＭＳ 明朝" w:hint="eastAsia"/>
                </w:rPr>
                <w:delText>計算例</w:delText>
              </w:r>
              <w:bookmarkStart w:id="2965" w:name="_Toc206495862"/>
              <w:bookmarkStart w:id="2966" w:name="_Toc206496201"/>
              <w:bookmarkEnd w:id="2965"/>
              <w:bookmarkEnd w:id="2966"/>
            </w:del>
          </w:p>
        </w:tc>
        <w:tc>
          <w:tcPr>
            <w:tcW w:w="2708" w:type="dxa"/>
            <w:shd w:val="clear" w:color="auto" w:fill="E7E6E6" w:themeFill="background2"/>
            <w:tcPrChange w:id="2967" w:author="森川　裕太(アプリケーション開発２課)" w:date="2025-08-07T11:55:00Z" w16du:dateUtc="2025-08-07T02:55:00Z">
              <w:tcPr>
                <w:tcW w:w="2977" w:type="dxa"/>
                <w:gridSpan w:val="2"/>
                <w:shd w:val="clear" w:color="auto" w:fill="E7E6E6" w:themeFill="background2"/>
              </w:tcPr>
            </w:tcPrChange>
          </w:tcPr>
          <w:p w14:paraId="554BFBDD" w14:textId="565EE4A4" w:rsidR="000D74E7" w:rsidRDefault="00BE6EA6" w:rsidP="000D74E7">
            <w:pPr>
              <w:pStyle w:val="a0"/>
              <w:ind w:left="0"/>
              <w:jc w:val="center"/>
              <w:rPr>
                <w:del w:id="2968" w:author="森川　裕太(アプリケーション開発２課)" w:date="2025-08-08T16:24:00Z" w16du:dateUtc="2025-08-08T07:24:00Z"/>
                <w:rFonts w:hAnsi="ＭＳ 明朝"/>
              </w:rPr>
            </w:pPr>
            <w:del w:id="2969" w:author="森川　裕太(アプリケーション開発２課)" w:date="2025-08-08T16:24:00Z" w16du:dateUtc="2025-08-08T07:24:00Z">
              <w:r>
                <w:rPr>
                  <w:rFonts w:hAnsi="ＭＳ 明朝" w:hint="eastAsia"/>
                </w:rPr>
                <w:delText>キー</w:delText>
              </w:r>
              <w:r w:rsidR="000D74E7">
                <w:rPr>
                  <w:rFonts w:hAnsi="ＭＳ 明朝" w:hint="eastAsia"/>
                </w:rPr>
                <w:delText>操作</w:delText>
              </w:r>
              <w:bookmarkStart w:id="2970" w:name="_Toc206495863"/>
              <w:bookmarkStart w:id="2971" w:name="_Toc206496202"/>
              <w:bookmarkEnd w:id="2970"/>
              <w:bookmarkEnd w:id="2971"/>
            </w:del>
          </w:p>
        </w:tc>
        <w:tc>
          <w:tcPr>
            <w:tcW w:w="2662" w:type="dxa"/>
            <w:shd w:val="clear" w:color="auto" w:fill="E7E6E6" w:themeFill="background2"/>
            <w:tcPrChange w:id="2972" w:author="森川　裕太(アプリケーション開発２課)" w:date="2025-08-07T11:55:00Z" w16du:dateUtc="2025-08-07T02:55:00Z">
              <w:tcPr>
                <w:tcW w:w="2662" w:type="dxa"/>
                <w:shd w:val="clear" w:color="auto" w:fill="E7E6E6" w:themeFill="background2"/>
              </w:tcPr>
            </w:tcPrChange>
          </w:tcPr>
          <w:p w14:paraId="5F0A2FBD" w14:textId="7FE0E13D" w:rsidR="000D74E7" w:rsidRDefault="000D74E7" w:rsidP="000D74E7">
            <w:pPr>
              <w:pStyle w:val="a0"/>
              <w:ind w:left="0"/>
              <w:jc w:val="center"/>
              <w:rPr>
                <w:del w:id="2973" w:author="森川　裕太(アプリケーション開発２課)" w:date="2025-08-08T16:24:00Z" w16du:dateUtc="2025-08-08T07:24:00Z"/>
                <w:rFonts w:hAnsi="ＭＳ 明朝"/>
              </w:rPr>
            </w:pPr>
            <w:del w:id="2974" w:author="森川　裕太(アプリケーション開発２課)" w:date="2025-08-08T16:24:00Z" w16du:dateUtc="2025-08-08T07:24:00Z">
              <w:r>
                <w:rPr>
                  <w:rFonts w:hAnsi="ＭＳ 明朝" w:hint="eastAsia"/>
                </w:rPr>
                <w:delText>途中計算表示欄</w:delText>
              </w:r>
              <w:bookmarkStart w:id="2975" w:name="_Toc206495864"/>
              <w:bookmarkStart w:id="2976" w:name="_Toc206496203"/>
              <w:bookmarkEnd w:id="2975"/>
              <w:bookmarkEnd w:id="2976"/>
            </w:del>
          </w:p>
        </w:tc>
        <w:tc>
          <w:tcPr>
            <w:tcW w:w="2180" w:type="dxa"/>
            <w:shd w:val="clear" w:color="auto" w:fill="E7E6E6" w:themeFill="background2"/>
            <w:tcPrChange w:id="2977" w:author="森川　裕太(アプリケーション開発２課)" w:date="2025-08-07T11:55:00Z" w16du:dateUtc="2025-08-07T02:55:00Z">
              <w:tcPr>
                <w:tcW w:w="2180" w:type="dxa"/>
                <w:shd w:val="clear" w:color="auto" w:fill="E7E6E6" w:themeFill="background2"/>
              </w:tcPr>
            </w:tcPrChange>
          </w:tcPr>
          <w:p w14:paraId="24D6596D" w14:textId="086D9BA3" w:rsidR="000D74E7" w:rsidRDefault="000D74E7" w:rsidP="000D74E7">
            <w:pPr>
              <w:pStyle w:val="a0"/>
              <w:ind w:left="0"/>
              <w:jc w:val="center"/>
              <w:rPr>
                <w:del w:id="2978" w:author="森川　裕太(アプリケーション開発２課)" w:date="2025-08-08T16:24:00Z" w16du:dateUtc="2025-08-08T07:24:00Z"/>
                <w:rFonts w:hAnsi="ＭＳ 明朝"/>
              </w:rPr>
            </w:pPr>
            <w:del w:id="2979" w:author="森川　裕太(アプリケーション開発２課)" w:date="2025-08-08T16:24:00Z" w16du:dateUtc="2025-08-08T07:24:00Z">
              <w:r>
                <w:rPr>
                  <w:rFonts w:hAnsi="ＭＳ 明朝" w:hint="eastAsia"/>
                </w:rPr>
                <w:delText>計算結果表示欄</w:delText>
              </w:r>
              <w:bookmarkStart w:id="2980" w:name="_Toc206495865"/>
              <w:bookmarkStart w:id="2981" w:name="_Toc206496204"/>
              <w:bookmarkEnd w:id="2980"/>
              <w:bookmarkEnd w:id="2981"/>
            </w:del>
          </w:p>
        </w:tc>
      </w:tr>
      <w:tr w:rsidR="000D74E7" w14:paraId="41372136" w14:textId="77777777" w:rsidTr="002B39A7">
        <w:trPr>
          <w:trHeight w:val="126"/>
          <w:jc w:val="center"/>
          <w:del w:id="2982" w:author="森川　裕太(アプリケーション開発２課)" w:date="2025-08-18T08:35:00Z"/>
          <w:trPrChange w:id="2983" w:author="森川　裕太(アプリケーション開発２課)" w:date="2025-08-07T11:55:00Z" w16du:dateUtc="2025-08-07T02:55:00Z">
            <w:trPr>
              <w:gridBefore w:val="3"/>
              <w:trHeight w:val="126"/>
            </w:trPr>
          </w:trPrChange>
        </w:trPr>
        <w:tc>
          <w:tcPr>
            <w:tcW w:w="1129" w:type="dxa"/>
            <w:tcBorders>
              <w:top w:val="single" w:sz="4" w:space="0" w:color="auto"/>
              <w:left w:val="single" w:sz="4" w:space="0" w:color="auto"/>
              <w:bottom w:val="single" w:sz="4" w:space="0" w:color="auto"/>
              <w:right w:val="single" w:sz="4" w:space="0" w:color="auto"/>
            </w:tcBorders>
            <w:tcPrChange w:id="2984"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5A99068B" w14:textId="34920ED8" w:rsidR="000D74E7" w:rsidRDefault="000D74E7" w:rsidP="002F0F0A">
            <w:pPr>
              <w:pStyle w:val="a0"/>
              <w:ind w:left="0"/>
              <w:rPr>
                <w:del w:id="2985" w:author="森川　裕太(アプリケーション開発２課)" w:date="2025-08-08T16:24:00Z" w16du:dateUtc="2025-08-08T07:24:00Z"/>
                <w:rFonts w:hAnsi="ＭＳ 明朝"/>
              </w:rPr>
            </w:pPr>
            <w:del w:id="2986" w:author="森川　裕太(アプリケーション開発２課)" w:date="2025-08-08T16:24:00Z" w16du:dateUtc="2025-08-08T07:24:00Z">
              <w:r>
                <w:rPr>
                  <w:rFonts w:hAnsi="ＭＳ 明朝" w:hint="eastAsia"/>
                </w:rPr>
                <w:delText>5÷3</w:delText>
              </w:r>
              <w:bookmarkStart w:id="2987" w:name="_Toc206495867"/>
              <w:bookmarkStart w:id="2988" w:name="_Toc206496206"/>
              <w:bookmarkEnd w:id="2987"/>
              <w:bookmarkEnd w:id="2988"/>
            </w:del>
          </w:p>
        </w:tc>
        <w:tc>
          <w:tcPr>
            <w:tcW w:w="2708" w:type="dxa"/>
            <w:tcBorders>
              <w:left w:val="single" w:sz="4" w:space="0" w:color="auto"/>
            </w:tcBorders>
            <w:tcPrChange w:id="2989" w:author="森川　裕太(アプリケーション開発２課)" w:date="2025-08-07T11:55:00Z" w16du:dateUtc="2025-08-07T02:55:00Z">
              <w:tcPr>
                <w:tcW w:w="2977" w:type="dxa"/>
                <w:gridSpan w:val="2"/>
                <w:tcBorders>
                  <w:left w:val="single" w:sz="4" w:space="0" w:color="auto"/>
                </w:tcBorders>
              </w:tcPr>
            </w:tcPrChange>
          </w:tcPr>
          <w:p w14:paraId="458015AF" w14:textId="2D63055A" w:rsidR="000D74E7" w:rsidRDefault="000D74E7" w:rsidP="000D74E7">
            <w:pPr>
              <w:pStyle w:val="a0"/>
              <w:ind w:left="0"/>
              <w:jc w:val="right"/>
              <w:rPr>
                <w:del w:id="2990" w:author="森川　裕太(アプリケーション開発２課)" w:date="2025-08-08T16:24:00Z" w16du:dateUtc="2025-08-08T07:24:00Z"/>
                <w:rFonts w:hAnsi="ＭＳ 明朝"/>
              </w:rPr>
            </w:pPr>
            <w:del w:id="2991" w:author="森川　裕太(アプリケーション開発２課)" w:date="2025-08-08T16:24:00Z" w16du:dateUtc="2025-08-08T07:24:00Z">
              <w:r>
                <w:rPr>
                  <w:rFonts w:hAnsi="ＭＳ 明朝" w:hint="eastAsia"/>
                </w:rPr>
                <w:delText>5</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2992" w:name="_Toc206495868"/>
              <w:bookmarkStart w:id="2993" w:name="_Toc206496207"/>
              <w:bookmarkEnd w:id="2992"/>
              <w:bookmarkEnd w:id="2993"/>
            </w:del>
          </w:p>
          <w:p w14:paraId="518D2C22" w14:textId="4AD10B36" w:rsidR="000D74E7" w:rsidRDefault="000D74E7" w:rsidP="002F0F0A">
            <w:pPr>
              <w:pStyle w:val="a0"/>
              <w:ind w:left="0"/>
              <w:jc w:val="right"/>
              <w:rPr>
                <w:del w:id="2994" w:author="森川　裕太(アプリケーション開発２課)" w:date="2025-08-08T16:24:00Z" w16du:dateUtc="2025-08-08T07:24:00Z"/>
                <w:rFonts w:hAnsi="ＭＳ 明朝"/>
              </w:rPr>
            </w:pPr>
            <w:bookmarkStart w:id="2995" w:name="_Toc206495869"/>
            <w:bookmarkStart w:id="2996" w:name="_Toc206496208"/>
            <w:bookmarkEnd w:id="2995"/>
            <w:bookmarkEnd w:id="2996"/>
          </w:p>
        </w:tc>
        <w:tc>
          <w:tcPr>
            <w:tcW w:w="2662" w:type="dxa"/>
            <w:tcPrChange w:id="2997" w:author="森川　裕太(アプリケーション開発２課)" w:date="2025-08-07T11:55:00Z" w16du:dateUtc="2025-08-07T02:55:00Z">
              <w:tcPr>
                <w:tcW w:w="2662" w:type="dxa"/>
              </w:tcPr>
            </w:tcPrChange>
          </w:tcPr>
          <w:p w14:paraId="46BB2AE1" w14:textId="53B213F7" w:rsidR="000D74E7" w:rsidRDefault="000D74E7" w:rsidP="000D74E7">
            <w:pPr>
              <w:pStyle w:val="a0"/>
              <w:ind w:left="0"/>
              <w:jc w:val="right"/>
              <w:rPr>
                <w:del w:id="2998" w:author="森川　裕太(アプリケーション開発２課)" w:date="2025-08-08T16:24:00Z" w16du:dateUtc="2025-08-08T07:24:00Z"/>
                <w:rFonts w:hAnsi="ＭＳ 明朝"/>
              </w:rPr>
            </w:pPr>
            <w:del w:id="2999" w:author="森川　裕太(アプリケーション開発２課)" w:date="2025-08-08T16:24:00Z" w16du:dateUtc="2025-08-08T07:24:00Z">
              <w:r>
                <w:rPr>
                  <w:rFonts w:hAnsi="ＭＳ 明朝" w:hint="eastAsia"/>
                </w:rPr>
                <w:delText>5</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000" w:name="_Toc206495870"/>
              <w:bookmarkStart w:id="3001" w:name="_Toc206496209"/>
              <w:bookmarkEnd w:id="3000"/>
              <w:bookmarkEnd w:id="3001"/>
            </w:del>
          </w:p>
          <w:p w14:paraId="5F6B49F9" w14:textId="71B4D5BA" w:rsidR="000D74E7" w:rsidRDefault="000D74E7" w:rsidP="000D74E7">
            <w:pPr>
              <w:pStyle w:val="a0"/>
              <w:ind w:left="0" w:right="90"/>
              <w:jc w:val="right"/>
              <w:rPr>
                <w:del w:id="3002" w:author="森川　裕太(アプリケーション開発２課)" w:date="2025-08-08T16:24:00Z" w16du:dateUtc="2025-08-08T07:24:00Z"/>
                <w:rFonts w:hAnsi="ＭＳ 明朝"/>
              </w:rPr>
            </w:pPr>
            <w:bookmarkStart w:id="3003" w:name="_Toc206495871"/>
            <w:bookmarkStart w:id="3004" w:name="_Toc206496210"/>
            <w:bookmarkEnd w:id="3003"/>
            <w:bookmarkEnd w:id="3004"/>
          </w:p>
        </w:tc>
        <w:tc>
          <w:tcPr>
            <w:tcW w:w="2180" w:type="dxa"/>
            <w:tcPrChange w:id="3005" w:author="森川　裕太(アプリケーション開発２課)" w:date="2025-08-07T11:55:00Z" w16du:dateUtc="2025-08-07T02:55:00Z">
              <w:tcPr>
                <w:tcW w:w="2180" w:type="dxa"/>
              </w:tcPr>
            </w:tcPrChange>
          </w:tcPr>
          <w:p w14:paraId="7FA6E89F" w14:textId="39CD668B" w:rsidR="000D74E7" w:rsidRDefault="000D74E7" w:rsidP="002F0F0A">
            <w:pPr>
              <w:pStyle w:val="a0"/>
              <w:ind w:left="0"/>
              <w:jc w:val="right"/>
              <w:rPr>
                <w:del w:id="3006" w:author="森川　裕太(アプリケーション開発２課)" w:date="2025-08-08T16:24:00Z" w16du:dateUtc="2025-08-08T07:24:00Z"/>
                <w:rFonts w:hAnsi="ＭＳ 明朝"/>
              </w:rPr>
            </w:pPr>
            <w:del w:id="3007" w:author="森川　裕太(アプリケーション開発２課)" w:date="2025-08-08T16:24:00Z" w16du:dateUtc="2025-08-08T07:24:00Z">
              <w:r w:rsidRPr="000D74E7">
                <w:rPr>
                  <w:rFonts w:hAnsi="ＭＳ 明朝"/>
                </w:rPr>
                <w:delText>1.666666666666667</w:delText>
              </w:r>
              <w:bookmarkStart w:id="3008" w:name="_Toc206495872"/>
              <w:bookmarkStart w:id="3009" w:name="_Toc206496211"/>
              <w:bookmarkEnd w:id="3008"/>
              <w:bookmarkEnd w:id="3009"/>
            </w:del>
          </w:p>
        </w:tc>
      </w:tr>
      <w:tr w:rsidR="002D0D61" w14:paraId="4DB3EA95" w14:textId="77777777" w:rsidTr="002B39A7">
        <w:trPr>
          <w:trHeight w:val="126"/>
          <w:jc w:val="center"/>
          <w:del w:id="3010" w:author="森川　裕太(アプリケーション開発２課)" w:date="2025-08-18T08:35:00Z"/>
          <w:trPrChange w:id="3011" w:author="森川　裕太(アプリケーション開発２課)" w:date="2025-08-07T11:55:00Z" w16du:dateUtc="2025-08-07T02:55:00Z">
            <w:trPr>
              <w:gridBefore w:val="3"/>
              <w:trHeight w:val="126"/>
            </w:trPr>
          </w:trPrChange>
        </w:trPr>
        <w:tc>
          <w:tcPr>
            <w:tcW w:w="1129" w:type="dxa"/>
            <w:tcBorders>
              <w:top w:val="single" w:sz="4" w:space="0" w:color="auto"/>
              <w:left w:val="single" w:sz="4" w:space="0" w:color="auto"/>
              <w:bottom w:val="single" w:sz="4" w:space="0" w:color="auto"/>
              <w:right w:val="single" w:sz="4" w:space="0" w:color="auto"/>
            </w:tcBorders>
            <w:tcPrChange w:id="3012"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05A696B5" w14:textId="0ED94DAF" w:rsidR="002D0D61" w:rsidRDefault="002D0D61" w:rsidP="002D0D61">
            <w:pPr>
              <w:pStyle w:val="a0"/>
              <w:ind w:left="0"/>
              <w:rPr>
                <w:del w:id="3013" w:author="森川　裕太(アプリケーション開発２課)" w:date="2025-08-08T16:24:00Z" w16du:dateUtc="2025-08-08T07:24:00Z"/>
                <w:rFonts w:hAnsi="ＭＳ 明朝"/>
              </w:rPr>
            </w:pPr>
            <w:del w:id="3014" w:author="森川　裕太(アプリケーション開発２課)" w:date="2025-08-08T16:24:00Z" w16du:dateUtc="2025-08-08T07:24:00Z">
              <w:r>
                <w:rPr>
                  <w:rFonts w:hAnsi="ＭＳ 明朝" w:hint="eastAsia"/>
                </w:rPr>
                <w:delText>3÷7</w:delText>
              </w:r>
              <w:bookmarkStart w:id="3015" w:name="_Toc206495874"/>
              <w:bookmarkStart w:id="3016" w:name="_Toc206496213"/>
              <w:bookmarkEnd w:id="3015"/>
              <w:bookmarkEnd w:id="3016"/>
            </w:del>
          </w:p>
        </w:tc>
        <w:tc>
          <w:tcPr>
            <w:tcW w:w="2708" w:type="dxa"/>
            <w:tcBorders>
              <w:left w:val="single" w:sz="4" w:space="0" w:color="auto"/>
            </w:tcBorders>
            <w:tcPrChange w:id="3017" w:author="森川　裕太(アプリケーション開発２課)" w:date="2025-08-07T11:55:00Z" w16du:dateUtc="2025-08-07T02:55:00Z">
              <w:tcPr>
                <w:tcW w:w="2977" w:type="dxa"/>
                <w:gridSpan w:val="2"/>
                <w:tcBorders>
                  <w:left w:val="single" w:sz="4" w:space="0" w:color="auto"/>
                </w:tcBorders>
              </w:tcPr>
            </w:tcPrChange>
          </w:tcPr>
          <w:p w14:paraId="61199D20" w14:textId="7C1C343C" w:rsidR="002D0D61" w:rsidRDefault="002D0D61" w:rsidP="002D0D61">
            <w:pPr>
              <w:pStyle w:val="a0"/>
              <w:ind w:left="0"/>
              <w:jc w:val="right"/>
              <w:rPr>
                <w:del w:id="3018" w:author="森川　裕太(アプリケーション開発２課)" w:date="2025-08-08T16:24:00Z" w16du:dateUtc="2025-08-08T07:24:00Z"/>
                <w:rFonts w:hAnsi="ＭＳ 明朝"/>
              </w:rPr>
            </w:pPr>
            <w:del w:id="3019" w:author="森川　裕太(アプリケーション開発２課)" w:date="2025-08-08T16:24:00Z" w16du:dateUtc="2025-08-08T07:24:00Z">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7</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020" w:name="_Toc206495875"/>
              <w:bookmarkStart w:id="3021" w:name="_Toc206496214"/>
              <w:bookmarkEnd w:id="3020"/>
              <w:bookmarkEnd w:id="3021"/>
            </w:del>
          </w:p>
          <w:p w14:paraId="62F05772" w14:textId="610CE0E0" w:rsidR="002D0D61" w:rsidRDefault="002D0D61" w:rsidP="002D0D61">
            <w:pPr>
              <w:pStyle w:val="a0"/>
              <w:ind w:left="0"/>
              <w:jc w:val="right"/>
              <w:rPr>
                <w:del w:id="3022" w:author="森川　裕太(アプリケーション開発２課)" w:date="2025-08-08T16:24:00Z" w16du:dateUtc="2025-08-08T07:24:00Z"/>
                <w:rFonts w:hAnsi="ＭＳ 明朝"/>
              </w:rPr>
            </w:pPr>
            <w:bookmarkStart w:id="3023" w:name="_Toc206495876"/>
            <w:bookmarkStart w:id="3024" w:name="_Toc206496215"/>
            <w:bookmarkEnd w:id="3023"/>
            <w:bookmarkEnd w:id="3024"/>
          </w:p>
        </w:tc>
        <w:tc>
          <w:tcPr>
            <w:tcW w:w="2662" w:type="dxa"/>
            <w:tcPrChange w:id="3025" w:author="森川　裕太(アプリケーション開発２課)" w:date="2025-08-07T11:55:00Z" w16du:dateUtc="2025-08-07T02:55:00Z">
              <w:tcPr>
                <w:tcW w:w="2662" w:type="dxa"/>
              </w:tcPr>
            </w:tcPrChange>
          </w:tcPr>
          <w:p w14:paraId="2EADC88A" w14:textId="4B88328B" w:rsidR="002D0D61" w:rsidRDefault="002D0D61" w:rsidP="002D0D61">
            <w:pPr>
              <w:pStyle w:val="a0"/>
              <w:ind w:left="0"/>
              <w:jc w:val="right"/>
              <w:rPr>
                <w:del w:id="3026" w:author="森川　裕太(アプリケーション開発２課)" w:date="2025-08-08T16:24:00Z" w16du:dateUtc="2025-08-08T07:24:00Z"/>
                <w:rFonts w:hAnsi="ＭＳ 明朝"/>
              </w:rPr>
            </w:pPr>
            <w:del w:id="3027" w:author="森川　裕太(アプリケーション開発２課)" w:date="2025-08-08T16:24:00Z" w16du:dateUtc="2025-08-08T07:24:00Z">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7</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028" w:name="_Toc206495877"/>
              <w:bookmarkStart w:id="3029" w:name="_Toc206496216"/>
              <w:bookmarkEnd w:id="3028"/>
              <w:bookmarkEnd w:id="3029"/>
            </w:del>
          </w:p>
          <w:p w14:paraId="3957AB5F" w14:textId="4307DB08" w:rsidR="002D0D61" w:rsidRDefault="002D0D61" w:rsidP="002D0D61">
            <w:pPr>
              <w:pStyle w:val="a0"/>
              <w:ind w:left="0"/>
              <w:jc w:val="right"/>
              <w:rPr>
                <w:del w:id="3030" w:author="森川　裕太(アプリケーション開発２課)" w:date="2025-08-08T16:24:00Z" w16du:dateUtc="2025-08-08T07:24:00Z"/>
                <w:rFonts w:hAnsi="ＭＳ 明朝"/>
              </w:rPr>
            </w:pPr>
            <w:bookmarkStart w:id="3031" w:name="_Toc206495878"/>
            <w:bookmarkStart w:id="3032" w:name="_Toc206496217"/>
            <w:bookmarkEnd w:id="3031"/>
            <w:bookmarkEnd w:id="3032"/>
          </w:p>
        </w:tc>
        <w:tc>
          <w:tcPr>
            <w:tcW w:w="2180" w:type="dxa"/>
            <w:tcPrChange w:id="3033" w:author="森川　裕太(アプリケーション開発２課)" w:date="2025-08-07T11:55:00Z" w16du:dateUtc="2025-08-07T02:55:00Z">
              <w:tcPr>
                <w:tcW w:w="2180" w:type="dxa"/>
              </w:tcPr>
            </w:tcPrChange>
          </w:tcPr>
          <w:p w14:paraId="7356381F" w14:textId="59C5CA76" w:rsidR="002D0D61" w:rsidRPr="000D74E7" w:rsidRDefault="002D0D61" w:rsidP="002D0D61">
            <w:pPr>
              <w:pStyle w:val="a0"/>
              <w:ind w:left="0"/>
              <w:jc w:val="right"/>
              <w:rPr>
                <w:del w:id="3034" w:author="森川　裕太(アプリケーション開発２課)" w:date="2025-08-08T16:24:00Z" w16du:dateUtc="2025-08-08T07:24:00Z"/>
                <w:rFonts w:hAnsi="ＭＳ 明朝"/>
              </w:rPr>
            </w:pPr>
            <w:del w:id="3035" w:author="森川　裕太(アプリケーション開発２課)" w:date="2025-08-08T16:24:00Z" w16du:dateUtc="2025-08-08T07:24:00Z">
              <w:r w:rsidRPr="002D0D61">
                <w:rPr>
                  <w:rFonts w:hAnsi="ＭＳ 明朝"/>
                </w:rPr>
                <w:delText>0.4285714285714286</w:delText>
              </w:r>
              <w:bookmarkStart w:id="3036" w:name="_Toc206495879"/>
              <w:bookmarkStart w:id="3037" w:name="_Toc206496218"/>
              <w:bookmarkEnd w:id="3036"/>
              <w:bookmarkEnd w:id="3037"/>
            </w:del>
          </w:p>
        </w:tc>
      </w:tr>
    </w:tbl>
    <w:p w14:paraId="3B5F7484" w14:textId="77777777" w:rsidR="002D0D61" w:rsidRDefault="002D0D61" w:rsidP="00470AA0">
      <w:pPr>
        <w:pStyle w:val="a0"/>
        <w:ind w:leftChars="252"/>
        <w:rPr>
          <w:del w:id="3038" w:author="森川　裕太(アプリケーション開発２課)" w:date="2025-08-08T10:04:00Z" w16du:dateUtc="2025-08-08T01:04:00Z"/>
          <w:rFonts w:hAnsi="ＭＳ 明朝"/>
        </w:rPr>
      </w:pPr>
      <w:bookmarkStart w:id="3039" w:name="_Toc206495881"/>
      <w:bookmarkStart w:id="3040" w:name="_Toc206496220"/>
      <w:bookmarkEnd w:id="3039"/>
      <w:bookmarkEnd w:id="3040"/>
    </w:p>
    <w:p w14:paraId="19D3A802" w14:textId="77777777" w:rsidR="002D0D61" w:rsidRDefault="002D0D61">
      <w:pPr>
        <w:pStyle w:val="a0"/>
        <w:ind w:leftChars="252"/>
        <w:rPr>
          <w:del w:id="3041" w:author="森川　裕太(アプリケーション開発２課)" w:date="2025-08-08T10:04:00Z" w16du:dateUtc="2025-08-08T01:04:00Z"/>
          <w:rFonts w:hAnsi="ＭＳ 明朝"/>
        </w:rPr>
        <w:pPrChange w:id="3042" w:author="森川　裕太(アプリケーション開発２課)" w:date="2025-08-07T11:55:00Z" w16du:dateUtc="2025-08-07T02:55:00Z">
          <w:pPr>
            <w:pStyle w:val="a0"/>
            <w:ind w:left="0"/>
          </w:pPr>
        </w:pPrChange>
      </w:pPr>
      <w:bookmarkStart w:id="3043" w:name="_Toc206495882"/>
      <w:bookmarkStart w:id="3044" w:name="_Toc206496221"/>
      <w:bookmarkEnd w:id="3043"/>
      <w:bookmarkEnd w:id="3044"/>
    </w:p>
    <w:p w14:paraId="7652746A" w14:textId="085040B2" w:rsidR="00A250D6" w:rsidRDefault="00A250D6">
      <w:pPr>
        <w:pStyle w:val="a0"/>
        <w:ind w:leftChars="252"/>
        <w:rPr>
          <w:del w:id="3045" w:author="森川　裕太(アプリケーション開発２課)" w:date="2025-08-18T09:49:00Z" w16du:dateUtc="2025-08-18T00:49:00Z"/>
          <w:rFonts w:hAnsi="ＭＳ 明朝"/>
        </w:rPr>
        <w:pPrChange w:id="3046" w:author="森川　裕太(アプリケーション開発２課)" w:date="2025-08-07T11:55:00Z" w16du:dateUtc="2025-08-07T02:55:00Z">
          <w:pPr>
            <w:pStyle w:val="a0"/>
            <w:ind w:left="709"/>
          </w:pPr>
        </w:pPrChange>
      </w:pPr>
      <w:del w:id="3047" w:author="森川　裕太(アプリケーション開発２課)" w:date="2025-08-18T09:49:00Z" w16du:dateUtc="2025-08-18T00:49:00Z">
        <w:r>
          <w:rPr>
            <w:rFonts w:hAnsi="ＭＳ 明朝" w:hint="eastAsia"/>
          </w:rPr>
          <w:delText>小数点</w:delText>
        </w:r>
        <w:r w:rsidR="00A722C3">
          <w:rPr>
            <w:rFonts w:hAnsi="ＭＳ 明朝" w:hint="eastAsia"/>
          </w:rPr>
          <w:delText>キーを使った</w:delText>
        </w:r>
        <w:r>
          <w:rPr>
            <w:rFonts w:hAnsi="ＭＳ 明朝" w:hint="eastAsia"/>
          </w:rPr>
          <w:delText>計算</w:delText>
        </w:r>
        <w:bookmarkStart w:id="3048" w:name="_Toc206495883"/>
        <w:bookmarkStart w:id="3049" w:name="_Toc206496222"/>
        <w:bookmarkEnd w:id="3048"/>
        <w:bookmarkEnd w:id="3049"/>
      </w:del>
    </w:p>
    <w:tbl>
      <w:tblPr>
        <w:tblStyle w:val="afc"/>
        <w:tblW w:w="8679" w:type="dxa"/>
        <w:jc w:val="center"/>
        <w:tblLook w:val="04A0" w:firstRow="1" w:lastRow="0" w:firstColumn="1" w:lastColumn="0" w:noHBand="0" w:noVBand="1"/>
        <w:tblPrChange w:id="3050"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860"/>
        <w:gridCol w:w="2977"/>
        <w:gridCol w:w="2662"/>
        <w:gridCol w:w="2180"/>
        <w:tblGridChange w:id="3051">
          <w:tblGrid>
            <w:gridCol w:w="860"/>
            <w:gridCol w:w="2977"/>
            <w:gridCol w:w="2085"/>
            <w:gridCol w:w="577"/>
            <w:gridCol w:w="557"/>
            <w:gridCol w:w="1623"/>
            <w:gridCol w:w="1354"/>
            <w:gridCol w:w="2662"/>
            <w:gridCol w:w="2180"/>
          </w:tblGrid>
        </w:tblGridChange>
      </w:tblGrid>
      <w:tr w:rsidR="00A250D6" w14:paraId="19A8FF61" w14:textId="77777777" w:rsidTr="00470AA0">
        <w:trPr>
          <w:jc w:val="center"/>
          <w:del w:id="3052" w:author="森川　裕太(アプリケーション開発２課)" w:date="2025-08-18T09:49:00Z"/>
          <w:trPrChange w:id="3053" w:author="森川　裕太(アプリケーション開発２課)" w:date="2025-08-07T11:55:00Z" w16du:dateUtc="2025-08-07T02:55:00Z">
            <w:trPr>
              <w:gridBefore w:val="3"/>
            </w:trPr>
          </w:trPrChange>
        </w:trPr>
        <w:tc>
          <w:tcPr>
            <w:tcW w:w="860" w:type="dxa"/>
            <w:tcBorders>
              <w:bottom w:val="single" w:sz="4" w:space="0" w:color="auto"/>
            </w:tcBorders>
            <w:shd w:val="clear" w:color="auto" w:fill="E7E6E6" w:themeFill="background2"/>
            <w:tcPrChange w:id="3054"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3516AA3B" w14:textId="56837B04" w:rsidR="00A250D6" w:rsidRDefault="00A250D6" w:rsidP="002F0F0A">
            <w:pPr>
              <w:pStyle w:val="a0"/>
              <w:ind w:left="0"/>
              <w:jc w:val="center"/>
              <w:rPr>
                <w:del w:id="3055" w:author="森川　裕太(アプリケーション開発２課)" w:date="2025-08-18T08:56:00Z" w16du:dateUtc="2025-08-17T23:56:00Z"/>
                <w:rFonts w:hAnsi="ＭＳ 明朝"/>
              </w:rPr>
            </w:pPr>
            <w:del w:id="3056" w:author="森川　裕太(アプリケーション開発２課)" w:date="2025-08-18T08:56:00Z" w16du:dateUtc="2025-08-17T23:56:00Z">
              <w:r>
                <w:rPr>
                  <w:rFonts w:hAnsi="ＭＳ 明朝" w:hint="eastAsia"/>
                </w:rPr>
                <w:delText>計算例</w:delText>
              </w:r>
              <w:bookmarkStart w:id="3057" w:name="_Toc206495884"/>
              <w:bookmarkStart w:id="3058" w:name="_Toc206496223"/>
              <w:bookmarkEnd w:id="3057"/>
              <w:bookmarkEnd w:id="3058"/>
            </w:del>
          </w:p>
        </w:tc>
        <w:tc>
          <w:tcPr>
            <w:tcW w:w="2977" w:type="dxa"/>
            <w:shd w:val="clear" w:color="auto" w:fill="E7E6E6" w:themeFill="background2"/>
            <w:tcPrChange w:id="3059" w:author="森川　裕太(アプリケーション開発２課)" w:date="2025-08-07T11:55:00Z" w16du:dateUtc="2025-08-07T02:55:00Z">
              <w:tcPr>
                <w:tcW w:w="2977" w:type="dxa"/>
                <w:gridSpan w:val="2"/>
                <w:shd w:val="clear" w:color="auto" w:fill="E7E6E6" w:themeFill="background2"/>
              </w:tcPr>
            </w:tcPrChange>
          </w:tcPr>
          <w:p w14:paraId="418D68B5" w14:textId="6037C4E9" w:rsidR="00A250D6" w:rsidRDefault="00BE6EA6" w:rsidP="002F0F0A">
            <w:pPr>
              <w:pStyle w:val="a0"/>
              <w:ind w:left="0"/>
              <w:jc w:val="center"/>
              <w:rPr>
                <w:del w:id="3060" w:author="森川　裕太(アプリケーション開発２課)" w:date="2025-08-18T08:56:00Z" w16du:dateUtc="2025-08-17T23:56:00Z"/>
                <w:rFonts w:hAnsi="ＭＳ 明朝"/>
              </w:rPr>
            </w:pPr>
            <w:del w:id="3061" w:author="森川　裕太(アプリケーション開発２課)" w:date="2025-08-18T08:56:00Z" w16du:dateUtc="2025-08-17T23:56:00Z">
              <w:r>
                <w:rPr>
                  <w:rFonts w:hAnsi="ＭＳ 明朝" w:hint="eastAsia"/>
                </w:rPr>
                <w:delText>キー</w:delText>
              </w:r>
              <w:r w:rsidR="00A250D6">
                <w:rPr>
                  <w:rFonts w:hAnsi="ＭＳ 明朝" w:hint="eastAsia"/>
                </w:rPr>
                <w:delText>操作</w:delText>
              </w:r>
              <w:bookmarkStart w:id="3062" w:name="_Toc206495885"/>
              <w:bookmarkStart w:id="3063" w:name="_Toc206496224"/>
              <w:bookmarkEnd w:id="3062"/>
              <w:bookmarkEnd w:id="3063"/>
            </w:del>
          </w:p>
        </w:tc>
        <w:tc>
          <w:tcPr>
            <w:tcW w:w="2662" w:type="dxa"/>
            <w:shd w:val="clear" w:color="auto" w:fill="E7E6E6" w:themeFill="background2"/>
            <w:tcPrChange w:id="3064" w:author="森川　裕太(アプリケーション開発２課)" w:date="2025-08-07T11:55:00Z" w16du:dateUtc="2025-08-07T02:55:00Z">
              <w:tcPr>
                <w:tcW w:w="2662" w:type="dxa"/>
                <w:shd w:val="clear" w:color="auto" w:fill="E7E6E6" w:themeFill="background2"/>
              </w:tcPr>
            </w:tcPrChange>
          </w:tcPr>
          <w:p w14:paraId="68F6C856" w14:textId="082526AB" w:rsidR="00A250D6" w:rsidRDefault="00A250D6" w:rsidP="002F0F0A">
            <w:pPr>
              <w:pStyle w:val="a0"/>
              <w:ind w:left="0"/>
              <w:jc w:val="center"/>
              <w:rPr>
                <w:del w:id="3065" w:author="森川　裕太(アプリケーション開発２課)" w:date="2025-08-18T08:56:00Z" w16du:dateUtc="2025-08-17T23:56:00Z"/>
                <w:rFonts w:hAnsi="ＭＳ 明朝"/>
              </w:rPr>
            </w:pPr>
            <w:del w:id="3066" w:author="森川　裕太(アプリケーション開発２課)" w:date="2025-08-18T08:56:00Z" w16du:dateUtc="2025-08-17T23:56:00Z">
              <w:r>
                <w:rPr>
                  <w:rFonts w:hAnsi="ＭＳ 明朝" w:hint="eastAsia"/>
                </w:rPr>
                <w:delText>途中計算表示欄</w:delText>
              </w:r>
              <w:bookmarkStart w:id="3067" w:name="_Toc206495886"/>
              <w:bookmarkStart w:id="3068" w:name="_Toc206496225"/>
              <w:bookmarkEnd w:id="3067"/>
              <w:bookmarkEnd w:id="3068"/>
            </w:del>
          </w:p>
        </w:tc>
        <w:tc>
          <w:tcPr>
            <w:tcW w:w="2180" w:type="dxa"/>
            <w:shd w:val="clear" w:color="auto" w:fill="E7E6E6" w:themeFill="background2"/>
            <w:tcPrChange w:id="3069" w:author="森川　裕太(アプリケーション開発２課)" w:date="2025-08-07T11:55:00Z" w16du:dateUtc="2025-08-07T02:55:00Z">
              <w:tcPr>
                <w:tcW w:w="2180" w:type="dxa"/>
                <w:shd w:val="clear" w:color="auto" w:fill="E7E6E6" w:themeFill="background2"/>
              </w:tcPr>
            </w:tcPrChange>
          </w:tcPr>
          <w:p w14:paraId="5E706A40" w14:textId="54A63BBC" w:rsidR="00A250D6" w:rsidRDefault="00A250D6" w:rsidP="002F0F0A">
            <w:pPr>
              <w:pStyle w:val="a0"/>
              <w:ind w:left="0"/>
              <w:jc w:val="center"/>
              <w:rPr>
                <w:del w:id="3070" w:author="森川　裕太(アプリケーション開発２課)" w:date="2025-08-18T08:56:00Z" w16du:dateUtc="2025-08-17T23:56:00Z"/>
                <w:rFonts w:hAnsi="ＭＳ 明朝"/>
              </w:rPr>
            </w:pPr>
            <w:del w:id="3071" w:author="森川　裕太(アプリケーション開発２課)" w:date="2025-08-18T08:56:00Z" w16du:dateUtc="2025-08-17T23:56:00Z">
              <w:r>
                <w:rPr>
                  <w:rFonts w:hAnsi="ＭＳ 明朝" w:hint="eastAsia"/>
                </w:rPr>
                <w:delText>計算結果表示欄</w:delText>
              </w:r>
              <w:bookmarkStart w:id="3072" w:name="_Toc206495887"/>
              <w:bookmarkStart w:id="3073" w:name="_Toc206496226"/>
              <w:bookmarkEnd w:id="3072"/>
              <w:bookmarkEnd w:id="3073"/>
            </w:del>
          </w:p>
        </w:tc>
      </w:tr>
      <w:tr w:rsidR="00A250D6" w14:paraId="685AFEAE" w14:textId="77777777" w:rsidTr="00470AA0">
        <w:trPr>
          <w:trHeight w:val="126"/>
          <w:jc w:val="center"/>
          <w:del w:id="3074" w:author="森川　裕太(アプリケーション開発２課)" w:date="2025-08-18T09:49:00Z"/>
          <w:trPrChange w:id="3075" w:author="森川　裕太(アプリケーション開発２課)" w:date="2025-08-07T11:55:00Z" w16du:dateUtc="2025-08-07T02:55:00Z">
            <w:trPr>
              <w:gridBefore w:val="3"/>
              <w:trHeight w:val="126"/>
            </w:trPr>
          </w:trPrChange>
        </w:trPr>
        <w:tc>
          <w:tcPr>
            <w:tcW w:w="860" w:type="dxa"/>
            <w:tcBorders>
              <w:top w:val="single" w:sz="4" w:space="0" w:color="auto"/>
              <w:left w:val="single" w:sz="4" w:space="0" w:color="auto"/>
              <w:bottom w:val="single" w:sz="4" w:space="0" w:color="auto"/>
              <w:right w:val="single" w:sz="4" w:space="0" w:color="auto"/>
            </w:tcBorders>
            <w:tcPrChange w:id="3076"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0359F5D2" w14:textId="5F13A0CE" w:rsidR="00A250D6" w:rsidRDefault="00A250D6" w:rsidP="002F0F0A">
            <w:pPr>
              <w:pStyle w:val="a0"/>
              <w:ind w:left="0"/>
              <w:rPr>
                <w:del w:id="3077" w:author="森川　裕太(アプリケーション開発２課)" w:date="2025-08-18T08:56:00Z" w16du:dateUtc="2025-08-17T23:56:00Z"/>
                <w:rFonts w:hAnsi="ＭＳ 明朝"/>
              </w:rPr>
            </w:pPr>
            <w:del w:id="3078" w:author="森川　裕太(アプリケーション開発２課)" w:date="2025-08-18T08:56:00Z" w16du:dateUtc="2025-08-17T23:56:00Z">
              <w:r>
                <w:rPr>
                  <w:rFonts w:hAnsi="ＭＳ 明朝" w:hint="eastAsia"/>
                </w:rPr>
                <w:delText>2.3×6</w:delText>
              </w:r>
              <w:bookmarkStart w:id="3079" w:name="_Toc206495889"/>
              <w:bookmarkStart w:id="3080" w:name="_Toc206496228"/>
              <w:bookmarkEnd w:id="3079"/>
              <w:bookmarkEnd w:id="3080"/>
            </w:del>
          </w:p>
        </w:tc>
        <w:tc>
          <w:tcPr>
            <w:tcW w:w="2977" w:type="dxa"/>
            <w:tcBorders>
              <w:left w:val="single" w:sz="4" w:space="0" w:color="auto"/>
            </w:tcBorders>
            <w:tcPrChange w:id="3081" w:author="森川　裕太(アプリケーション開発２課)" w:date="2025-08-07T11:55:00Z" w16du:dateUtc="2025-08-07T02:55:00Z">
              <w:tcPr>
                <w:tcW w:w="2977" w:type="dxa"/>
                <w:gridSpan w:val="2"/>
                <w:tcBorders>
                  <w:left w:val="single" w:sz="4" w:space="0" w:color="auto"/>
                </w:tcBorders>
              </w:tcPr>
            </w:tcPrChange>
          </w:tcPr>
          <w:p w14:paraId="2D383B01" w14:textId="7CB4F515" w:rsidR="00A250D6" w:rsidRDefault="00A250D6" w:rsidP="002F0F0A">
            <w:pPr>
              <w:pStyle w:val="a0"/>
              <w:ind w:left="0"/>
              <w:jc w:val="right"/>
              <w:rPr>
                <w:del w:id="3082" w:author="森川　裕太(アプリケーション開発２課)" w:date="2025-08-18T08:56:00Z" w16du:dateUtc="2025-08-17T23:56:00Z"/>
                <w:rFonts w:hAnsi="ＭＳ 明朝"/>
              </w:rPr>
            </w:pPr>
            <w:del w:id="3083" w:author="森川　裕太(アプリケーション開発２課)" w:date="2025-08-18T08:56:00Z" w16du:dateUtc="2025-08-17T23:56:00Z">
              <w:r>
                <w:rPr>
                  <w:rFonts w:hAnsi="ＭＳ 明朝" w:hint="eastAsia"/>
                </w:rPr>
                <w:delText>2</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sidR="00EC3CAE">
                <w:rPr>
                  <w:rFonts w:hAnsi="ＭＳ 明朝"/>
                </w:rPr>
                <w:fldChar w:fldCharType="begin"/>
              </w:r>
              <w:r w:rsidR="00EC3CAE">
                <w:rPr>
                  <w:rFonts w:hAnsi="ＭＳ 明朝"/>
                </w:rPr>
                <w:delInstrText xml:space="preserve"> </w:delInstrText>
              </w:r>
              <w:r w:rsidR="00EC3CAE">
                <w:rPr>
                  <w:rFonts w:hAnsi="ＭＳ 明朝" w:hint="eastAsia"/>
                </w:rPr>
                <w:delInstrText>eq \o\ac(□,×)</w:delInstrText>
              </w:r>
              <w:r w:rsidR="00EC3CAE">
                <w:rPr>
                  <w:rFonts w:hAnsi="ＭＳ 明朝"/>
                </w:rPr>
                <w:fldChar w:fldCharType="end"/>
              </w:r>
              <w:r>
                <w:rPr>
                  <w:rFonts w:hAnsi="ＭＳ 明朝" w:hint="eastAsia"/>
                </w:rPr>
                <w:delText>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084" w:name="_Toc206495890"/>
              <w:bookmarkStart w:id="3085" w:name="_Toc206496229"/>
              <w:bookmarkEnd w:id="3084"/>
              <w:bookmarkEnd w:id="3085"/>
            </w:del>
          </w:p>
          <w:p w14:paraId="613C544D" w14:textId="452B2FAC" w:rsidR="00A250D6" w:rsidRDefault="00A250D6" w:rsidP="002F0F0A">
            <w:pPr>
              <w:pStyle w:val="a0"/>
              <w:ind w:left="0"/>
              <w:jc w:val="right"/>
              <w:rPr>
                <w:del w:id="3086" w:author="森川　裕太(アプリケーション開発２課)" w:date="2025-08-18T08:56:00Z" w16du:dateUtc="2025-08-17T23:56:00Z"/>
                <w:rFonts w:hAnsi="ＭＳ 明朝"/>
              </w:rPr>
            </w:pPr>
            <w:bookmarkStart w:id="3087" w:name="_Toc206495891"/>
            <w:bookmarkStart w:id="3088" w:name="_Toc206496230"/>
            <w:bookmarkEnd w:id="3087"/>
            <w:bookmarkEnd w:id="3088"/>
          </w:p>
        </w:tc>
        <w:tc>
          <w:tcPr>
            <w:tcW w:w="2662" w:type="dxa"/>
            <w:tcPrChange w:id="3089" w:author="森川　裕太(アプリケーション開発２課)" w:date="2025-08-07T11:55:00Z" w16du:dateUtc="2025-08-07T02:55:00Z">
              <w:tcPr>
                <w:tcW w:w="2662" w:type="dxa"/>
              </w:tcPr>
            </w:tcPrChange>
          </w:tcPr>
          <w:p w14:paraId="3BAC30EE" w14:textId="7ADF70DF" w:rsidR="00A250D6" w:rsidRDefault="00A250D6" w:rsidP="00A250D6">
            <w:pPr>
              <w:pStyle w:val="a0"/>
              <w:ind w:left="0"/>
              <w:jc w:val="right"/>
              <w:rPr>
                <w:del w:id="3090" w:author="森川　裕太(アプリケーション開発２課)" w:date="2025-08-18T08:56:00Z" w16du:dateUtc="2025-08-17T23:56:00Z"/>
                <w:rFonts w:hAnsi="ＭＳ 明朝"/>
              </w:rPr>
            </w:pPr>
            <w:del w:id="3091" w:author="森川　裕太(アプリケーション開発２課)" w:date="2025-08-18T08:56:00Z" w16du:dateUtc="2025-08-17T23:56:00Z">
              <w:r>
                <w:rPr>
                  <w:rFonts w:hAnsi="ＭＳ 明朝" w:hint="eastAsia"/>
                </w:rPr>
                <w:delText>2.3</w:delText>
              </w:r>
              <w:r w:rsidR="00EC3CAE">
                <w:rPr>
                  <w:rFonts w:hAnsi="ＭＳ 明朝"/>
                </w:rPr>
                <w:fldChar w:fldCharType="begin"/>
              </w:r>
              <w:r w:rsidR="00EC3CAE">
                <w:rPr>
                  <w:rFonts w:hAnsi="ＭＳ 明朝"/>
                </w:rPr>
                <w:delInstrText xml:space="preserve"> </w:delInstrText>
              </w:r>
              <w:r w:rsidR="00EC3CAE">
                <w:rPr>
                  <w:rFonts w:hAnsi="ＭＳ 明朝" w:hint="eastAsia"/>
                </w:rPr>
                <w:delInstrText>eq \o\ac(□,×)</w:delInstrText>
              </w:r>
              <w:r w:rsidR="00EC3CAE">
                <w:rPr>
                  <w:rFonts w:hAnsi="ＭＳ 明朝"/>
                </w:rPr>
                <w:fldChar w:fldCharType="end"/>
              </w:r>
              <w:r>
                <w:rPr>
                  <w:rFonts w:hAnsi="ＭＳ 明朝" w:hint="eastAsia"/>
                </w:rPr>
                <w:delText>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092" w:name="_Toc206495892"/>
              <w:bookmarkStart w:id="3093" w:name="_Toc206496231"/>
              <w:bookmarkEnd w:id="3092"/>
              <w:bookmarkEnd w:id="3093"/>
            </w:del>
          </w:p>
          <w:p w14:paraId="236EC1F5" w14:textId="68FA01A9" w:rsidR="00A250D6" w:rsidRDefault="00A250D6" w:rsidP="002F0F0A">
            <w:pPr>
              <w:pStyle w:val="a0"/>
              <w:ind w:left="0" w:right="90"/>
              <w:jc w:val="right"/>
              <w:rPr>
                <w:del w:id="3094" w:author="森川　裕太(アプリケーション開発２課)" w:date="2025-08-18T08:56:00Z" w16du:dateUtc="2025-08-17T23:56:00Z"/>
                <w:rFonts w:hAnsi="ＭＳ 明朝"/>
              </w:rPr>
            </w:pPr>
            <w:bookmarkStart w:id="3095" w:name="_Toc206495893"/>
            <w:bookmarkStart w:id="3096" w:name="_Toc206496232"/>
            <w:bookmarkEnd w:id="3095"/>
            <w:bookmarkEnd w:id="3096"/>
          </w:p>
        </w:tc>
        <w:tc>
          <w:tcPr>
            <w:tcW w:w="2180" w:type="dxa"/>
            <w:tcPrChange w:id="3097" w:author="森川　裕太(アプリケーション開発２課)" w:date="2025-08-07T11:55:00Z" w16du:dateUtc="2025-08-07T02:55:00Z">
              <w:tcPr>
                <w:tcW w:w="2180" w:type="dxa"/>
              </w:tcPr>
            </w:tcPrChange>
          </w:tcPr>
          <w:p w14:paraId="6B138ED2" w14:textId="658F3915" w:rsidR="00A250D6" w:rsidRDefault="00A250D6" w:rsidP="002F0F0A">
            <w:pPr>
              <w:pStyle w:val="a0"/>
              <w:ind w:left="0"/>
              <w:jc w:val="right"/>
              <w:rPr>
                <w:del w:id="3098" w:author="森川　裕太(アプリケーション開発２課)" w:date="2025-08-18T08:56:00Z" w16du:dateUtc="2025-08-17T23:56:00Z"/>
                <w:rFonts w:hAnsi="ＭＳ 明朝"/>
              </w:rPr>
            </w:pPr>
            <w:del w:id="3099" w:author="森川　裕太(アプリケーション開発２課)" w:date="2025-08-18T08:56:00Z" w16du:dateUtc="2025-08-17T23:56:00Z">
              <w:r>
                <w:rPr>
                  <w:rFonts w:hAnsi="ＭＳ 明朝" w:hint="eastAsia"/>
                </w:rPr>
                <w:delText>13.8</w:delText>
              </w:r>
              <w:bookmarkStart w:id="3100" w:name="_Toc206495894"/>
              <w:bookmarkStart w:id="3101" w:name="_Toc206496233"/>
              <w:bookmarkEnd w:id="3100"/>
              <w:bookmarkEnd w:id="3101"/>
            </w:del>
          </w:p>
        </w:tc>
      </w:tr>
    </w:tbl>
    <w:p w14:paraId="38AD05F0" w14:textId="0BF5568A" w:rsidR="00A250D6" w:rsidRDefault="00A250D6">
      <w:pPr>
        <w:pStyle w:val="a0"/>
        <w:ind w:leftChars="252"/>
        <w:rPr>
          <w:del w:id="3102" w:author="森川　裕太(アプリケーション開発２課)" w:date="2025-08-18T09:49:00Z" w16du:dateUtc="2025-08-18T00:49:00Z"/>
          <w:rFonts w:hAnsi="ＭＳ 明朝"/>
        </w:rPr>
        <w:pPrChange w:id="3103" w:author="森川　裕太(アプリケーション開発２課)" w:date="2025-08-07T11:55:00Z" w16du:dateUtc="2025-08-07T02:55:00Z">
          <w:pPr>
            <w:pStyle w:val="a0"/>
            <w:ind w:left="709"/>
          </w:pPr>
        </w:pPrChange>
      </w:pPr>
      <w:del w:id="3104" w:author="森川　裕太(アプリケーション開発２課)" w:date="2025-08-18T09:49:00Z" w16du:dateUtc="2025-08-18T00:49:00Z">
        <w:r>
          <w:rPr>
            <w:rFonts w:hAnsi="ＭＳ 明朝" w:hint="eastAsia"/>
          </w:rPr>
          <w:delText>計算結果に対して</w:delText>
        </w:r>
        <w:r w:rsidR="007F35AD">
          <w:rPr>
            <w:rFonts w:hAnsi="ＭＳ 明朝" w:hint="eastAsia"/>
          </w:rPr>
          <w:delText>小数点キー</w:delText>
        </w:r>
        <w:r>
          <w:rPr>
            <w:rFonts w:hAnsi="ＭＳ 明朝" w:hint="eastAsia"/>
          </w:rPr>
          <w:delText>を入力すると、これまでの計算結果がクリアされる</w:delText>
        </w:r>
        <w:bookmarkStart w:id="3105" w:name="_Toc206495896"/>
        <w:bookmarkStart w:id="3106" w:name="_Toc206496235"/>
        <w:bookmarkEnd w:id="3105"/>
        <w:bookmarkEnd w:id="3106"/>
      </w:del>
    </w:p>
    <w:tbl>
      <w:tblPr>
        <w:tblStyle w:val="afc"/>
        <w:tblW w:w="8674" w:type="dxa"/>
        <w:jc w:val="center"/>
        <w:tblLook w:val="04A0" w:firstRow="1" w:lastRow="0" w:firstColumn="1" w:lastColumn="0" w:noHBand="0" w:noVBand="1"/>
        <w:tblPrChange w:id="3107"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855"/>
        <w:gridCol w:w="2977"/>
        <w:gridCol w:w="2662"/>
        <w:gridCol w:w="2180"/>
        <w:tblGridChange w:id="3108">
          <w:tblGrid>
            <w:gridCol w:w="855"/>
            <w:gridCol w:w="2977"/>
            <w:gridCol w:w="2090"/>
            <w:gridCol w:w="572"/>
            <w:gridCol w:w="562"/>
            <w:gridCol w:w="1618"/>
            <w:gridCol w:w="1359"/>
            <w:gridCol w:w="2662"/>
            <w:gridCol w:w="2180"/>
          </w:tblGrid>
        </w:tblGridChange>
      </w:tblGrid>
      <w:tr w:rsidR="00A250D6" w14:paraId="46AC61E7" w14:textId="77777777" w:rsidTr="001A2934">
        <w:trPr>
          <w:jc w:val="center"/>
          <w:del w:id="3109" w:author="森川　裕太(アプリケーション開発２課)" w:date="2025-08-18T09:49:00Z"/>
          <w:trPrChange w:id="3110" w:author="森川　裕太(アプリケーション開発２課)" w:date="2025-08-07T11:55:00Z" w16du:dateUtc="2025-08-07T02:55:00Z">
            <w:trPr>
              <w:gridBefore w:val="3"/>
            </w:trPr>
          </w:trPrChange>
        </w:trPr>
        <w:tc>
          <w:tcPr>
            <w:tcW w:w="855" w:type="dxa"/>
            <w:tcBorders>
              <w:bottom w:val="single" w:sz="4" w:space="0" w:color="auto"/>
            </w:tcBorders>
            <w:shd w:val="clear" w:color="auto" w:fill="E7E6E6" w:themeFill="background2"/>
            <w:tcPrChange w:id="3111"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20193BE7" w14:textId="178FA371" w:rsidR="00A250D6" w:rsidRDefault="00A250D6" w:rsidP="002F0F0A">
            <w:pPr>
              <w:pStyle w:val="a0"/>
              <w:ind w:left="0"/>
              <w:jc w:val="center"/>
              <w:rPr>
                <w:del w:id="3112" w:author="森川　裕太(アプリケーション開発２課)" w:date="2025-08-18T09:07:00Z" w16du:dateUtc="2025-08-18T00:07:00Z"/>
                <w:rFonts w:hAnsi="ＭＳ 明朝"/>
              </w:rPr>
            </w:pPr>
            <w:del w:id="3113" w:author="森川　裕太(アプリケーション開発２課)" w:date="2025-08-18T09:07:00Z" w16du:dateUtc="2025-08-18T00:07:00Z">
              <w:r>
                <w:rPr>
                  <w:rFonts w:hAnsi="ＭＳ 明朝" w:hint="eastAsia"/>
                </w:rPr>
                <w:delText>計算例</w:delText>
              </w:r>
              <w:bookmarkStart w:id="3114" w:name="_Toc206495897"/>
              <w:bookmarkStart w:id="3115" w:name="_Toc206496236"/>
              <w:bookmarkEnd w:id="3114"/>
              <w:bookmarkEnd w:id="3115"/>
            </w:del>
          </w:p>
        </w:tc>
        <w:tc>
          <w:tcPr>
            <w:tcW w:w="2977" w:type="dxa"/>
            <w:shd w:val="clear" w:color="auto" w:fill="E7E6E6" w:themeFill="background2"/>
            <w:tcPrChange w:id="3116" w:author="森川　裕太(アプリケーション開発２課)" w:date="2025-08-07T11:55:00Z" w16du:dateUtc="2025-08-07T02:55:00Z">
              <w:tcPr>
                <w:tcW w:w="2977" w:type="dxa"/>
                <w:gridSpan w:val="2"/>
                <w:shd w:val="clear" w:color="auto" w:fill="E7E6E6" w:themeFill="background2"/>
              </w:tcPr>
            </w:tcPrChange>
          </w:tcPr>
          <w:p w14:paraId="031BD41B" w14:textId="3527ADEA" w:rsidR="00A250D6" w:rsidRDefault="00BE6EA6" w:rsidP="002F0F0A">
            <w:pPr>
              <w:pStyle w:val="a0"/>
              <w:ind w:left="0"/>
              <w:jc w:val="center"/>
              <w:rPr>
                <w:del w:id="3117" w:author="森川　裕太(アプリケーション開発２課)" w:date="2025-08-18T09:07:00Z" w16du:dateUtc="2025-08-18T00:07:00Z"/>
                <w:rFonts w:hAnsi="ＭＳ 明朝"/>
              </w:rPr>
            </w:pPr>
            <w:del w:id="3118" w:author="森川　裕太(アプリケーション開発２課)" w:date="2025-08-18T09:07:00Z" w16du:dateUtc="2025-08-18T00:07:00Z">
              <w:r>
                <w:rPr>
                  <w:rFonts w:hAnsi="ＭＳ 明朝" w:hint="eastAsia"/>
                </w:rPr>
                <w:delText>キー</w:delText>
              </w:r>
              <w:r w:rsidR="00A250D6">
                <w:rPr>
                  <w:rFonts w:hAnsi="ＭＳ 明朝" w:hint="eastAsia"/>
                </w:rPr>
                <w:delText>操作</w:delText>
              </w:r>
              <w:bookmarkStart w:id="3119" w:name="_Toc206495898"/>
              <w:bookmarkStart w:id="3120" w:name="_Toc206496237"/>
              <w:bookmarkEnd w:id="3119"/>
              <w:bookmarkEnd w:id="3120"/>
            </w:del>
          </w:p>
        </w:tc>
        <w:tc>
          <w:tcPr>
            <w:tcW w:w="2662" w:type="dxa"/>
            <w:shd w:val="clear" w:color="auto" w:fill="E7E6E6" w:themeFill="background2"/>
            <w:tcPrChange w:id="3121" w:author="森川　裕太(アプリケーション開発２課)" w:date="2025-08-07T11:55:00Z" w16du:dateUtc="2025-08-07T02:55:00Z">
              <w:tcPr>
                <w:tcW w:w="2662" w:type="dxa"/>
                <w:shd w:val="clear" w:color="auto" w:fill="E7E6E6" w:themeFill="background2"/>
              </w:tcPr>
            </w:tcPrChange>
          </w:tcPr>
          <w:p w14:paraId="5DA4B259" w14:textId="2E8AF789" w:rsidR="00A250D6" w:rsidRDefault="00A250D6" w:rsidP="002F0F0A">
            <w:pPr>
              <w:pStyle w:val="a0"/>
              <w:ind w:left="0"/>
              <w:jc w:val="center"/>
              <w:rPr>
                <w:del w:id="3122" w:author="森川　裕太(アプリケーション開発２課)" w:date="2025-08-18T09:07:00Z" w16du:dateUtc="2025-08-18T00:07:00Z"/>
                <w:rFonts w:hAnsi="ＭＳ 明朝"/>
              </w:rPr>
            </w:pPr>
            <w:del w:id="3123" w:author="森川　裕太(アプリケーション開発２課)" w:date="2025-08-18T09:07:00Z" w16du:dateUtc="2025-08-18T00:07:00Z">
              <w:r>
                <w:rPr>
                  <w:rFonts w:hAnsi="ＭＳ 明朝" w:hint="eastAsia"/>
                </w:rPr>
                <w:delText>途中計算表示欄</w:delText>
              </w:r>
              <w:bookmarkStart w:id="3124" w:name="_Toc206495899"/>
              <w:bookmarkStart w:id="3125" w:name="_Toc206496238"/>
              <w:bookmarkEnd w:id="3124"/>
              <w:bookmarkEnd w:id="3125"/>
            </w:del>
          </w:p>
        </w:tc>
        <w:tc>
          <w:tcPr>
            <w:tcW w:w="2180" w:type="dxa"/>
            <w:shd w:val="clear" w:color="auto" w:fill="E7E6E6" w:themeFill="background2"/>
            <w:tcPrChange w:id="3126" w:author="森川　裕太(アプリケーション開発２課)" w:date="2025-08-07T11:55:00Z" w16du:dateUtc="2025-08-07T02:55:00Z">
              <w:tcPr>
                <w:tcW w:w="2180" w:type="dxa"/>
                <w:shd w:val="clear" w:color="auto" w:fill="E7E6E6" w:themeFill="background2"/>
              </w:tcPr>
            </w:tcPrChange>
          </w:tcPr>
          <w:p w14:paraId="125AF66D" w14:textId="568EC4F0" w:rsidR="00A250D6" w:rsidRDefault="00A250D6" w:rsidP="002F0F0A">
            <w:pPr>
              <w:pStyle w:val="a0"/>
              <w:ind w:left="0"/>
              <w:jc w:val="center"/>
              <w:rPr>
                <w:del w:id="3127" w:author="森川　裕太(アプリケーション開発２課)" w:date="2025-08-18T09:07:00Z" w16du:dateUtc="2025-08-18T00:07:00Z"/>
                <w:rFonts w:hAnsi="ＭＳ 明朝"/>
              </w:rPr>
            </w:pPr>
            <w:del w:id="3128" w:author="森川　裕太(アプリケーション開発２課)" w:date="2025-08-18T09:07:00Z" w16du:dateUtc="2025-08-18T00:07:00Z">
              <w:r>
                <w:rPr>
                  <w:rFonts w:hAnsi="ＭＳ 明朝" w:hint="eastAsia"/>
                </w:rPr>
                <w:delText>計算結果表示欄</w:delText>
              </w:r>
              <w:bookmarkStart w:id="3129" w:name="_Toc206495900"/>
              <w:bookmarkStart w:id="3130" w:name="_Toc206496239"/>
              <w:bookmarkEnd w:id="3129"/>
              <w:bookmarkEnd w:id="3130"/>
            </w:del>
          </w:p>
        </w:tc>
      </w:tr>
      <w:tr w:rsidR="00A250D6" w14:paraId="3329E345" w14:textId="77777777" w:rsidTr="001A2934">
        <w:trPr>
          <w:trHeight w:val="126"/>
          <w:jc w:val="center"/>
          <w:del w:id="3131" w:author="森川　裕太(アプリケーション開発２課)" w:date="2025-08-18T09:49:00Z"/>
          <w:trPrChange w:id="3132" w:author="森川　裕太(アプリケーション開発２課)" w:date="2025-08-07T11:55:00Z" w16du:dateUtc="2025-08-07T02:55:00Z">
            <w:trPr>
              <w:gridBefore w:val="3"/>
              <w:trHeight w:val="126"/>
            </w:trPr>
          </w:trPrChange>
        </w:trPr>
        <w:tc>
          <w:tcPr>
            <w:tcW w:w="855" w:type="dxa"/>
            <w:tcBorders>
              <w:top w:val="single" w:sz="4" w:space="0" w:color="auto"/>
              <w:left w:val="single" w:sz="4" w:space="0" w:color="auto"/>
              <w:bottom w:val="single" w:sz="4" w:space="0" w:color="auto"/>
              <w:right w:val="single" w:sz="4" w:space="0" w:color="auto"/>
            </w:tcBorders>
            <w:tcPrChange w:id="3133"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5E34BE7F" w14:textId="25ED4B9B" w:rsidR="00A250D6" w:rsidRDefault="00A250D6" w:rsidP="002F0F0A">
            <w:pPr>
              <w:pStyle w:val="a0"/>
              <w:ind w:left="0"/>
              <w:rPr>
                <w:del w:id="3134" w:author="森川　裕太(アプリケーション開発２課)" w:date="2025-08-18T09:07:00Z" w16du:dateUtc="2025-08-18T00:07:00Z"/>
                <w:rFonts w:hAnsi="ＭＳ 明朝"/>
              </w:rPr>
            </w:pPr>
            <w:del w:id="3135" w:author="森川　裕太(アプリケーション開発２課)" w:date="2025-08-18T09:07:00Z" w16du:dateUtc="2025-08-18T00:07:00Z">
              <w:r>
                <w:rPr>
                  <w:rFonts w:hAnsi="ＭＳ 明朝" w:hint="eastAsia"/>
                </w:rPr>
                <w:delText>2.3×6</w:delText>
              </w:r>
              <w:bookmarkStart w:id="3136" w:name="_Toc206495902"/>
              <w:bookmarkStart w:id="3137" w:name="_Toc206496241"/>
              <w:bookmarkEnd w:id="3136"/>
              <w:bookmarkEnd w:id="3137"/>
            </w:del>
          </w:p>
        </w:tc>
        <w:tc>
          <w:tcPr>
            <w:tcW w:w="2977" w:type="dxa"/>
            <w:tcBorders>
              <w:left w:val="single" w:sz="4" w:space="0" w:color="auto"/>
            </w:tcBorders>
            <w:tcPrChange w:id="3138" w:author="森川　裕太(アプリケーション開発２課)" w:date="2025-08-07T11:55:00Z" w16du:dateUtc="2025-08-07T02:55:00Z">
              <w:tcPr>
                <w:tcW w:w="2977" w:type="dxa"/>
                <w:gridSpan w:val="2"/>
                <w:tcBorders>
                  <w:left w:val="single" w:sz="4" w:space="0" w:color="auto"/>
                </w:tcBorders>
              </w:tcPr>
            </w:tcPrChange>
          </w:tcPr>
          <w:p w14:paraId="287CF756" w14:textId="5FFDE88A" w:rsidR="00A250D6" w:rsidRDefault="00A250D6" w:rsidP="002F0F0A">
            <w:pPr>
              <w:pStyle w:val="a0"/>
              <w:ind w:left="0"/>
              <w:jc w:val="right"/>
              <w:rPr>
                <w:del w:id="3139" w:author="森川　裕太(アプリケーション開発２課)" w:date="2025-08-18T09:07:00Z" w16du:dateUtc="2025-08-18T00:07:00Z"/>
                <w:rFonts w:hAnsi="ＭＳ 明朝"/>
              </w:rPr>
            </w:pPr>
            <w:del w:id="3140" w:author="森川　裕太(アプリケーション開発２課)" w:date="2025-08-18T09:07:00Z" w16du:dateUtc="2025-08-18T00:07:00Z">
              <w:r>
                <w:rPr>
                  <w:rFonts w:hAnsi="ＭＳ 明朝" w:hint="eastAsia"/>
                </w:rPr>
                <w:delText>2</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sidR="00EC3CAE">
                <w:rPr>
                  <w:rFonts w:hAnsi="ＭＳ 明朝"/>
                </w:rPr>
                <w:fldChar w:fldCharType="begin"/>
              </w:r>
              <w:r w:rsidR="00EC3CAE">
                <w:rPr>
                  <w:rFonts w:hAnsi="ＭＳ 明朝"/>
                </w:rPr>
                <w:delInstrText xml:space="preserve"> </w:delInstrText>
              </w:r>
              <w:r w:rsidR="00EC3CAE">
                <w:rPr>
                  <w:rFonts w:hAnsi="ＭＳ 明朝" w:hint="eastAsia"/>
                </w:rPr>
                <w:delInstrText>eq \o\ac(□,×)</w:delInstrText>
              </w:r>
              <w:r w:rsidR="00EC3CAE">
                <w:rPr>
                  <w:rFonts w:hAnsi="ＭＳ 明朝"/>
                </w:rPr>
                <w:fldChar w:fldCharType="end"/>
              </w:r>
              <w:r>
                <w:rPr>
                  <w:rFonts w:hAnsi="ＭＳ 明朝" w:hint="eastAsia"/>
                </w:rPr>
                <w:delText>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141" w:name="_Toc206495903"/>
              <w:bookmarkStart w:id="3142" w:name="_Toc206496242"/>
              <w:bookmarkEnd w:id="3141"/>
              <w:bookmarkEnd w:id="3142"/>
            </w:del>
          </w:p>
          <w:p w14:paraId="5D2978FB" w14:textId="47E6B036" w:rsidR="00A250D6" w:rsidRDefault="00A250D6" w:rsidP="002F0F0A">
            <w:pPr>
              <w:pStyle w:val="a0"/>
              <w:ind w:left="0"/>
              <w:jc w:val="right"/>
              <w:rPr>
                <w:del w:id="3143" w:author="森川　裕太(アプリケーション開発２課)" w:date="2025-08-18T09:07:00Z" w16du:dateUtc="2025-08-18T00:07:00Z"/>
                <w:rFonts w:hAnsi="ＭＳ 明朝"/>
              </w:rPr>
            </w:pPr>
            <w:del w:id="3144" w:author="森川　裕太(アプリケーション開発２課)" w:date="2025-08-18T09:07:00Z" w16du:dateUtc="2025-08-18T00:07:00Z">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145" w:name="_Toc206495904"/>
              <w:bookmarkStart w:id="3146" w:name="_Toc206496243"/>
              <w:bookmarkEnd w:id="3145"/>
              <w:bookmarkEnd w:id="3146"/>
            </w:del>
          </w:p>
        </w:tc>
        <w:tc>
          <w:tcPr>
            <w:tcW w:w="2662" w:type="dxa"/>
            <w:tcPrChange w:id="3147" w:author="森川　裕太(アプリケーション開発２課)" w:date="2025-08-07T11:55:00Z" w16du:dateUtc="2025-08-07T02:55:00Z">
              <w:tcPr>
                <w:tcW w:w="2662" w:type="dxa"/>
              </w:tcPr>
            </w:tcPrChange>
          </w:tcPr>
          <w:p w14:paraId="1B130DC0" w14:textId="2B714983" w:rsidR="00A250D6" w:rsidRDefault="00A250D6" w:rsidP="002F0F0A">
            <w:pPr>
              <w:pStyle w:val="a0"/>
              <w:ind w:left="0"/>
              <w:jc w:val="right"/>
              <w:rPr>
                <w:del w:id="3148" w:author="森川　裕太(アプリケーション開発２課)" w:date="2025-08-18T09:07:00Z" w16du:dateUtc="2025-08-18T00:07:00Z"/>
                <w:rFonts w:hAnsi="ＭＳ 明朝"/>
              </w:rPr>
            </w:pPr>
            <w:del w:id="3149" w:author="森川　裕太(アプリケーション開発２課)" w:date="2025-08-18T09:07:00Z" w16du:dateUtc="2025-08-18T00:07:00Z">
              <w:r>
                <w:rPr>
                  <w:rFonts w:hAnsi="ＭＳ 明朝" w:hint="eastAsia"/>
                </w:rPr>
                <w:delText>2.3</w:delText>
              </w:r>
              <w:r w:rsidR="00EC3CAE">
                <w:rPr>
                  <w:rFonts w:hAnsi="ＭＳ 明朝"/>
                </w:rPr>
                <w:fldChar w:fldCharType="begin"/>
              </w:r>
              <w:r w:rsidR="00EC3CAE">
                <w:rPr>
                  <w:rFonts w:hAnsi="ＭＳ 明朝"/>
                </w:rPr>
                <w:delInstrText xml:space="preserve"> </w:delInstrText>
              </w:r>
              <w:r w:rsidR="00EC3CAE">
                <w:rPr>
                  <w:rFonts w:hAnsi="ＭＳ 明朝" w:hint="eastAsia"/>
                </w:rPr>
                <w:delInstrText>eq \o\ac(□,×)</w:delInstrText>
              </w:r>
              <w:r w:rsidR="00EC3CAE">
                <w:rPr>
                  <w:rFonts w:hAnsi="ＭＳ 明朝"/>
                </w:rPr>
                <w:fldChar w:fldCharType="end"/>
              </w:r>
              <w:r>
                <w:rPr>
                  <w:rFonts w:hAnsi="ＭＳ 明朝" w:hint="eastAsia"/>
                </w:rPr>
                <w:delText>6</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150" w:name="_Toc206495905"/>
              <w:bookmarkStart w:id="3151" w:name="_Toc206496244"/>
              <w:bookmarkEnd w:id="3150"/>
              <w:bookmarkEnd w:id="3151"/>
            </w:del>
          </w:p>
          <w:p w14:paraId="45034D0D" w14:textId="341DF112" w:rsidR="00A250D6" w:rsidRDefault="00A250D6" w:rsidP="002F0F0A">
            <w:pPr>
              <w:pStyle w:val="a0"/>
              <w:ind w:left="0" w:right="90"/>
              <w:jc w:val="right"/>
              <w:rPr>
                <w:del w:id="3152" w:author="森川　裕太(アプリケーション開発２課)" w:date="2025-08-18T09:07:00Z" w16du:dateUtc="2025-08-18T00:07:00Z"/>
                <w:rFonts w:hAnsi="ＭＳ 明朝"/>
              </w:rPr>
            </w:pPr>
            <w:bookmarkStart w:id="3153" w:name="_Toc206495906"/>
            <w:bookmarkStart w:id="3154" w:name="_Toc206496245"/>
            <w:bookmarkEnd w:id="3153"/>
            <w:bookmarkEnd w:id="3154"/>
          </w:p>
        </w:tc>
        <w:tc>
          <w:tcPr>
            <w:tcW w:w="2180" w:type="dxa"/>
            <w:tcPrChange w:id="3155" w:author="森川　裕太(アプリケーション開発２課)" w:date="2025-08-07T11:55:00Z" w16du:dateUtc="2025-08-07T02:55:00Z">
              <w:tcPr>
                <w:tcW w:w="2180" w:type="dxa"/>
              </w:tcPr>
            </w:tcPrChange>
          </w:tcPr>
          <w:p w14:paraId="60B9D456" w14:textId="11634DA9" w:rsidR="00A250D6" w:rsidRDefault="00A250D6" w:rsidP="002F0F0A">
            <w:pPr>
              <w:pStyle w:val="a0"/>
              <w:ind w:left="0"/>
              <w:jc w:val="right"/>
              <w:rPr>
                <w:del w:id="3156" w:author="森川　裕太(アプリケーション開発２課)" w:date="2025-08-18T09:07:00Z" w16du:dateUtc="2025-08-18T00:07:00Z"/>
                <w:rFonts w:hAnsi="ＭＳ 明朝"/>
              </w:rPr>
            </w:pPr>
            <w:del w:id="3157" w:author="森川　裕太(アプリケーション開発２課)" w:date="2025-08-18T09:07:00Z" w16du:dateUtc="2025-08-18T00:07:00Z">
              <w:r>
                <w:rPr>
                  <w:rFonts w:hAnsi="ＭＳ 明朝" w:hint="eastAsia"/>
                </w:rPr>
                <w:delText>13.8</w:delText>
              </w:r>
              <w:bookmarkStart w:id="3158" w:name="_Toc206495907"/>
              <w:bookmarkStart w:id="3159" w:name="_Toc206496246"/>
              <w:bookmarkEnd w:id="3158"/>
              <w:bookmarkEnd w:id="3159"/>
            </w:del>
          </w:p>
          <w:p w14:paraId="2AAFBE72" w14:textId="04F273DD" w:rsidR="00A250D6" w:rsidRDefault="00A250D6" w:rsidP="002F0F0A">
            <w:pPr>
              <w:pStyle w:val="a0"/>
              <w:ind w:left="0"/>
              <w:jc w:val="right"/>
              <w:rPr>
                <w:del w:id="3160" w:author="森川　裕太(アプリケーション開発２課)" w:date="2025-08-18T09:07:00Z" w16du:dateUtc="2025-08-18T00:07:00Z"/>
                <w:rFonts w:hAnsi="ＭＳ 明朝"/>
              </w:rPr>
            </w:pPr>
            <w:del w:id="3161" w:author="森川　裕太(アプリケーション開発２課)" w:date="2025-08-18T09:07:00Z" w16du:dateUtc="2025-08-18T00:07:00Z">
              <w:r>
                <w:rPr>
                  <w:rFonts w:hAnsi="ＭＳ 明朝" w:hint="eastAsia"/>
                </w:rPr>
                <w:delText>0.</w:delText>
              </w:r>
              <w:bookmarkStart w:id="3162" w:name="_Toc206495908"/>
              <w:bookmarkStart w:id="3163" w:name="_Toc206496247"/>
              <w:bookmarkEnd w:id="3162"/>
              <w:bookmarkEnd w:id="3163"/>
            </w:del>
          </w:p>
        </w:tc>
      </w:tr>
    </w:tbl>
    <w:p w14:paraId="501683C3" w14:textId="42A7BD8D" w:rsidR="00A250D6" w:rsidRDefault="00A250D6">
      <w:pPr>
        <w:pStyle w:val="a0"/>
        <w:ind w:leftChars="76" w:left="137"/>
        <w:rPr>
          <w:del w:id="3164" w:author="森川　裕太(アプリケーション開発２課)" w:date="2025-08-18T09:49:00Z" w16du:dateUtc="2025-08-18T00:49:00Z"/>
          <w:rFonts w:hAnsi="ＭＳ 明朝"/>
        </w:rPr>
        <w:pPrChange w:id="3165" w:author="森川　裕太(アプリケーション開発２課)" w:date="2025-08-07T11:55:00Z" w16du:dateUtc="2025-08-07T02:55:00Z">
          <w:pPr>
            <w:pStyle w:val="a0"/>
            <w:ind w:left="0"/>
          </w:pPr>
        </w:pPrChange>
      </w:pPr>
      <w:bookmarkStart w:id="3166" w:name="_Toc206495910"/>
      <w:bookmarkStart w:id="3167" w:name="_Toc206496249"/>
      <w:bookmarkEnd w:id="3166"/>
      <w:bookmarkEnd w:id="3167"/>
    </w:p>
    <w:p w14:paraId="0E1EDC6F" w14:textId="381F90A8" w:rsidR="00A250D6" w:rsidRDefault="00A250D6">
      <w:pPr>
        <w:pStyle w:val="a0"/>
        <w:ind w:leftChars="469" w:left="844"/>
        <w:rPr>
          <w:del w:id="3168" w:author="森川　裕太(アプリケーション開発２課)" w:date="2025-08-18T09:49:00Z" w16du:dateUtc="2025-08-18T00:49:00Z"/>
          <w:rFonts w:hAnsi="ＭＳ 明朝"/>
        </w:rPr>
        <w:pPrChange w:id="3169" w:author="森川　裕太(アプリケーション開発２課)" w:date="2025-08-07T11:55:00Z" w16du:dateUtc="2025-08-07T02:55:00Z">
          <w:pPr>
            <w:pStyle w:val="a0"/>
            <w:ind w:left="709"/>
          </w:pPr>
        </w:pPrChange>
      </w:pPr>
      <w:bookmarkStart w:id="3170" w:name="_Toc206495911"/>
      <w:bookmarkStart w:id="3171" w:name="_Toc206496250"/>
      <w:bookmarkEnd w:id="3170"/>
      <w:bookmarkEnd w:id="3171"/>
    </w:p>
    <w:p w14:paraId="6C2B707D" w14:textId="697F0BC1" w:rsidR="003A1CCE" w:rsidRDefault="00A722C3">
      <w:pPr>
        <w:pStyle w:val="a0"/>
        <w:ind w:leftChars="252"/>
        <w:rPr>
          <w:del w:id="3172" w:author="森川　裕太(アプリケーション開発２課)" w:date="2025-08-18T09:49:00Z" w16du:dateUtc="2025-08-18T00:49:00Z"/>
          <w:rFonts w:hAnsi="ＭＳ 明朝"/>
        </w:rPr>
        <w:pPrChange w:id="3173" w:author="森川　裕太(アプリケーション開発２課)" w:date="2025-08-07T11:55:00Z" w16du:dateUtc="2025-08-07T02:55:00Z">
          <w:pPr>
            <w:pStyle w:val="a0"/>
            <w:ind w:left="709"/>
          </w:pPr>
        </w:pPrChange>
      </w:pPr>
      <w:del w:id="3174" w:author="森川　裕太(アプリケーション開発２課)" w:date="2025-08-18T09:49:00Z" w16du:dateUtc="2025-08-18T00:49:00Z">
        <w:r>
          <w:rPr>
            <w:rFonts w:hAnsi="ＭＳ 明朝" w:hint="eastAsia"/>
          </w:rPr>
          <w:delText>サインチェンジキーを使った計算</w:delText>
        </w:r>
        <w:bookmarkStart w:id="3175" w:name="_Toc206495912"/>
        <w:bookmarkStart w:id="3176" w:name="_Toc206496251"/>
        <w:bookmarkEnd w:id="3175"/>
        <w:bookmarkEnd w:id="3176"/>
      </w:del>
    </w:p>
    <w:tbl>
      <w:tblPr>
        <w:tblStyle w:val="afc"/>
        <w:tblW w:w="8953" w:type="dxa"/>
        <w:jc w:val="center"/>
        <w:tblLook w:val="04A0" w:firstRow="1" w:lastRow="0" w:firstColumn="1" w:lastColumn="0" w:noHBand="0" w:noVBand="1"/>
        <w:tblPrChange w:id="3177"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1134"/>
        <w:gridCol w:w="2977"/>
        <w:gridCol w:w="2662"/>
        <w:gridCol w:w="2180"/>
        <w:tblGridChange w:id="3178">
          <w:tblGrid>
            <w:gridCol w:w="1134"/>
            <w:gridCol w:w="2977"/>
            <w:gridCol w:w="1811"/>
            <w:gridCol w:w="851"/>
            <w:gridCol w:w="283"/>
            <w:gridCol w:w="1897"/>
            <w:gridCol w:w="1080"/>
            <w:gridCol w:w="2662"/>
            <w:gridCol w:w="2180"/>
          </w:tblGrid>
        </w:tblGridChange>
      </w:tblGrid>
      <w:tr w:rsidR="00031D9F" w14:paraId="6C3842C5" w14:textId="77777777" w:rsidTr="009F67F3">
        <w:trPr>
          <w:jc w:val="center"/>
          <w:del w:id="3179" w:author="森川　裕太(アプリケーション開発２課)" w:date="2025-08-18T09:49:00Z"/>
          <w:trPrChange w:id="3180" w:author="森川　裕太(アプリケーション開発２課)" w:date="2025-08-07T11:55:00Z" w16du:dateUtc="2025-08-07T02:55:00Z">
            <w:trPr>
              <w:gridBefore w:val="3"/>
            </w:trPr>
          </w:trPrChange>
        </w:trPr>
        <w:tc>
          <w:tcPr>
            <w:tcW w:w="1134" w:type="dxa"/>
            <w:tcBorders>
              <w:bottom w:val="single" w:sz="4" w:space="0" w:color="auto"/>
            </w:tcBorders>
            <w:shd w:val="clear" w:color="auto" w:fill="E7E6E6" w:themeFill="background2"/>
            <w:tcPrChange w:id="3181"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02D9AE52" w14:textId="0271CB32" w:rsidR="00031D9F" w:rsidRDefault="00031D9F">
            <w:pPr>
              <w:pStyle w:val="a0"/>
              <w:ind w:left="0"/>
              <w:jc w:val="center"/>
              <w:rPr>
                <w:del w:id="3182" w:author="森川　裕太(アプリケーション開発２課)" w:date="2025-08-18T08:36:00Z" w16du:dateUtc="2025-08-17T23:36:00Z"/>
                <w:rFonts w:hAnsi="ＭＳ 明朝"/>
              </w:rPr>
            </w:pPr>
            <w:del w:id="3183" w:author="森川　裕太(アプリケーション開発２課)" w:date="2025-08-18T08:36:00Z" w16du:dateUtc="2025-08-17T23:36:00Z">
              <w:r>
                <w:rPr>
                  <w:rFonts w:hAnsi="ＭＳ 明朝" w:hint="eastAsia"/>
                </w:rPr>
                <w:delText>計算例</w:delText>
              </w:r>
              <w:bookmarkStart w:id="3184" w:name="_Toc206495913"/>
              <w:bookmarkStart w:id="3185" w:name="_Toc206496252"/>
              <w:bookmarkEnd w:id="3184"/>
              <w:bookmarkEnd w:id="3185"/>
            </w:del>
          </w:p>
        </w:tc>
        <w:tc>
          <w:tcPr>
            <w:tcW w:w="2977" w:type="dxa"/>
            <w:shd w:val="clear" w:color="auto" w:fill="E7E6E6" w:themeFill="background2"/>
            <w:tcPrChange w:id="3186" w:author="森川　裕太(アプリケーション開発２課)" w:date="2025-08-07T11:55:00Z" w16du:dateUtc="2025-08-07T02:55:00Z">
              <w:tcPr>
                <w:tcW w:w="2977" w:type="dxa"/>
                <w:gridSpan w:val="2"/>
                <w:shd w:val="clear" w:color="auto" w:fill="E7E6E6" w:themeFill="background2"/>
              </w:tcPr>
            </w:tcPrChange>
          </w:tcPr>
          <w:p w14:paraId="740138A8" w14:textId="5F4DB6A3" w:rsidR="00031D9F" w:rsidRDefault="00BE6EA6">
            <w:pPr>
              <w:pStyle w:val="a0"/>
              <w:ind w:left="0"/>
              <w:jc w:val="center"/>
              <w:rPr>
                <w:del w:id="3187" w:author="森川　裕太(アプリケーション開発２課)" w:date="2025-08-18T08:36:00Z" w16du:dateUtc="2025-08-17T23:36:00Z"/>
                <w:rFonts w:hAnsi="ＭＳ 明朝"/>
              </w:rPr>
            </w:pPr>
            <w:del w:id="3188" w:author="森川　裕太(アプリケーション開発２課)" w:date="2025-08-18T08:36:00Z" w16du:dateUtc="2025-08-17T23:36:00Z">
              <w:r>
                <w:rPr>
                  <w:rFonts w:hAnsi="ＭＳ 明朝" w:hint="eastAsia"/>
                </w:rPr>
                <w:delText>キー</w:delText>
              </w:r>
              <w:r w:rsidR="00031D9F">
                <w:rPr>
                  <w:rFonts w:hAnsi="ＭＳ 明朝" w:hint="eastAsia"/>
                </w:rPr>
                <w:delText>操作</w:delText>
              </w:r>
              <w:bookmarkStart w:id="3189" w:name="_Toc206495914"/>
              <w:bookmarkStart w:id="3190" w:name="_Toc206496253"/>
              <w:bookmarkEnd w:id="3189"/>
              <w:bookmarkEnd w:id="3190"/>
            </w:del>
          </w:p>
        </w:tc>
        <w:tc>
          <w:tcPr>
            <w:tcW w:w="2662" w:type="dxa"/>
            <w:shd w:val="clear" w:color="auto" w:fill="E7E6E6" w:themeFill="background2"/>
            <w:tcPrChange w:id="3191" w:author="森川　裕太(アプリケーション開発２課)" w:date="2025-08-07T11:55:00Z" w16du:dateUtc="2025-08-07T02:55:00Z">
              <w:tcPr>
                <w:tcW w:w="2662" w:type="dxa"/>
                <w:shd w:val="clear" w:color="auto" w:fill="E7E6E6" w:themeFill="background2"/>
              </w:tcPr>
            </w:tcPrChange>
          </w:tcPr>
          <w:p w14:paraId="6DE78010" w14:textId="7EBC0DC9" w:rsidR="00031D9F" w:rsidRDefault="00031D9F">
            <w:pPr>
              <w:pStyle w:val="a0"/>
              <w:ind w:left="0"/>
              <w:jc w:val="center"/>
              <w:rPr>
                <w:del w:id="3192" w:author="森川　裕太(アプリケーション開発２課)" w:date="2025-08-18T08:36:00Z" w16du:dateUtc="2025-08-17T23:36:00Z"/>
                <w:rFonts w:hAnsi="ＭＳ 明朝"/>
              </w:rPr>
            </w:pPr>
            <w:del w:id="3193" w:author="森川　裕太(アプリケーション開発２課)" w:date="2025-08-18T08:36:00Z" w16du:dateUtc="2025-08-17T23:36:00Z">
              <w:r>
                <w:rPr>
                  <w:rFonts w:hAnsi="ＭＳ 明朝" w:hint="eastAsia"/>
                </w:rPr>
                <w:delText>途中計算表示欄</w:delText>
              </w:r>
              <w:bookmarkStart w:id="3194" w:name="_Toc206495915"/>
              <w:bookmarkStart w:id="3195" w:name="_Toc206496254"/>
              <w:bookmarkEnd w:id="3194"/>
              <w:bookmarkEnd w:id="3195"/>
            </w:del>
          </w:p>
        </w:tc>
        <w:tc>
          <w:tcPr>
            <w:tcW w:w="2180" w:type="dxa"/>
            <w:shd w:val="clear" w:color="auto" w:fill="E7E6E6" w:themeFill="background2"/>
            <w:tcPrChange w:id="3196" w:author="森川　裕太(アプリケーション開発２課)" w:date="2025-08-07T11:55:00Z" w16du:dateUtc="2025-08-07T02:55:00Z">
              <w:tcPr>
                <w:tcW w:w="2180" w:type="dxa"/>
                <w:shd w:val="clear" w:color="auto" w:fill="E7E6E6" w:themeFill="background2"/>
              </w:tcPr>
            </w:tcPrChange>
          </w:tcPr>
          <w:p w14:paraId="6528E078" w14:textId="6CD1FAD8" w:rsidR="00031D9F" w:rsidRDefault="00031D9F">
            <w:pPr>
              <w:pStyle w:val="a0"/>
              <w:ind w:left="0"/>
              <w:jc w:val="center"/>
              <w:rPr>
                <w:del w:id="3197" w:author="森川　裕太(アプリケーション開発２課)" w:date="2025-08-18T08:36:00Z" w16du:dateUtc="2025-08-17T23:36:00Z"/>
                <w:rFonts w:hAnsi="ＭＳ 明朝"/>
              </w:rPr>
            </w:pPr>
            <w:del w:id="3198" w:author="森川　裕太(アプリケーション開発２課)" w:date="2025-08-18T08:36:00Z" w16du:dateUtc="2025-08-17T23:36:00Z">
              <w:r>
                <w:rPr>
                  <w:rFonts w:hAnsi="ＭＳ 明朝" w:hint="eastAsia"/>
                </w:rPr>
                <w:delText>計算結果表示欄</w:delText>
              </w:r>
              <w:bookmarkStart w:id="3199" w:name="_Toc206495916"/>
              <w:bookmarkStart w:id="3200" w:name="_Toc206496255"/>
              <w:bookmarkEnd w:id="3199"/>
              <w:bookmarkEnd w:id="3200"/>
            </w:del>
          </w:p>
        </w:tc>
      </w:tr>
      <w:tr w:rsidR="00031D9F" w14:paraId="00E114C3" w14:textId="77777777" w:rsidTr="009F67F3">
        <w:trPr>
          <w:trHeight w:val="126"/>
          <w:jc w:val="center"/>
          <w:del w:id="3201" w:author="森川　裕太(アプリケーション開発２課)" w:date="2025-08-18T09:49:00Z"/>
          <w:trPrChange w:id="3202" w:author="森川　裕太(アプリケーション開発２課)" w:date="2025-08-07T11:55:00Z" w16du:dateUtc="2025-08-07T02:55:00Z">
            <w:trPr>
              <w:gridBefore w:val="3"/>
              <w:trHeight w:val="126"/>
            </w:trPr>
          </w:trPrChange>
        </w:trPr>
        <w:tc>
          <w:tcPr>
            <w:tcW w:w="1134" w:type="dxa"/>
            <w:tcBorders>
              <w:top w:val="single" w:sz="4" w:space="0" w:color="auto"/>
              <w:left w:val="single" w:sz="4" w:space="0" w:color="auto"/>
              <w:bottom w:val="single" w:sz="4" w:space="0" w:color="auto"/>
              <w:right w:val="single" w:sz="4" w:space="0" w:color="auto"/>
            </w:tcBorders>
            <w:tcPrChange w:id="3203"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45665DFA" w14:textId="120CAB0F" w:rsidR="00031D9F" w:rsidRDefault="00031D9F">
            <w:pPr>
              <w:pStyle w:val="a0"/>
              <w:ind w:left="0"/>
              <w:rPr>
                <w:del w:id="3204" w:author="森川　裕太(アプリケーション開発２課)" w:date="2025-08-18T08:36:00Z" w16du:dateUtc="2025-08-17T23:36:00Z"/>
                <w:rFonts w:hAnsi="ＭＳ 明朝"/>
              </w:rPr>
            </w:pPr>
            <w:del w:id="3205" w:author="森川　裕太(アプリケーション開発２課)" w:date="2025-08-18T08:36:00Z" w16du:dateUtc="2025-08-17T23:36:00Z">
              <w:r>
                <w:rPr>
                  <w:rFonts w:hAnsi="ＭＳ 明朝" w:hint="eastAsia"/>
                </w:rPr>
                <w:delText>-100×</w:delText>
              </w:r>
              <w:r w:rsidR="00430212">
                <w:rPr>
                  <w:rFonts w:hAnsi="ＭＳ 明朝" w:hint="eastAsia"/>
                </w:rPr>
                <w:delText>-</w:delText>
              </w:r>
              <w:r>
                <w:rPr>
                  <w:rFonts w:hAnsi="ＭＳ 明朝" w:hint="eastAsia"/>
                </w:rPr>
                <w:delText>50</w:delText>
              </w:r>
              <w:r w:rsidR="00DD43D3">
                <w:rPr>
                  <w:rFonts w:hAnsi="ＭＳ 明朝" w:hint="eastAsia"/>
                </w:rPr>
                <w:delText>0</w:delText>
              </w:r>
              <w:bookmarkStart w:id="3206" w:name="_Toc206495918"/>
              <w:bookmarkStart w:id="3207" w:name="_Toc206496257"/>
              <w:bookmarkEnd w:id="3206"/>
              <w:bookmarkEnd w:id="3207"/>
            </w:del>
          </w:p>
        </w:tc>
        <w:tc>
          <w:tcPr>
            <w:tcW w:w="2977" w:type="dxa"/>
            <w:tcBorders>
              <w:left w:val="single" w:sz="4" w:space="0" w:color="auto"/>
            </w:tcBorders>
            <w:tcPrChange w:id="3208" w:author="森川　裕太(アプリケーション開発２課)" w:date="2025-08-07T11:55:00Z" w16du:dateUtc="2025-08-07T02:55:00Z">
              <w:tcPr>
                <w:tcW w:w="2977" w:type="dxa"/>
                <w:gridSpan w:val="2"/>
                <w:tcBorders>
                  <w:left w:val="single" w:sz="4" w:space="0" w:color="auto"/>
                </w:tcBorders>
              </w:tcPr>
            </w:tcPrChange>
          </w:tcPr>
          <w:p w14:paraId="03301491" w14:textId="6D5D8A39" w:rsidR="00031D9F" w:rsidRDefault="00D325A4" w:rsidP="00430212">
            <w:pPr>
              <w:pStyle w:val="a0"/>
              <w:ind w:left="0" w:right="180"/>
              <w:jc w:val="right"/>
              <w:rPr>
                <w:del w:id="3209" w:author="森川　裕太(アプリケーション開発２課)" w:date="2025-08-18T08:36:00Z" w16du:dateUtc="2025-08-17T23:36:00Z"/>
                <w:rFonts w:hAnsi="ＭＳ 明朝"/>
              </w:rPr>
            </w:pPr>
            <w:del w:id="3210" w:author="森川　裕太(アプリケーション開発２課)" w:date="2025-08-18T08:36:00Z" w16du:dateUtc="2025-08-17T23:36:00Z">
              <w:r>
                <w:rPr>
                  <w:rFonts w:hAnsi="ＭＳ 明朝"/>
                  <w:noProof/>
                </w:rPr>
                <w:drawing>
                  <wp:anchor distT="0" distB="0" distL="114300" distR="114300" simplePos="0" relativeHeight="251658247" behindDoc="0" locked="0" layoutInCell="1" allowOverlap="1" wp14:anchorId="7EA88DB9" wp14:editId="12456759">
                    <wp:simplePos x="0" y="0"/>
                    <wp:positionH relativeFrom="column">
                      <wp:posOffset>1695914</wp:posOffset>
                    </wp:positionH>
                    <wp:positionV relativeFrom="paragraph">
                      <wp:posOffset>5715</wp:posOffset>
                    </wp:positionV>
                    <wp:extent cx="128905" cy="128905"/>
                    <wp:effectExtent l="0" t="0" r="4445" b="4445"/>
                    <wp:wrapNone/>
                    <wp:docPr id="933933767"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sidR="00031D9F">
                <w:rPr>
                  <w:rFonts w:hAnsi="ＭＳ 明朝" w:hint="eastAsia"/>
                </w:rPr>
                <w:delText>1</w:delText>
              </w:r>
              <w:r w:rsidR="00555B46">
                <w:rPr>
                  <w:rFonts w:hAnsi="ＭＳ 明朝" w:hint="eastAsia"/>
                </w:rPr>
                <w:delText>00</w:delText>
              </w:r>
              <w:bookmarkStart w:id="3211" w:name="_Toc206495919"/>
              <w:bookmarkStart w:id="3212" w:name="_Toc206496258"/>
              <w:bookmarkEnd w:id="3211"/>
              <w:bookmarkEnd w:id="3212"/>
            </w:del>
          </w:p>
          <w:p w14:paraId="5D773F58" w14:textId="210FE538" w:rsidR="00031D9F" w:rsidRDefault="00430212">
            <w:pPr>
              <w:pStyle w:val="a0"/>
              <w:ind w:left="0"/>
              <w:jc w:val="right"/>
              <w:rPr>
                <w:del w:id="3213" w:author="森川　裕太(アプリケーション開発２課)" w:date="2025-08-18T08:36:00Z" w16du:dateUtc="2025-08-17T23:36:00Z"/>
                <w:rFonts w:hAnsi="ＭＳ 明朝"/>
              </w:rPr>
            </w:pPr>
            <w:del w:id="3214" w:author="森川　裕太(アプリケーション開発２課)" w:date="2025-08-18T08:36:00Z" w16du:dateUtc="2025-08-17T23:36:00Z">
              <w:r>
                <w:rPr>
                  <w:rFonts w:hAnsi="ＭＳ 明朝"/>
                  <w:noProof/>
                </w:rPr>
                <w:drawing>
                  <wp:anchor distT="0" distB="0" distL="114300" distR="114300" simplePos="0" relativeHeight="251658250" behindDoc="0" locked="0" layoutInCell="1" allowOverlap="1" wp14:anchorId="6EA14E3E" wp14:editId="1AA208D4">
                    <wp:simplePos x="0" y="0"/>
                    <wp:positionH relativeFrom="column">
                      <wp:posOffset>1452245</wp:posOffset>
                    </wp:positionH>
                    <wp:positionV relativeFrom="paragraph">
                      <wp:posOffset>13335</wp:posOffset>
                    </wp:positionV>
                    <wp:extent cx="111608" cy="111608"/>
                    <wp:effectExtent l="0" t="0" r="3175" b="3175"/>
                    <wp:wrapNone/>
                    <wp:docPr id="1122647417"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608" cy="111608"/>
                            </a:xfrm>
                            <a:prstGeom prst="rect">
                              <a:avLst/>
                            </a:prstGeom>
                          </pic:spPr>
                        </pic:pic>
                      </a:graphicData>
                    </a:graphic>
                    <wp14:sizeRelH relativeFrom="margin">
                      <wp14:pctWidth>0</wp14:pctWidth>
                    </wp14:sizeRelH>
                    <wp14:sizeRelV relativeFrom="margin">
                      <wp14:pctHeight>0</wp14:pctHeight>
                    </wp14:sizeRelV>
                  </wp:anchor>
                </w:drawing>
              </w:r>
              <w:r w:rsidR="00EC3CAE">
                <w:rPr>
                  <w:rFonts w:hAnsi="ＭＳ 明朝"/>
                </w:rPr>
                <w:fldChar w:fldCharType="begin"/>
              </w:r>
              <w:r w:rsidR="00EC3CAE">
                <w:rPr>
                  <w:rFonts w:hAnsi="ＭＳ 明朝"/>
                </w:rPr>
                <w:delInstrText xml:space="preserve"> </w:delInstrText>
              </w:r>
              <w:r w:rsidR="00EC3CAE">
                <w:rPr>
                  <w:rFonts w:hAnsi="ＭＳ 明朝" w:hint="eastAsia"/>
                </w:rPr>
                <w:delInstrText>eq \o\ac(□,×)</w:delInstrText>
              </w:r>
              <w:r w:rsidR="00EC3CAE">
                <w:rPr>
                  <w:rFonts w:hAnsi="ＭＳ 明朝"/>
                </w:rPr>
                <w:fldChar w:fldCharType="end"/>
              </w:r>
              <w:r w:rsidR="00EC3CAE">
                <w:rPr>
                  <w:rFonts w:hAnsi="ＭＳ 明朝" w:hint="eastAsia"/>
                </w:rPr>
                <w:delText>500</w:delText>
              </w:r>
              <w:r w:rsidR="00555B46">
                <w:rPr>
                  <w:rFonts w:hAnsi="ＭＳ 明朝" w:hint="eastAsia"/>
                </w:rPr>
                <w:delText xml:space="preserve">　</w:delText>
              </w:r>
              <w:r>
                <w:rPr>
                  <w:rFonts w:hAnsi="ＭＳ 明朝" w:hint="eastAsia"/>
                </w:rPr>
                <w:delText xml:space="preserve">　</w:delText>
              </w:r>
              <w:r w:rsidR="00EC3CAE">
                <w:rPr>
                  <w:rFonts w:hAnsi="ＭＳ 明朝"/>
                </w:rPr>
                <w:fldChar w:fldCharType="begin"/>
              </w:r>
              <w:r w:rsidR="00EC3CAE">
                <w:rPr>
                  <w:rFonts w:hAnsi="ＭＳ 明朝"/>
                </w:rPr>
                <w:delInstrText xml:space="preserve"> </w:delInstrText>
              </w:r>
              <w:r w:rsidR="00EC3CAE">
                <w:rPr>
                  <w:rFonts w:hAnsi="ＭＳ 明朝" w:hint="eastAsia"/>
                </w:rPr>
                <w:delInstrText>eq \o\ac(□,=)</w:delInstrText>
              </w:r>
              <w:r w:rsidR="00EC3CAE">
                <w:rPr>
                  <w:rFonts w:hAnsi="ＭＳ 明朝"/>
                </w:rPr>
                <w:fldChar w:fldCharType="end"/>
              </w:r>
              <w:bookmarkStart w:id="3215" w:name="_Toc206495920"/>
              <w:bookmarkStart w:id="3216" w:name="_Toc206496259"/>
              <w:bookmarkEnd w:id="3215"/>
              <w:bookmarkEnd w:id="3216"/>
            </w:del>
          </w:p>
          <w:p w14:paraId="6691C2DC" w14:textId="79D9551B" w:rsidR="00430212" w:rsidRDefault="00430212">
            <w:pPr>
              <w:pStyle w:val="a0"/>
              <w:ind w:left="0"/>
              <w:jc w:val="right"/>
              <w:rPr>
                <w:del w:id="3217" w:author="森川　裕太(アプリケーション開発２課)" w:date="2025-08-18T08:36:00Z" w16du:dateUtc="2025-08-17T23:36:00Z"/>
                <w:rFonts w:hAnsi="ＭＳ 明朝"/>
              </w:rPr>
            </w:pPr>
            <w:bookmarkStart w:id="3218" w:name="_Toc206495921"/>
            <w:bookmarkStart w:id="3219" w:name="_Toc206496260"/>
            <w:bookmarkEnd w:id="3218"/>
            <w:bookmarkEnd w:id="3219"/>
          </w:p>
        </w:tc>
        <w:tc>
          <w:tcPr>
            <w:tcW w:w="2662" w:type="dxa"/>
            <w:tcPrChange w:id="3220" w:author="森川　裕太(アプリケーション開発２課)" w:date="2025-08-07T11:55:00Z" w16du:dateUtc="2025-08-07T02:55:00Z">
              <w:tcPr>
                <w:tcW w:w="2662" w:type="dxa"/>
              </w:tcPr>
            </w:tcPrChange>
          </w:tcPr>
          <w:p w14:paraId="4655B15E" w14:textId="21A2E841" w:rsidR="00031D9F" w:rsidRDefault="00031D9F" w:rsidP="00EC3CAE">
            <w:pPr>
              <w:pStyle w:val="a0"/>
              <w:ind w:left="0"/>
              <w:jc w:val="right"/>
              <w:rPr>
                <w:del w:id="3221" w:author="森川　裕太(アプリケーション開発２課)" w:date="2025-08-18T08:36:00Z" w16du:dateUtc="2025-08-17T23:36:00Z"/>
                <w:rFonts w:hAnsi="ＭＳ 明朝"/>
              </w:rPr>
            </w:pPr>
            <w:bookmarkStart w:id="3222" w:name="_Toc206495922"/>
            <w:bookmarkStart w:id="3223" w:name="_Toc206496261"/>
            <w:bookmarkEnd w:id="3222"/>
            <w:bookmarkEnd w:id="3223"/>
          </w:p>
          <w:p w14:paraId="2C2F8D1E" w14:textId="5FEF6B21" w:rsidR="00045F54" w:rsidRDefault="00045F54" w:rsidP="00EC3CAE">
            <w:pPr>
              <w:pStyle w:val="a0"/>
              <w:ind w:left="0"/>
              <w:jc w:val="right"/>
              <w:rPr>
                <w:del w:id="3224" w:author="森川　裕太(アプリケーション開発２課)" w:date="2025-08-18T08:36:00Z" w16du:dateUtc="2025-08-17T23:36:00Z"/>
                <w:rFonts w:hAnsi="ＭＳ 明朝"/>
              </w:rPr>
            </w:pPr>
            <w:del w:id="3225" w:author="森川　裕太(アプリケーション開発２課)" w:date="2025-08-18T08:36:00Z" w16du:dateUtc="2025-08-17T23:36:00Z">
              <w:r>
                <w:rPr>
                  <w:rFonts w:hAnsi="ＭＳ 明朝" w:hint="eastAsia"/>
                </w:rPr>
                <w:delText>-100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sidR="00430212">
                <w:rPr>
                  <w:rFonts w:hAnsi="ＭＳ 明朝" w:hint="eastAsia"/>
                </w:rPr>
                <w:delText>-</w:delText>
              </w:r>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226" w:name="_Toc206495923"/>
              <w:bookmarkStart w:id="3227" w:name="_Toc206496262"/>
              <w:bookmarkEnd w:id="3226"/>
              <w:bookmarkEnd w:id="3227"/>
            </w:del>
          </w:p>
        </w:tc>
        <w:tc>
          <w:tcPr>
            <w:tcW w:w="2180" w:type="dxa"/>
            <w:tcPrChange w:id="3228" w:author="森川　裕太(アプリケーション開発２課)" w:date="2025-08-07T11:55:00Z" w16du:dateUtc="2025-08-07T02:55:00Z">
              <w:tcPr>
                <w:tcW w:w="2180" w:type="dxa"/>
              </w:tcPr>
            </w:tcPrChange>
          </w:tcPr>
          <w:p w14:paraId="181AFA1B" w14:textId="7EB3D934" w:rsidR="00031D9F" w:rsidRDefault="00EC3CAE">
            <w:pPr>
              <w:pStyle w:val="a0"/>
              <w:ind w:left="0"/>
              <w:jc w:val="right"/>
              <w:rPr>
                <w:del w:id="3229" w:author="森川　裕太(アプリケーション開発２課)" w:date="2025-08-18T08:36:00Z" w16du:dateUtc="2025-08-17T23:36:00Z"/>
                <w:rFonts w:hAnsi="ＭＳ 明朝"/>
              </w:rPr>
            </w:pPr>
            <w:del w:id="3230" w:author="森川　裕太(アプリケーション開発２課)" w:date="2025-08-18T08:36:00Z" w16du:dateUtc="2025-08-17T23:36:00Z">
              <w:r>
                <w:rPr>
                  <w:rFonts w:hAnsi="ＭＳ 明朝" w:hint="eastAsia"/>
                </w:rPr>
                <w:delText>-100</w:delText>
              </w:r>
              <w:bookmarkStart w:id="3231" w:name="_Toc206495924"/>
              <w:bookmarkStart w:id="3232" w:name="_Toc206496263"/>
              <w:bookmarkEnd w:id="3231"/>
              <w:bookmarkEnd w:id="3232"/>
            </w:del>
          </w:p>
          <w:p w14:paraId="374583E1" w14:textId="2DD7B0BF" w:rsidR="00045F54" w:rsidRDefault="00045F54">
            <w:pPr>
              <w:pStyle w:val="a0"/>
              <w:ind w:left="0"/>
              <w:jc w:val="right"/>
              <w:rPr>
                <w:del w:id="3233" w:author="森川　裕太(アプリケーション開発２課)" w:date="2025-08-18T08:36:00Z" w16du:dateUtc="2025-08-17T23:36:00Z"/>
                <w:rFonts w:hAnsi="ＭＳ 明朝"/>
              </w:rPr>
            </w:pPr>
            <w:del w:id="3234" w:author="森川　裕太(アプリケーション開発２課)" w:date="2025-08-18T08:36:00Z" w16du:dateUtc="2025-08-17T23:36:00Z">
              <w:r>
                <w:rPr>
                  <w:rFonts w:hAnsi="ＭＳ 明朝" w:hint="eastAsia"/>
                </w:rPr>
                <w:delText>50,000</w:delText>
              </w:r>
              <w:bookmarkStart w:id="3235" w:name="_Toc206495925"/>
              <w:bookmarkStart w:id="3236" w:name="_Toc206496264"/>
              <w:bookmarkEnd w:id="3235"/>
              <w:bookmarkEnd w:id="3236"/>
            </w:del>
          </w:p>
        </w:tc>
      </w:tr>
    </w:tbl>
    <w:p w14:paraId="78F60316" w14:textId="01AAA47B" w:rsidR="00045F54" w:rsidRDefault="00045F54">
      <w:pPr>
        <w:pStyle w:val="a0"/>
        <w:ind w:leftChars="252"/>
        <w:rPr>
          <w:del w:id="3237" w:author="森川　裕太(アプリケーション開発２課)" w:date="2025-08-18T09:49:00Z" w16du:dateUtc="2025-08-18T00:49:00Z"/>
          <w:rFonts w:hAnsi="ＭＳ 明朝"/>
        </w:rPr>
        <w:pPrChange w:id="3238" w:author="森川　裕太(アプリケーション開発２課)" w:date="2025-08-07T11:55:00Z" w16du:dateUtc="2025-08-07T02:55:00Z">
          <w:pPr>
            <w:pStyle w:val="a0"/>
            <w:ind w:left="709"/>
          </w:pPr>
        </w:pPrChange>
      </w:pPr>
      <w:del w:id="3239" w:author="森川　裕太(アプリケーション開発２課)" w:date="2025-08-18T08:51:00Z" w16du:dateUtc="2025-08-17T23:51:00Z">
        <w:r>
          <w:rPr>
            <w:rFonts w:hAnsi="ＭＳ 明朝" w:hint="eastAsia"/>
          </w:rPr>
          <w:delText>計算結果に対して</w:delText>
        </w:r>
        <w:r w:rsidR="00430212">
          <w:rPr>
            <w:rFonts w:hAnsi="ＭＳ 明朝" w:hint="eastAsia"/>
          </w:rPr>
          <w:delText>サインチェンジ</w:delText>
        </w:r>
        <w:r>
          <w:rPr>
            <w:rFonts w:hAnsi="ＭＳ 明朝" w:hint="eastAsia"/>
          </w:rPr>
          <w:delText>キーを入力する場合</w:delText>
        </w:r>
      </w:del>
      <w:bookmarkStart w:id="3240" w:name="_Toc206495927"/>
      <w:bookmarkStart w:id="3241" w:name="_Toc206496266"/>
      <w:bookmarkEnd w:id="3240"/>
      <w:bookmarkEnd w:id="3241"/>
    </w:p>
    <w:tbl>
      <w:tblPr>
        <w:tblStyle w:val="afc"/>
        <w:tblW w:w="8953" w:type="dxa"/>
        <w:jc w:val="center"/>
        <w:tblLook w:val="04A0" w:firstRow="1" w:lastRow="0" w:firstColumn="1" w:lastColumn="0" w:noHBand="0" w:noVBand="1"/>
        <w:tblPrChange w:id="3242"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1134"/>
        <w:gridCol w:w="2977"/>
        <w:gridCol w:w="2662"/>
        <w:gridCol w:w="2180"/>
        <w:tblGridChange w:id="3243">
          <w:tblGrid>
            <w:gridCol w:w="1134"/>
            <w:gridCol w:w="2977"/>
            <w:gridCol w:w="1811"/>
            <w:gridCol w:w="851"/>
            <w:gridCol w:w="283"/>
            <w:gridCol w:w="1897"/>
            <w:gridCol w:w="1080"/>
            <w:gridCol w:w="2662"/>
            <w:gridCol w:w="2180"/>
          </w:tblGrid>
        </w:tblGridChange>
      </w:tblGrid>
      <w:tr w:rsidR="00045F54" w14:paraId="45CF7D00" w14:textId="77777777" w:rsidTr="009F67F3">
        <w:trPr>
          <w:jc w:val="center"/>
          <w:del w:id="3244" w:author="森川　裕太(アプリケーション開発２課)" w:date="2025-08-18T09:49:00Z"/>
          <w:trPrChange w:id="3245" w:author="森川　裕太(アプリケーション開発２課)" w:date="2025-08-07T11:55:00Z" w16du:dateUtc="2025-08-07T02:55:00Z">
            <w:trPr>
              <w:gridBefore w:val="3"/>
            </w:trPr>
          </w:trPrChange>
        </w:trPr>
        <w:tc>
          <w:tcPr>
            <w:tcW w:w="1134" w:type="dxa"/>
            <w:tcBorders>
              <w:bottom w:val="single" w:sz="4" w:space="0" w:color="auto"/>
            </w:tcBorders>
            <w:shd w:val="clear" w:color="auto" w:fill="E7E6E6" w:themeFill="background2"/>
            <w:tcPrChange w:id="3246"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2CB3F71B" w14:textId="3CE718C4" w:rsidR="00045F54" w:rsidRDefault="00045F54">
            <w:pPr>
              <w:pStyle w:val="a0"/>
              <w:ind w:left="0"/>
              <w:jc w:val="center"/>
              <w:rPr>
                <w:del w:id="3247" w:author="森川　裕太(アプリケーション開発２課)" w:date="2025-08-18T08:47:00Z" w16du:dateUtc="2025-08-17T23:47:00Z"/>
                <w:rFonts w:hAnsi="ＭＳ 明朝"/>
              </w:rPr>
            </w:pPr>
            <w:del w:id="3248" w:author="森川　裕太(アプリケーション開発２課)" w:date="2025-08-18T08:47:00Z" w16du:dateUtc="2025-08-17T23:47:00Z">
              <w:r>
                <w:rPr>
                  <w:rFonts w:hAnsi="ＭＳ 明朝" w:hint="eastAsia"/>
                </w:rPr>
                <w:delText>計算例</w:delText>
              </w:r>
              <w:bookmarkStart w:id="3249" w:name="_Toc206495928"/>
              <w:bookmarkStart w:id="3250" w:name="_Toc206496267"/>
              <w:bookmarkEnd w:id="3249"/>
              <w:bookmarkEnd w:id="3250"/>
            </w:del>
          </w:p>
        </w:tc>
        <w:tc>
          <w:tcPr>
            <w:tcW w:w="2977" w:type="dxa"/>
            <w:shd w:val="clear" w:color="auto" w:fill="E7E6E6" w:themeFill="background2"/>
            <w:tcPrChange w:id="3251" w:author="森川　裕太(アプリケーション開発２課)" w:date="2025-08-07T11:55:00Z" w16du:dateUtc="2025-08-07T02:55:00Z">
              <w:tcPr>
                <w:tcW w:w="2977" w:type="dxa"/>
                <w:gridSpan w:val="2"/>
                <w:shd w:val="clear" w:color="auto" w:fill="E7E6E6" w:themeFill="background2"/>
              </w:tcPr>
            </w:tcPrChange>
          </w:tcPr>
          <w:p w14:paraId="0F1B9A0F" w14:textId="124380C1" w:rsidR="00045F54" w:rsidRDefault="00BE6EA6">
            <w:pPr>
              <w:pStyle w:val="a0"/>
              <w:ind w:left="0"/>
              <w:jc w:val="center"/>
              <w:rPr>
                <w:del w:id="3252" w:author="森川　裕太(アプリケーション開発２課)" w:date="2025-08-18T08:47:00Z" w16du:dateUtc="2025-08-17T23:47:00Z"/>
                <w:rFonts w:hAnsi="ＭＳ 明朝"/>
              </w:rPr>
            </w:pPr>
            <w:del w:id="3253" w:author="森川　裕太(アプリケーション開発２課)" w:date="2025-08-18T08:47:00Z" w16du:dateUtc="2025-08-17T23:47:00Z">
              <w:r>
                <w:rPr>
                  <w:rFonts w:hAnsi="ＭＳ 明朝" w:hint="eastAsia"/>
                </w:rPr>
                <w:delText>キー</w:delText>
              </w:r>
              <w:r w:rsidR="00045F54">
                <w:rPr>
                  <w:rFonts w:hAnsi="ＭＳ 明朝" w:hint="eastAsia"/>
                </w:rPr>
                <w:delText>操作</w:delText>
              </w:r>
              <w:bookmarkStart w:id="3254" w:name="_Toc206495929"/>
              <w:bookmarkStart w:id="3255" w:name="_Toc206496268"/>
              <w:bookmarkEnd w:id="3254"/>
              <w:bookmarkEnd w:id="3255"/>
            </w:del>
          </w:p>
        </w:tc>
        <w:tc>
          <w:tcPr>
            <w:tcW w:w="2662" w:type="dxa"/>
            <w:shd w:val="clear" w:color="auto" w:fill="E7E6E6" w:themeFill="background2"/>
            <w:tcPrChange w:id="3256" w:author="森川　裕太(アプリケーション開発２課)" w:date="2025-08-07T11:55:00Z" w16du:dateUtc="2025-08-07T02:55:00Z">
              <w:tcPr>
                <w:tcW w:w="2662" w:type="dxa"/>
                <w:shd w:val="clear" w:color="auto" w:fill="E7E6E6" w:themeFill="background2"/>
              </w:tcPr>
            </w:tcPrChange>
          </w:tcPr>
          <w:p w14:paraId="30F1DD5C" w14:textId="53C610BE" w:rsidR="00045F54" w:rsidRDefault="00045F54">
            <w:pPr>
              <w:pStyle w:val="a0"/>
              <w:ind w:left="0"/>
              <w:jc w:val="center"/>
              <w:rPr>
                <w:del w:id="3257" w:author="森川　裕太(アプリケーション開発２課)" w:date="2025-08-18T08:47:00Z" w16du:dateUtc="2025-08-17T23:47:00Z"/>
                <w:rFonts w:hAnsi="ＭＳ 明朝"/>
              </w:rPr>
            </w:pPr>
            <w:del w:id="3258" w:author="森川　裕太(アプリケーション開発２課)" w:date="2025-08-18T08:47:00Z" w16du:dateUtc="2025-08-17T23:47:00Z">
              <w:r>
                <w:rPr>
                  <w:rFonts w:hAnsi="ＭＳ 明朝" w:hint="eastAsia"/>
                </w:rPr>
                <w:delText>途中計算表示欄</w:delText>
              </w:r>
              <w:bookmarkStart w:id="3259" w:name="_Toc206495930"/>
              <w:bookmarkStart w:id="3260" w:name="_Toc206496269"/>
              <w:bookmarkEnd w:id="3259"/>
              <w:bookmarkEnd w:id="3260"/>
            </w:del>
          </w:p>
        </w:tc>
        <w:tc>
          <w:tcPr>
            <w:tcW w:w="2180" w:type="dxa"/>
            <w:shd w:val="clear" w:color="auto" w:fill="E7E6E6" w:themeFill="background2"/>
            <w:tcPrChange w:id="3261" w:author="森川　裕太(アプリケーション開発２課)" w:date="2025-08-07T11:55:00Z" w16du:dateUtc="2025-08-07T02:55:00Z">
              <w:tcPr>
                <w:tcW w:w="2180" w:type="dxa"/>
                <w:shd w:val="clear" w:color="auto" w:fill="E7E6E6" w:themeFill="background2"/>
              </w:tcPr>
            </w:tcPrChange>
          </w:tcPr>
          <w:p w14:paraId="49C5D6D5" w14:textId="0BC3690E" w:rsidR="00045F54" w:rsidRDefault="00045F54">
            <w:pPr>
              <w:pStyle w:val="a0"/>
              <w:ind w:left="0"/>
              <w:jc w:val="center"/>
              <w:rPr>
                <w:del w:id="3262" w:author="森川　裕太(アプリケーション開発２課)" w:date="2025-08-18T08:47:00Z" w16du:dateUtc="2025-08-17T23:47:00Z"/>
                <w:rFonts w:hAnsi="ＭＳ 明朝"/>
              </w:rPr>
            </w:pPr>
            <w:del w:id="3263" w:author="森川　裕太(アプリケーション開発２課)" w:date="2025-08-18T08:47:00Z" w16du:dateUtc="2025-08-17T23:47:00Z">
              <w:r>
                <w:rPr>
                  <w:rFonts w:hAnsi="ＭＳ 明朝" w:hint="eastAsia"/>
                </w:rPr>
                <w:delText>計算結果表示欄</w:delText>
              </w:r>
              <w:bookmarkStart w:id="3264" w:name="_Toc206495931"/>
              <w:bookmarkStart w:id="3265" w:name="_Toc206496270"/>
              <w:bookmarkEnd w:id="3264"/>
              <w:bookmarkEnd w:id="3265"/>
            </w:del>
          </w:p>
        </w:tc>
      </w:tr>
      <w:tr w:rsidR="00045F54" w14:paraId="6C9D097F" w14:textId="77777777" w:rsidTr="009F67F3">
        <w:trPr>
          <w:trHeight w:val="126"/>
          <w:jc w:val="center"/>
          <w:del w:id="3266" w:author="森川　裕太(アプリケーション開発２課)" w:date="2025-08-18T09:49:00Z"/>
          <w:trPrChange w:id="3267" w:author="森川　裕太(アプリケーション開発２課)" w:date="2025-08-07T11:55:00Z" w16du:dateUtc="2025-08-07T02:55:00Z">
            <w:trPr>
              <w:gridBefore w:val="3"/>
              <w:trHeight w:val="126"/>
            </w:trPr>
          </w:trPrChange>
        </w:trPr>
        <w:tc>
          <w:tcPr>
            <w:tcW w:w="1134" w:type="dxa"/>
            <w:tcBorders>
              <w:top w:val="single" w:sz="4" w:space="0" w:color="auto"/>
              <w:left w:val="single" w:sz="4" w:space="0" w:color="auto"/>
              <w:bottom w:val="single" w:sz="4" w:space="0" w:color="auto"/>
              <w:right w:val="single" w:sz="4" w:space="0" w:color="auto"/>
            </w:tcBorders>
            <w:tcPrChange w:id="3268"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43FB37C0" w14:textId="499383AA" w:rsidR="00045F54" w:rsidRDefault="00045F54">
            <w:pPr>
              <w:pStyle w:val="a0"/>
              <w:ind w:left="0"/>
              <w:rPr>
                <w:del w:id="3269" w:author="森川　裕太(アプリケーション開発２課)" w:date="2025-08-18T08:47:00Z" w16du:dateUtc="2025-08-17T23:47:00Z"/>
                <w:rFonts w:hAnsi="ＭＳ 明朝"/>
              </w:rPr>
            </w:pPr>
            <w:del w:id="3270" w:author="森川　裕太(アプリケーション開発２課)" w:date="2025-08-18T08:47:00Z" w16du:dateUtc="2025-08-17T23:47:00Z">
              <w:r>
                <w:rPr>
                  <w:rFonts w:hAnsi="ＭＳ 明朝" w:hint="eastAsia"/>
                </w:rPr>
                <w:delText>-100×50</w:delText>
              </w:r>
              <w:r w:rsidR="00DD43D3">
                <w:rPr>
                  <w:rFonts w:hAnsi="ＭＳ 明朝" w:hint="eastAsia"/>
                </w:rPr>
                <w:delText>0</w:delText>
              </w:r>
              <w:bookmarkStart w:id="3271" w:name="_Toc206495933"/>
              <w:bookmarkStart w:id="3272" w:name="_Toc206496272"/>
              <w:bookmarkEnd w:id="3271"/>
              <w:bookmarkEnd w:id="3272"/>
            </w:del>
          </w:p>
        </w:tc>
        <w:tc>
          <w:tcPr>
            <w:tcW w:w="2977" w:type="dxa"/>
            <w:tcBorders>
              <w:left w:val="single" w:sz="4" w:space="0" w:color="auto"/>
            </w:tcBorders>
            <w:tcPrChange w:id="3273" w:author="森川　裕太(アプリケーション開発２課)" w:date="2025-08-07T11:55:00Z" w16du:dateUtc="2025-08-07T02:55:00Z">
              <w:tcPr>
                <w:tcW w:w="2977" w:type="dxa"/>
                <w:gridSpan w:val="2"/>
                <w:tcBorders>
                  <w:left w:val="single" w:sz="4" w:space="0" w:color="auto"/>
                </w:tcBorders>
              </w:tcPr>
            </w:tcPrChange>
          </w:tcPr>
          <w:p w14:paraId="179696EC" w14:textId="4C9EA161" w:rsidR="00045F54" w:rsidRDefault="00D325A4">
            <w:pPr>
              <w:pStyle w:val="a0"/>
              <w:ind w:left="0"/>
              <w:jc w:val="right"/>
              <w:rPr>
                <w:del w:id="3274" w:author="森川　裕太(アプリケーション開発２課)" w:date="2025-08-18T08:47:00Z" w16du:dateUtc="2025-08-17T23:47:00Z"/>
                <w:rFonts w:hAnsi="ＭＳ 明朝"/>
              </w:rPr>
            </w:pPr>
            <w:del w:id="3275" w:author="森川　裕太(アプリケーション開発２課)" w:date="2025-08-18T08:47:00Z" w16du:dateUtc="2025-08-17T23:47:00Z">
              <w:r>
                <w:rPr>
                  <w:rFonts w:hAnsi="ＭＳ 明朝"/>
                  <w:noProof/>
                </w:rPr>
                <w:drawing>
                  <wp:anchor distT="0" distB="0" distL="114300" distR="114300" simplePos="0" relativeHeight="251658248" behindDoc="0" locked="0" layoutInCell="1" allowOverlap="1" wp14:anchorId="34AE829C" wp14:editId="1C03F6CC">
                    <wp:simplePos x="0" y="0"/>
                    <wp:positionH relativeFrom="column">
                      <wp:posOffset>1648460</wp:posOffset>
                    </wp:positionH>
                    <wp:positionV relativeFrom="paragraph">
                      <wp:posOffset>10160</wp:posOffset>
                    </wp:positionV>
                    <wp:extent cx="118110" cy="118110"/>
                    <wp:effectExtent l="0" t="0" r="0" b="0"/>
                    <wp:wrapSquare wrapText="bothSides"/>
                    <wp:docPr id="1277909231"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110" cy="118110"/>
                            </a:xfrm>
                            <a:prstGeom prst="rect">
                              <a:avLst/>
                            </a:prstGeom>
                          </pic:spPr>
                        </pic:pic>
                      </a:graphicData>
                    </a:graphic>
                    <wp14:sizeRelH relativeFrom="margin">
                      <wp14:pctWidth>0</wp14:pctWidth>
                    </wp14:sizeRelH>
                    <wp14:sizeRelV relativeFrom="margin">
                      <wp14:pctHeight>0</wp14:pctHeight>
                    </wp14:sizeRelV>
                  </wp:anchor>
                </w:drawing>
              </w:r>
              <w:r w:rsidR="00045F54">
                <w:rPr>
                  <w:rFonts w:hAnsi="ＭＳ 明朝" w:hint="eastAsia"/>
                </w:rPr>
                <w:delText>100</w:delText>
              </w:r>
              <w:bookmarkStart w:id="3276" w:name="_Toc206495934"/>
              <w:bookmarkStart w:id="3277" w:name="_Toc206496273"/>
              <w:bookmarkEnd w:id="3276"/>
              <w:bookmarkEnd w:id="3277"/>
            </w:del>
          </w:p>
          <w:p w14:paraId="5E60068F" w14:textId="08F96047" w:rsidR="00045F54" w:rsidRDefault="00045F54">
            <w:pPr>
              <w:pStyle w:val="a0"/>
              <w:ind w:left="0"/>
              <w:jc w:val="right"/>
              <w:rPr>
                <w:del w:id="3278" w:author="森川　裕太(アプリケーション開発２課)" w:date="2025-08-18T08:47:00Z" w16du:dateUtc="2025-08-17T23:47:00Z"/>
                <w:rFonts w:hAnsi="ＭＳ 明朝"/>
              </w:rPr>
            </w:pPr>
            <w:del w:id="3279" w:author="森川　裕太(アプリケーション開発２課)" w:date="2025-08-18T08:47:00Z" w16du:dateUtc="2025-08-17T23:47:00Z">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280" w:name="_Toc206495935"/>
              <w:bookmarkStart w:id="3281" w:name="_Toc206496274"/>
              <w:bookmarkEnd w:id="3280"/>
              <w:bookmarkEnd w:id="3281"/>
            </w:del>
          </w:p>
          <w:p w14:paraId="07288ADE" w14:textId="302B2F1F" w:rsidR="00045F54" w:rsidRDefault="00D325A4" w:rsidP="00D325A4">
            <w:pPr>
              <w:pStyle w:val="a0"/>
              <w:ind w:left="0" w:right="180"/>
              <w:jc w:val="right"/>
              <w:rPr>
                <w:del w:id="3282" w:author="森川　裕太(アプリケーション開発２課)" w:date="2025-08-18T08:47:00Z" w16du:dateUtc="2025-08-17T23:47:00Z"/>
                <w:rFonts w:hAnsi="ＭＳ 明朝"/>
              </w:rPr>
            </w:pPr>
            <w:del w:id="3283" w:author="森川　裕太(アプリケーション開発２課)" w:date="2025-08-18T08:47:00Z" w16du:dateUtc="2025-08-17T23:47:00Z">
              <w:r>
                <w:rPr>
                  <w:rFonts w:hAnsi="ＭＳ 明朝"/>
                  <w:noProof/>
                </w:rPr>
                <w:drawing>
                  <wp:anchor distT="0" distB="0" distL="114300" distR="114300" simplePos="0" relativeHeight="251658249" behindDoc="0" locked="0" layoutInCell="1" allowOverlap="1" wp14:anchorId="0F8395BB" wp14:editId="1E989312">
                    <wp:simplePos x="0" y="0"/>
                    <wp:positionH relativeFrom="column">
                      <wp:posOffset>1641475</wp:posOffset>
                    </wp:positionH>
                    <wp:positionV relativeFrom="paragraph">
                      <wp:posOffset>13970</wp:posOffset>
                    </wp:positionV>
                    <wp:extent cx="125095" cy="125095"/>
                    <wp:effectExtent l="0" t="0" r="8255" b="8255"/>
                    <wp:wrapSquare wrapText="bothSides"/>
                    <wp:docPr id="1535239232"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5095" cy="125095"/>
                            </a:xfrm>
                            <a:prstGeom prst="rect">
                              <a:avLst/>
                            </a:prstGeom>
                          </pic:spPr>
                        </pic:pic>
                      </a:graphicData>
                    </a:graphic>
                    <wp14:sizeRelH relativeFrom="margin">
                      <wp14:pctWidth>0</wp14:pctWidth>
                    </wp14:sizeRelH>
                    <wp14:sizeRelV relativeFrom="margin">
                      <wp14:pctHeight>0</wp14:pctHeight>
                    </wp14:sizeRelV>
                  </wp:anchor>
                </w:drawing>
              </w:r>
              <w:bookmarkStart w:id="3284" w:name="_Toc206495936"/>
              <w:bookmarkStart w:id="3285" w:name="_Toc206496275"/>
              <w:bookmarkEnd w:id="3284"/>
              <w:bookmarkEnd w:id="3285"/>
            </w:del>
          </w:p>
        </w:tc>
        <w:tc>
          <w:tcPr>
            <w:tcW w:w="2662" w:type="dxa"/>
            <w:tcPrChange w:id="3286" w:author="森川　裕太(アプリケーション開発２課)" w:date="2025-08-07T11:55:00Z" w16du:dateUtc="2025-08-07T02:55:00Z">
              <w:tcPr>
                <w:tcW w:w="2662" w:type="dxa"/>
              </w:tcPr>
            </w:tcPrChange>
          </w:tcPr>
          <w:p w14:paraId="396423CA" w14:textId="03BB7CAD" w:rsidR="00045F54" w:rsidRDefault="00045F54">
            <w:pPr>
              <w:pStyle w:val="a0"/>
              <w:ind w:left="0"/>
              <w:jc w:val="right"/>
              <w:rPr>
                <w:del w:id="3287" w:author="森川　裕太(アプリケーション開発２課)" w:date="2025-08-18T08:47:00Z" w16du:dateUtc="2025-08-17T23:47:00Z"/>
                <w:rFonts w:hAnsi="ＭＳ 明朝"/>
              </w:rPr>
            </w:pPr>
            <w:bookmarkStart w:id="3288" w:name="_Toc206495937"/>
            <w:bookmarkStart w:id="3289" w:name="_Toc206496276"/>
            <w:bookmarkEnd w:id="3288"/>
            <w:bookmarkEnd w:id="3289"/>
          </w:p>
          <w:p w14:paraId="6DC3E88A" w14:textId="641594DF" w:rsidR="00045F54" w:rsidRDefault="00045F54">
            <w:pPr>
              <w:pStyle w:val="a0"/>
              <w:ind w:left="0"/>
              <w:jc w:val="right"/>
              <w:rPr>
                <w:del w:id="3290" w:author="森川　裕太(アプリケーション開発２課)" w:date="2025-08-18T08:47:00Z" w16du:dateUtc="2025-08-17T23:47:00Z"/>
                <w:rFonts w:hAnsi="ＭＳ 明朝"/>
              </w:rPr>
            </w:pPr>
            <w:del w:id="3291" w:author="森川　裕太(アプリケーション開発２課)" w:date="2025-08-18T08:47:00Z" w16du:dateUtc="2025-08-17T23:47:00Z">
              <w:r>
                <w:rPr>
                  <w:rFonts w:hAnsi="ＭＳ 明朝" w:hint="eastAsia"/>
                </w:rPr>
                <w:delText>-100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292" w:name="_Toc206495938"/>
              <w:bookmarkStart w:id="3293" w:name="_Toc206496277"/>
              <w:bookmarkEnd w:id="3292"/>
              <w:bookmarkEnd w:id="3293"/>
            </w:del>
          </w:p>
          <w:p w14:paraId="51BDDE9D" w14:textId="4A37E5A0" w:rsidR="00045F54" w:rsidRDefault="00045F54">
            <w:pPr>
              <w:pStyle w:val="a0"/>
              <w:ind w:left="0"/>
              <w:jc w:val="right"/>
              <w:rPr>
                <w:del w:id="3294" w:author="森川　裕太(アプリケーション開発２課)" w:date="2025-08-18T08:47:00Z" w16du:dateUtc="2025-08-17T23:47:00Z"/>
                <w:rFonts w:hAnsi="ＭＳ 明朝"/>
              </w:rPr>
            </w:pPr>
            <w:del w:id="3295" w:author="森川　裕太(アプリケーション開発２課)" w:date="2025-08-18T08:47:00Z" w16du:dateUtc="2025-08-17T23:47:00Z">
              <w:r>
                <w:rPr>
                  <w:rFonts w:hAnsi="ＭＳ 明朝" w:hint="eastAsia"/>
                </w:rPr>
                <w:delText>negate(-50000)</w:delText>
              </w:r>
              <w:bookmarkStart w:id="3296" w:name="_Toc206495939"/>
              <w:bookmarkStart w:id="3297" w:name="_Toc206496278"/>
              <w:bookmarkEnd w:id="3296"/>
              <w:bookmarkEnd w:id="3297"/>
            </w:del>
          </w:p>
        </w:tc>
        <w:tc>
          <w:tcPr>
            <w:tcW w:w="2180" w:type="dxa"/>
            <w:tcPrChange w:id="3298" w:author="森川　裕太(アプリケーション開発２課)" w:date="2025-08-07T11:55:00Z" w16du:dateUtc="2025-08-07T02:55:00Z">
              <w:tcPr>
                <w:tcW w:w="2180" w:type="dxa"/>
              </w:tcPr>
            </w:tcPrChange>
          </w:tcPr>
          <w:p w14:paraId="7C120BE4" w14:textId="556D972B" w:rsidR="00045F54" w:rsidRDefault="00045F54">
            <w:pPr>
              <w:pStyle w:val="a0"/>
              <w:ind w:left="0"/>
              <w:jc w:val="right"/>
              <w:rPr>
                <w:del w:id="3299" w:author="森川　裕太(アプリケーション開発２課)" w:date="2025-08-18T08:47:00Z" w16du:dateUtc="2025-08-17T23:47:00Z"/>
                <w:rFonts w:hAnsi="ＭＳ 明朝"/>
              </w:rPr>
            </w:pPr>
            <w:del w:id="3300" w:author="森川　裕太(アプリケーション開発２課)" w:date="2025-08-18T08:47:00Z" w16du:dateUtc="2025-08-17T23:47:00Z">
              <w:r>
                <w:rPr>
                  <w:rFonts w:hAnsi="ＭＳ 明朝" w:hint="eastAsia"/>
                </w:rPr>
                <w:delText>-100</w:delText>
              </w:r>
              <w:bookmarkStart w:id="3301" w:name="_Toc206495940"/>
              <w:bookmarkStart w:id="3302" w:name="_Toc206496279"/>
              <w:bookmarkEnd w:id="3301"/>
              <w:bookmarkEnd w:id="3302"/>
            </w:del>
          </w:p>
          <w:p w14:paraId="6BE03583" w14:textId="71E07903" w:rsidR="00045F54" w:rsidRDefault="00045F54">
            <w:pPr>
              <w:pStyle w:val="a0"/>
              <w:ind w:left="0"/>
              <w:jc w:val="right"/>
              <w:rPr>
                <w:del w:id="3303" w:author="森川　裕太(アプリケーション開発２課)" w:date="2025-08-18T08:47:00Z" w16du:dateUtc="2025-08-17T23:47:00Z"/>
                <w:rFonts w:hAnsi="ＭＳ 明朝"/>
              </w:rPr>
            </w:pPr>
            <w:del w:id="3304" w:author="森川　裕太(アプリケーション開発２課)" w:date="2025-08-18T08:47:00Z" w16du:dateUtc="2025-08-17T23:47:00Z">
              <w:r>
                <w:rPr>
                  <w:rFonts w:hAnsi="ＭＳ 明朝" w:hint="eastAsia"/>
                </w:rPr>
                <w:delText>-50,000</w:delText>
              </w:r>
              <w:bookmarkStart w:id="3305" w:name="_Toc206495941"/>
              <w:bookmarkStart w:id="3306" w:name="_Toc206496280"/>
              <w:bookmarkEnd w:id="3305"/>
              <w:bookmarkEnd w:id="3306"/>
            </w:del>
          </w:p>
          <w:p w14:paraId="5B5F2861" w14:textId="55D7CB7B" w:rsidR="00045F54" w:rsidRDefault="00045F54">
            <w:pPr>
              <w:pStyle w:val="a0"/>
              <w:ind w:left="0"/>
              <w:jc w:val="right"/>
              <w:rPr>
                <w:del w:id="3307" w:author="森川　裕太(アプリケーション開発２課)" w:date="2025-08-18T08:47:00Z" w16du:dateUtc="2025-08-17T23:47:00Z"/>
                <w:rFonts w:hAnsi="ＭＳ 明朝"/>
              </w:rPr>
            </w:pPr>
            <w:del w:id="3308" w:author="森川　裕太(アプリケーション開発２課)" w:date="2025-08-18T08:47:00Z" w16du:dateUtc="2025-08-17T23:47:00Z">
              <w:r>
                <w:rPr>
                  <w:rFonts w:hAnsi="ＭＳ 明朝" w:hint="eastAsia"/>
                </w:rPr>
                <w:delText>50,000</w:delText>
              </w:r>
              <w:bookmarkStart w:id="3309" w:name="_Toc206495942"/>
              <w:bookmarkStart w:id="3310" w:name="_Toc206496281"/>
              <w:bookmarkEnd w:id="3309"/>
              <w:bookmarkEnd w:id="3310"/>
            </w:del>
          </w:p>
        </w:tc>
      </w:tr>
    </w:tbl>
    <w:p w14:paraId="66D1A7A4" w14:textId="5A05C9B5" w:rsidR="00045F54" w:rsidRDefault="00045F54">
      <w:pPr>
        <w:pStyle w:val="a0"/>
        <w:ind w:leftChars="469" w:left="844"/>
        <w:rPr>
          <w:del w:id="3311" w:author="森川　裕太(アプリケーション開発２課)" w:date="2025-08-18T09:49:00Z" w16du:dateUtc="2025-08-18T00:49:00Z"/>
          <w:rFonts w:hAnsi="ＭＳ 明朝"/>
          <w:bdr w:val="single" w:sz="4" w:space="0" w:color="auto"/>
        </w:rPr>
        <w:pPrChange w:id="3312" w:author="森川　裕太(アプリケーション開発２課)" w:date="2025-08-07T11:55:00Z" w16du:dateUtc="2025-08-07T02:55:00Z">
          <w:pPr>
            <w:pStyle w:val="a0"/>
            <w:ind w:left="709"/>
          </w:pPr>
        </w:pPrChange>
      </w:pPr>
      <w:bookmarkStart w:id="3313" w:name="_Toc206495944"/>
      <w:bookmarkStart w:id="3314" w:name="_Toc206496283"/>
      <w:bookmarkEnd w:id="3313"/>
      <w:bookmarkEnd w:id="3314"/>
    </w:p>
    <w:p w14:paraId="52A23982" w14:textId="2B17FAA0" w:rsidR="003A1CCE" w:rsidRDefault="003A1CCE">
      <w:pPr>
        <w:pStyle w:val="a0"/>
        <w:ind w:leftChars="76" w:left="137"/>
        <w:rPr>
          <w:del w:id="3315" w:author="森川　裕太(アプリケーション開発２課)" w:date="2025-08-18T09:49:00Z" w16du:dateUtc="2025-08-18T00:49:00Z"/>
          <w:rFonts w:hAnsi="ＭＳ 明朝"/>
        </w:rPr>
        <w:pPrChange w:id="3316" w:author="森川　裕太(アプリケーション開発２課)" w:date="2025-08-07T11:55:00Z" w16du:dateUtc="2025-08-07T02:55:00Z">
          <w:pPr>
            <w:pStyle w:val="a0"/>
            <w:ind w:left="0"/>
          </w:pPr>
        </w:pPrChange>
      </w:pPr>
      <w:bookmarkStart w:id="3317" w:name="_Toc206495945"/>
      <w:bookmarkStart w:id="3318" w:name="_Toc206496284"/>
      <w:bookmarkEnd w:id="3317"/>
      <w:bookmarkEnd w:id="3318"/>
    </w:p>
    <w:p w14:paraId="241F2C5E" w14:textId="51F685BE" w:rsidR="004A12C3" w:rsidRDefault="008C1B86">
      <w:pPr>
        <w:pStyle w:val="a0"/>
        <w:ind w:left="0"/>
        <w:rPr>
          <w:del w:id="3319" w:author="森川　裕太(アプリケーション開発２課)" w:date="2025-08-18T09:49:00Z" w16du:dateUtc="2025-08-18T00:49:00Z"/>
          <w:rFonts w:hAnsi="ＭＳ 明朝"/>
        </w:rPr>
        <w:pPrChange w:id="3320" w:author="森川　裕太(アプリケーション開発２課)" w:date="2025-08-07T11:55:00Z" w16du:dateUtc="2025-08-07T02:55:00Z">
          <w:pPr>
            <w:pStyle w:val="a0"/>
            <w:ind w:left="709"/>
          </w:pPr>
        </w:pPrChange>
      </w:pPr>
      <w:del w:id="3321" w:author="森川　裕太(アプリケーション開発２課)" w:date="2025-08-07T11:06:00Z" w16du:dateUtc="2025-08-07T02:06:00Z">
        <w:r w:rsidDel="00100200">
          <w:rPr>
            <w:rFonts w:hAnsi="ＭＳ 明朝" w:hint="eastAsia"/>
          </w:rPr>
          <w:delText>パーセント</w:delText>
        </w:r>
      </w:del>
      <w:del w:id="3322" w:author="森川　裕太(アプリケーション開発２課)" w:date="2025-08-08T14:21:00Z" w16du:dateUtc="2025-08-08T05:21:00Z">
        <w:r w:rsidR="00A722C3" w:rsidDel="00B039EE">
          <w:rPr>
            <w:rFonts w:hAnsi="ＭＳ 明朝" w:hint="eastAsia"/>
          </w:rPr>
          <w:delText>キー</w:delText>
        </w:r>
        <w:r w:rsidR="00A722C3">
          <w:rPr>
            <w:rFonts w:hAnsi="ＭＳ 明朝" w:hint="eastAsia"/>
          </w:rPr>
          <w:delText>を使用した</w:delText>
        </w:r>
        <w:r w:rsidR="008D5E67">
          <w:rPr>
            <w:rFonts w:hAnsi="ＭＳ 明朝" w:hint="eastAsia"/>
          </w:rPr>
          <w:delText>計算</w:delText>
        </w:r>
      </w:del>
      <w:bookmarkStart w:id="3323" w:name="_Toc206495946"/>
      <w:bookmarkStart w:id="3324" w:name="_Toc206496285"/>
      <w:bookmarkEnd w:id="3323"/>
      <w:bookmarkEnd w:id="3324"/>
    </w:p>
    <w:tbl>
      <w:tblPr>
        <w:tblStyle w:val="afc"/>
        <w:tblW w:w="8953" w:type="dxa"/>
        <w:jc w:val="center"/>
        <w:tblLook w:val="04A0" w:firstRow="1" w:lastRow="0" w:firstColumn="1" w:lastColumn="0" w:noHBand="0" w:noVBand="1"/>
        <w:tblPrChange w:id="3325" w:author="森川　裕太(アプリケーション開発２課)" w:date="2025-08-07T11:55:00Z" w16du:dateUtc="2025-08-07T02:55:00Z">
          <w:tblPr>
            <w:tblStyle w:val="afc"/>
            <w:tblW w:w="0" w:type="auto"/>
            <w:tblInd w:w="846" w:type="dxa"/>
            <w:tblLook w:val="04A0" w:firstRow="1" w:lastRow="0" w:firstColumn="1" w:lastColumn="0" w:noHBand="0" w:noVBand="1"/>
          </w:tblPr>
        </w:tblPrChange>
      </w:tblPr>
      <w:tblGrid>
        <w:gridCol w:w="1134"/>
        <w:gridCol w:w="2977"/>
        <w:gridCol w:w="2662"/>
        <w:gridCol w:w="2180"/>
        <w:tblGridChange w:id="3326">
          <w:tblGrid>
            <w:gridCol w:w="1134"/>
            <w:gridCol w:w="2977"/>
            <w:gridCol w:w="1811"/>
            <w:gridCol w:w="851"/>
            <w:gridCol w:w="283"/>
            <w:gridCol w:w="1897"/>
            <w:gridCol w:w="1080"/>
            <w:gridCol w:w="2662"/>
            <w:gridCol w:w="2180"/>
          </w:tblGrid>
        </w:tblGridChange>
      </w:tblGrid>
      <w:tr w:rsidR="008C1B86" w14:paraId="00878454" w14:textId="77777777" w:rsidTr="009F67F3">
        <w:trPr>
          <w:jc w:val="center"/>
          <w:del w:id="3327" w:author="森川　裕太(アプリケーション開発２課)" w:date="2025-08-18T09:49:00Z"/>
          <w:trPrChange w:id="3328" w:author="森川　裕太(アプリケーション開発２課)" w:date="2025-08-07T11:55:00Z" w16du:dateUtc="2025-08-07T02:55:00Z">
            <w:trPr>
              <w:gridBefore w:val="3"/>
            </w:trPr>
          </w:trPrChange>
        </w:trPr>
        <w:tc>
          <w:tcPr>
            <w:tcW w:w="1134" w:type="dxa"/>
            <w:tcBorders>
              <w:bottom w:val="single" w:sz="4" w:space="0" w:color="auto"/>
            </w:tcBorders>
            <w:shd w:val="clear" w:color="auto" w:fill="E7E6E6" w:themeFill="background2"/>
            <w:tcPrChange w:id="3329" w:author="森川　裕太(アプリケーション開発２課)" w:date="2025-08-07T11:55:00Z" w16du:dateUtc="2025-08-07T02:55:00Z">
              <w:tcPr>
                <w:tcW w:w="1134" w:type="dxa"/>
                <w:gridSpan w:val="2"/>
                <w:tcBorders>
                  <w:bottom w:val="single" w:sz="4" w:space="0" w:color="auto"/>
                </w:tcBorders>
                <w:shd w:val="clear" w:color="auto" w:fill="E7E6E6" w:themeFill="background2"/>
              </w:tcPr>
            </w:tcPrChange>
          </w:tcPr>
          <w:p w14:paraId="6F809DA9" w14:textId="350759D3" w:rsidR="008C1B86" w:rsidRDefault="008C1B86" w:rsidP="000D74E7">
            <w:pPr>
              <w:pStyle w:val="a0"/>
              <w:ind w:left="0"/>
              <w:jc w:val="center"/>
              <w:rPr>
                <w:del w:id="3330" w:author="森川　裕太(アプリケーション開発２課)" w:date="2025-08-08T14:15:00Z" w16du:dateUtc="2025-08-08T05:15:00Z"/>
                <w:rFonts w:hAnsi="ＭＳ 明朝"/>
              </w:rPr>
            </w:pPr>
            <w:del w:id="3331" w:author="森川　裕太(アプリケーション開発２課)" w:date="2025-08-08T14:15:00Z" w16du:dateUtc="2025-08-08T05:15:00Z">
              <w:r>
                <w:rPr>
                  <w:rFonts w:hAnsi="ＭＳ 明朝" w:hint="eastAsia"/>
                </w:rPr>
                <w:delText>計算例</w:delText>
              </w:r>
              <w:bookmarkStart w:id="3332" w:name="_Toc206495947"/>
              <w:bookmarkStart w:id="3333" w:name="_Toc206496286"/>
              <w:bookmarkEnd w:id="3332"/>
              <w:bookmarkEnd w:id="3333"/>
            </w:del>
          </w:p>
        </w:tc>
        <w:tc>
          <w:tcPr>
            <w:tcW w:w="2977" w:type="dxa"/>
            <w:shd w:val="clear" w:color="auto" w:fill="E7E6E6" w:themeFill="background2"/>
            <w:tcPrChange w:id="3334" w:author="森川　裕太(アプリケーション開発２課)" w:date="2025-08-07T11:55:00Z" w16du:dateUtc="2025-08-07T02:55:00Z">
              <w:tcPr>
                <w:tcW w:w="2977" w:type="dxa"/>
                <w:gridSpan w:val="2"/>
                <w:shd w:val="clear" w:color="auto" w:fill="E7E6E6" w:themeFill="background2"/>
              </w:tcPr>
            </w:tcPrChange>
          </w:tcPr>
          <w:p w14:paraId="342D55EE" w14:textId="37F906F2" w:rsidR="008C1B86" w:rsidRDefault="00BE6EA6" w:rsidP="000D74E7">
            <w:pPr>
              <w:pStyle w:val="a0"/>
              <w:ind w:left="0"/>
              <w:jc w:val="center"/>
              <w:rPr>
                <w:del w:id="3335" w:author="森川　裕太(アプリケーション開発２課)" w:date="2025-08-08T14:15:00Z" w16du:dateUtc="2025-08-08T05:15:00Z"/>
                <w:rFonts w:hAnsi="ＭＳ 明朝"/>
              </w:rPr>
            </w:pPr>
            <w:del w:id="3336" w:author="森川　裕太(アプリケーション開発２課)" w:date="2025-08-08T14:15:00Z" w16du:dateUtc="2025-08-08T05:15:00Z">
              <w:r>
                <w:rPr>
                  <w:rFonts w:hAnsi="ＭＳ 明朝" w:hint="eastAsia"/>
                </w:rPr>
                <w:delText>キー</w:delText>
              </w:r>
              <w:r w:rsidR="008C1B86">
                <w:rPr>
                  <w:rFonts w:hAnsi="ＭＳ 明朝" w:hint="eastAsia"/>
                </w:rPr>
                <w:delText>操作</w:delText>
              </w:r>
              <w:bookmarkStart w:id="3337" w:name="_Toc206495948"/>
              <w:bookmarkStart w:id="3338" w:name="_Toc206496287"/>
              <w:bookmarkEnd w:id="3337"/>
              <w:bookmarkEnd w:id="3338"/>
            </w:del>
          </w:p>
        </w:tc>
        <w:tc>
          <w:tcPr>
            <w:tcW w:w="2662" w:type="dxa"/>
            <w:shd w:val="clear" w:color="auto" w:fill="E7E6E6" w:themeFill="background2"/>
            <w:tcPrChange w:id="3339" w:author="森川　裕太(アプリケーション開発２課)" w:date="2025-08-07T11:55:00Z" w16du:dateUtc="2025-08-07T02:55:00Z">
              <w:tcPr>
                <w:tcW w:w="2662" w:type="dxa"/>
                <w:shd w:val="clear" w:color="auto" w:fill="E7E6E6" w:themeFill="background2"/>
              </w:tcPr>
            </w:tcPrChange>
          </w:tcPr>
          <w:p w14:paraId="4A4656EA" w14:textId="09BC39E3" w:rsidR="008C1B86" w:rsidRDefault="008C1B86" w:rsidP="000D74E7">
            <w:pPr>
              <w:pStyle w:val="a0"/>
              <w:ind w:left="0"/>
              <w:jc w:val="center"/>
              <w:rPr>
                <w:del w:id="3340" w:author="森川　裕太(アプリケーション開発２課)" w:date="2025-08-08T14:15:00Z" w16du:dateUtc="2025-08-08T05:15:00Z"/>
                <w:rFonts w:hAnsi="ＭＳ 明朝"/>
              </w:rPr>
            </w:pPr>
            <w:del w:id="3341" w:author="森川　裕太(アプリケーション開発２課)" w:date="2025-08-08T14:15:00Z" w16du:dateUtc="2025-08-08T05:15:00Z">
              <w:r>
                <w:rPr>
                  <w:rFonts w:hAnsi="ＭＳ 明朝" w:hint="eastAsia"/>
                </w:rPr>
                <w:delText>途中計算表示欄</w:delText>
              </w:r>
              <w:bookmarkStart w:id="3342" w:name="_Toc206495949"/>
              <w:bookmarkStart w:id="3343" w:name="_Toc206496288"/>
              <w:bookmarkEnd w:id="3342"/>
              <w:bookmarkEnd w:id="3343"/>
            </w:del>
          </w:p>
        </w:tc>
        <w:tc>
          <w:tcPr>
            <w:tcW w:w="2180" w:type="dxa"/>
            <w:shd w:val="clear" w:color="auto" w:fill="E7E6E6" w:themeFill="background2"/>
            <w:tcPrChange w:id="3344" w:author="森川　裕太(アプリケーション開発２課)" w:date="2025-08-07T11:55:00Z" w16du:dateUtc="2025-08-07T02:55:00Z">
              <w:tcPr>
                <w:tcW w:w="2180" w:type="dxa"/>
                <w:shd w:val="clear" w:color="auto" w:fill="E7E6E6" w:themeFill="background2"/>
              </w:tcPr>
            </w:tcPrChange>
          </w:tcPr>
          <w:p w14:paraId="0781257B" w14:textId="0D1A00C0" w:rsidR="008C1B86" w:rsidRDefault="008C1B86" w:rsidP="000D74E7">
            <w:pPr>
              <w:pStyle w:val="a0"/>
              <w:ind w:left="0"/>
              <w:jc w:val="center"/>
              <w:rPr>
                <w:del w:id="3345" w:author="森川　裕太(アプリケーション開発２課)" w:date="2025-08-08T14:15:00Z" w16du:dateUtc="2025-08-08T05:15:00Z"/>
                <w:rFonts w:hAnsi="ＭＳ 明朝"/>
              </w:rPr>
            </w:pPr>
            <w:del w:id="3346" w:author="森川　裕太(アプリケーション開発２課)" w:date="2025-08-08T14:15:00Z" w16du:dateUtc="2025-08-08T05:15:00Z">
              <w:r>
                <w:rPr>
                  <w:rFonts w:hAnsi="ＭＳ 明朝" w:hint="eastAsia"/>
                </w:rPr>
                <w:delText>計算結果表示欄</w:delText>
              </w:r>
              <w:bookmarkStart w:id="3347" w:name="_Toc206495950"/>
              <w:bookmarkStart w:id="3348" w:name="_Toc206496289"/>
              <w:bookmarkEnd w:id="3347"/>
              <w:bookmarkEnd w:id="3348"/>
            </w:del>
          </w:p>
        </w:tc>
      </w:tr>
      <w:tr w:rsidR="008C1B86" w14:paraId="049F05D7" w14:textId="77777777" w:rsidTr="009F67F3">
        <w:trPr>
          <w:trHeight w:val="845"/>
          <w:jc w:val="center"/>
          <w:del w:id="3349" w:author="森川　裕太(アプリケーション開発２課)" w:date="2025-08-18T09:49:00Z"/>
          <w:trPrChange w:id="3350" w:author="森川　裕太(アプリケーション開発２課)" w:date="2025-08-07T11:55:00Z" w16du:dateUtc="2025-08-07T02:55:00Z">
            <w:trPr>
              <w:gridBefore w:val="3"/>
              <w:trHeight w:val="845"/>
            </w:trPr>
          </w:trPrChange>
        </w:trPr>
        <w:tc>
          <w:tcPr>
            <w:tcW w:w="1134" w:type="dxa"/>
            <w:tcBorders>
              <w:top w:val="single" w:sz="4" w:space="0" w:color="auto"/>
              <w:left w:val="single" w:sz="4" w:space="0" w:color="auto"/>
              <w:bottom w:val="single" w:sz="4" w:space="0" w:color="auto"/>
              <w:right w:val="single" w:sz="4" w:space="0" w:color="auto"/>
            </w:tcBorders>
            <w:tcPrChange w:id="3351" w:author="森川　裕太(アプリケーション開発２課)" w:date="2025-08-07T11:55:00Z" w16du:dateUtc="2025-08-07T02:55:00Z">
              <w:tcPr>
                <w:tcW w:w="1134" w:type="dxa"/>
                <w:gridSpan w:val="2"/>
                <w:tcBorders>
                  <w:top w:val="single" w:sz="4" w:space="0" w:color="auto"/>
                  <w:left w:val="single" w:sz="4" w:space="0" w:color="auto"/>
                  <w:bottom w:val="single" w:sz="4" w:space="0" w:color="auto"/>
                  <w:right w:val="single" w:sz="4" w:space="0" w:color="auto"/>
                </w:tcBorders>
              </w:tcPr>
            </w:tcPrChange>
          </w:tcPr>
          <w:p w14:paraId="69EC372C" w14:textId="38A4484B" w:rsidR="008C1B86" w:rsidRDefault="008C1B86" w:rsidP="002F0F0A">
            <w:pPr>
              <w:pStyle w:val="a0"/>
              <w:ind w:left="0"/>
              <w:rPr>
                <w:del w:id="3352" w:author="森川　裕太(アプリケーション開発２課)" w:date="2025-08-08T14:15:00Z" w16du:dateUtc="2025-08-08T05:15:00Z"/>
                <w:rFonts w:hAnsi="ＭＳ 明朝"/>
              </w:rPr>
            </w:pPr>
            <w:del w:id="3353" w:author="森川　裕太(アプリケーション開発２課)" w:date="2025-08-08T14:15:00Z" w16du:dateUtc="2025-08-08T05:15:00Z">
              <w:r>
                <w:rPr>
                  <w:rFonts w:hAnsi="ＭＳ 明朝" w:hint="eastAsia"/>
                </w:rPr>
                <w:delText>200×10%</w:delText>
              </w:r>
              <w:bookmarkStart w:id="3354" w:name="_Toc206495952"/>
              <w:bookmarkStart w:id="3355" w:name="_Toc206496291"/>
              <w:bookmarkEnd w:id="3354"/>
              <w:bookmarkEnd w:id="3355"/>
            </w:del>
          </w:p>
        </w:tc>
        <w:tc>
          <w:tcPr>
            <w:tcW w:w="2977" w:type="dxa"/>
            <w:tcBorders>
              <w:left w:val="single" w:sz="4" w:space="0" w:color="auto"/>
            </w:tcBorders>
            <w:tcPrChange w:id="3356" w:author="森川　裕太(アプリケーション開発２課)" w:date="2025-08-07T11:55:00Z" w16du:dateUtc="2025-08-07T02:55:00Z">
              <w:tcPr>
                <w:tcW w:w="2977" w:type="dxa"/>
                <w:gridSpan w:val="2"/>
                <w:tcBorders>
                  <w:left w:val="single" w:sz="4" w:space="0" w:color="auto"/>
                </w:tcBorders>
              </w:tcPr>
            </w:tcPrChange>
          </w:tcPr>
          <w:p w14:paraId="260D76B8" w14:textId="30DD697D" w:rsidR="008C1B86" w:rsidRDefault="008C1B86" w:rsidP="002F0F0A">
            <w:pPr>
              <w:pStyle w:val="a0"/>
              <w:ind w:left="0"/>
              <w:jc w:val="right"/>
              <w:rPr>
                <w:del w:id="3357" w:author="森川　裕太(アプリケーション開発２課)" w:date="2025-08-08T14:15:00Z" w16du:dateUtc="2025-08-08T05:15:00Z"/>
                <w:rFonts w:hAnsi="ＭＳ 明朝"/>
              </w:rPr>
            </w:pPr>
            <w:del w:id="3358" w:author="森川　裕太(アプリケーション開発２課)" w:date="2025-08-08T14:15:00Z" w16du:dateUtc="2025-08-08T05:15:00Z">
              <w:r>
                <w:rPr>
                  <w:rFonts w:hAnsi="ＭＳ 明朝" w:hint="eastAsia"/>
                </w:rPr>
                <w:delText>200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359" w:name="_Toc206495953"/>
              <w:bookmarkStart w:id="3360" w:name="_Toc206496292"/>
              <w:bookmarkEnd w:id="3359"/>
              <w:bookmarkEnd w:id="3360"/>
            </w:del>
          </w:p>
          <w:p w14:paraId="6D9026B7" w14:textId="2D463EFD" w:rsidR="008C1B86" w:rsidRDefault="008C1B86" w:rsidP="002F0F0A">
            <w:pPr>
              <w:pStyle w:val="a0"/>
              <w:ind w:left="0"/>
              <w:jc w:val="right"/>
              <w:rPr>
                <w:del w:id="3361" w:author="森川　裕太(アプリケーション開発２課)" w:date="2025-08-08T14:15:00Z" w16du:dateUtc="2025-08-08T05:15:00Z"/>
                <w:rFonts w:hAnsi="ＭＳ 明朝"/>
              </w:rPr>
            </w:pPr>
            <w:del w:id="3362" w:author="森川　裕太(アプリケーション開発２課)" w:date="2025-08-08T14:15:00Z" w16du:dateUtc="2025-08-08T05:15:00Z">
              <w:r>
                <w:rPr>
                  <w:rFonts w:hAnsi="ＭＳ 明朝" w:hint="eastAsia"/>
                </w:rPr>
                <w:delText>10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363" w:name="_Toc206495954"/>
              <w:bookmarkStart w:id="3364" w:name="_Toc206496293"/>
              <w:bookmarkEnd w:id="3363"/>
              <w:bookmarkEnd w:id="3364"/>
            </w:del>
          </w:p>
          <w:p w14:paraId="4E2A2B52" w14:textId="0B87ACDD" w:rsidR="008C1B86" w:rsidRDefault="008C1B86" w:rsidP="002F0F0A">
            <w:pPr>
              <w:pStyle w:val="a0"/>
              <w:ind w:left="0"/>
              <w:jc w:val="right"/>
              <w:rPr>
                <w:del w:id="3365" w:author="森川　裕太(アプリケーション開発２課)" w:date="2025-08-08T14:15:00Z" w16du:dateUtc="2025-08-08T05:15:00Z"/>
                <w:rFonts w:hAnsi="ＭＳ 明朝"/>
              </w:rPr>
            </w:pPr>
            <w:del w:id="3366" w:author="森川　裕太(アプリケーション開発２課)" w:date="2025-08-08T14:15:00Z" w16du:dateUtc="2025-08-08T05:15:00Z">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367" w:name="_Toc206495955"/>
              <w:bookmarkStart w:id="3368" w:name="_Toc206496294"/>
              <w:bookmarkEnd w:id="3367"/>
              <w:bookmarkEnd w:id="3368"/>
            </w:del>
          </w:p>
        </w:tc>
        <w:tc>
          <w:tcPr>
            <w:tcW w:w="2662" w:type="dxa"/>
            <w:tcPrChange w:id="3369" w:author="森川　裕太(アプリケーション開発２課)" w:date="2025-08-07T11:55:00Z" w16du:dateUtc="2025-08-07T02:55:00Z">
              <w:tcPr>
                <w:tcW w:w="2662" w:type="dxa"/>
              </w:tcPr>
            </w:tcPrChange>
          </w:tcPr>
          <w:p w14:paraId="42CCD7E8" w14:textId="7E180F4D" w:rsidR="008C1B86" w:rsidRDefault="008C1B86" w:rsidP="008C1B86">
            <w:pPr>
              <w:pStyle w:val="a0"/>
              <w:ind w:left="0"/>
              <w:jc w:val="right"/>
              <w:rPr>
                <w:del w:id="3370" w:author="森川　裕太(アプリケーション開発２課)" w:date="2025-08-08T14:15:00Z" w16du:dateUtc="2025-08-08T05:15:00Z"/>
                <w:rFonts w:hAnsi="ＭＳ 明朝"/>
              </w:rPr>
            </w:pPr>
            <w:del w:id="3371" w:author="森川　裕太(アプリケーション開発２課)" w:date="2025-08-08T14:15:00Z" w16du:dateUtc="2025-08-08T05:15:00Z">
              <w:r>
                <w:rPr>
                  <w:rFonts w:hAnsi="ＭＳ 明朝" w:hint="eastAsia"/>
                </w:rPr>
                <w:delText>200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372" w:name="_Toc206495956"/>
              <w:bookmarkStart w:id="3373" w:name="_Toc206496295"/>
              <w:bookmarkEnd w:id="3372"/>
              <w:bookmarkEnd w:id="3373"/>
            </w:del>
          </w:p>
          <w:p w14:paraId="4783C76E" w14:textId="608BCF0C" w:rsidR="008C1B86" w:rsidRDefault="008C1B86" w:rsidP="008C1B86">
            <w:pPr>
              <w:pStyle w:val="a0"/>
              <w:ind w:left="0"/>
              <w:jc w:val="right"/>
              <w:rPr>
                <w:del w:id="3374" w:author="森川　裕太(アプリケーション開発２課)" w:date="2025-08-08T14:15:00Z" w16du:dateUtc="2025-08-08T05:15:00Z"/>
                <w:rFonts w:hAnsi="ＭＳ 明朝"/>
              </w:rPr>
            </w:pPr>
            <w:del w:id="3375" w:author="森川　裕太(アプリケーション開発２課)" w:date="2025-08-08T14:15:00Z" w16du:dateUtc="2025-08-08T05:15:00Z">
              <w:r>
                <w:rPr>
                  <w:rFonts w:hAnsi="ＭＳ 明朝" w:hint="eastAsia"/>
                </w:rPr>
                <w:delText>200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0.1</w:delText>
              </w:r>
              <w:bookmarkStart w:id="3376" w:name="_Toc206495957"/>
              <w:bookmarkStart w:id="3377" w:name="_Toc206496296"/>
              <w:bookmarkEnd w:id="3376"/>
              <w:bookmarkEnd w:id="3377"/>
            </w:del>
          </w:p>
          <w:p w14:paraId="2586B33C" w14:textId="588FAB41" w:rsidR="008C1B86" w:rsidRDefault="008C1B86" w:rsidP="008C1B86">
            <w:pPr>
              <w:pStyle w:val="a0"/>
              <w:ind w:left="0"/>
              <w:jc w:val="right"/>
              <w:rPr>
                <w:del w:id="3378" w:author="森川　裕太(アプリケーション開発２課)" w:date="2025-08-08T14:15:00Z" w16du:dateUtc="2025-08-08T05:15:00Z"/>
                <w:rFonts w:hAnsi="ＭＳ 明朝"/>
              </w:rPr>
            </w:pPr>
            <w:del w:id="3379" w:author="森川　裕太(アプリケーション開発２課)" w:date="2025-08-08T14:15:00Z" w16du:dateUtc="2025-08-08T05:15:00Z">
              <w:r>
                <w:rPr>
                  <w:rFonts w:hAnsi="ＭＳ 明朝" w:hint="eastAsia"/>
                </w:rPr>
                <w:delText>200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0.1</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380" w:name="_Toc206495958"/>
              <w:bookmarkStart w:id="3381" w:name="_Toc206496297"/>
              <w:bookmarkEnd w:id="3380"/>
              <w:bookmarkEnd w:id="3381"/>
            </w:del>
          </w:p>
        </w:tc>
        <w:tc>
          <w:tcPr>
            <w:tcW w:w="2180" w:type="dxa"/>
            <w:tcPrChange w:id="3382" w:author="森川　裕太(アプリケーション開発２課)" w:date="2025-08-07T11:55:00Z" w16du:dateUtc="2025-08-07T02:55:00Z">
              <w:tcPr>
                <w:tcW w:w="2180" w:type="dxa"/>
              </w:tcPr>
            </w:tcPrChange>
          </w:tcPr>
          <w:p w14:paraId="3B96CA55" w14:textId="7FF3C1D4" w:rsidR="008C1B86" w:rsidRDefault="008C1B86" w:rsidP="002F0F0A">
            <w:pPr>
              <w:pStyle w:val="a0"/>
              <w:ind w:left="0"/>
              <w:jc w:val="right"/>
              <w:rPr>
                <w:del w:id="3383" w:author="森川　裕太(アプリケーション開発２課)" w:date="2025-08-08T14:15:00Z" w16du:dateUtc="2025-08-08T05:15:00Z"/>
                <w:rFonts w:hAnsi="ＭＳ 明朝"/>
              </w:rPr>
            </w:pPr>
            <w:del w:id="3384" w:author="森川　裕太(アプリケーション開発２課)" w:date="2025-08-08T14:15:00Z" w16du:dateUtc="2025-08-08T05:15:00Z">
              <w:r>
                <w:rPr>
                  <w:rFonts w:hAnsi="ＭＳ 明朝" w:hint="eastAsia"/>
                </w:rPr>
                <w:delText>200</w:delText>
              </w:r>
              <w:bookmarkStart w:id="3385" w:name="_Toc206495959"/>
              <w:bookmarkStart w:id="3386" w:name="_Toc206496298"/>
              <w:bookmarkEnd w:id="3385"/>
              <w:bookmarkEnd w:id="3386"/>
            </w:del>
          </w:p>
          <w:p w14:paraId="22DCE7F0" w14:textId="0B3CA718" w:rsidR="008C1B86" w:rsidRDefault="008C1B86" w:rsidP="002F0F0A">
            <w:pPr>
              <w:pStyle w:val="a0"/>
              <w:ind w:left="0"/>
              <w:jc w:val="right"/>
              <w:rPr>
                <w:del w:id="3387" w:author="森川　裕太(アプリケーション開発２課)" w:date="2025-08-08T14:15:00Z" w16du:dateUtc="2025-08-08T05:15:00Z"/>
                <w:rFonts w:hAnsi="ＭＳ 明朝"/>
              </w:rPr>
            </w:pPr>
            <w:del w:id="3388" w:author="森川　裕太(アプリケーション開発２課)" w:date="2025-08-08T14:15:00Z" w16du:dateUtc="2025-08-08T05:15:00Z">
              <w:r>
                <w:rPr>
                  <w:rFonts w:hAnsi="ＭＳ 明朝" w:hint="eastAsia"/>
                </w:rPr>
                <w:delText>0.1</w:delText>
              </w:r>
              <w:bookmarkStart w:id="3389" w:name="_Toc206495960"/>
              <w:bookmarkStart w:id="3390" w:name="_Toc206496299"/>
              <w:bookmarkEnd w:id="3389"/>
              <w:bookmarkEnd w:id="3390"/>
            </w:del>
          </w:p>
          <w:p w14:paraId="0FBA997D" w14:textId="118204B0" w:rsidR="008C1B86" w:rsidRDefault="008C1B86" w:rsidP="002F0F0A">
            <w:pPr>
              <w:pStyle w:val="a0"/>
              <w:ind w:left="0"/>
              <w:jc w:val="right"/>
              <w:rPr>
                <w:del w:id="3391" w:author="森川　裕太(アプリケーション開発２課)" w:date="2025-08-08T14:15:00Z" w16du:dateUtc="2025-08-08T05:15:00Z"/>
                <w:rFonts w:hAnsi="ＭＳ 明朝"/>
              </w:rPr>
            </w:pPr>
            <w:del w:id="3392" w:author="森川　裕太(アプリケーション開発２課)" w:date="2025-08-08T14:15:00Z" w16du:dateUtc="2025-08-08T05:15:00Z">
              <w:r>
                <w:rPr>
                  <w:rFonts w:hAnsi="ＭＳ 明朝" w:hint="eastAsia"/>
                </w:rPr>
                <w:delText>20</w:delText>
              </w:r>
              <w:bookmarkStart w:id="3393" w:name="_Toc206495961"/>
              <w:bookmarkStart w:id="3394" w:name="_Toc206496300"/>
              <w:bookmarkEnd w:id="3393"/>
              <w:bookmarkEnd w:id="3394"/>
            </w:del>
          </w:p>
        </w:tc>
      </w:tr>
    </w:tbl>
    <w:p w14:paraId="411390CD" w14:textId="3276BABA" w:rsidR="004A12C3" w:rsidRDefault="004A12C3" w:rsidP="00104B87">
      <w:pPr>
        <w:pStyle w:val="a0"/>
        <w:ind w:left="709"/>
        <w:rPr>
          <w:del w:id="3395" w:author="森川　裕太(アプリケーション開発２課)" w:date="2025-08-18T09:49:00Z" w16du:dateUtc="2025-08-18T00:49:00Z"/>
          <w:rFonts w:hAnsi="ＭＳ 明朝"/>
        </w:rPr>
      </w:pPr>
      <w:bookmarkStart w:id="3396" w:name="_Toc206495963"/>
      <w:bookmarkStart w:id="3397" w:name="_Toc206496302"/>
      <w:bookmarkEnd w:id="3396"/>
      <w:bookmarkEnd w:id="3397"/>
    </w:p>
    <w:p w14:paraId="733C8539" w14:textId="0FFC176D" w:rsidR="00FB498F" w:rsidRDefault="00FB498F">
      <w:pPr>
        <w:adjustRightInd/>
        <w:textAlignment w:val="auto"/>
        <w:rPr>
          <w:del w:id="3398" w:author="森川　裕太(アプリケーション開発２課)" w:date="2025-08-18T09:49:00Z" w16du:dateUtc="2025-08-18T00:49:00Z"/>
          <w:rFonts w:hAnsi="ＭＳ 明朝"/>
        </w:rPr>
      </w:pPr>
      <w:del w:id="3399" w:author="森川　裕太(アプリケーション開発２課)" w:date="2025-08-18T09:49:00Z" w16du:dateUtc="2025-08-18T00:49:00Z">
        <w:r>
          <w:rPr>
            <w:rFonts w:hAnsi="ＭＳ 明朝"/>
          </w:rPr>
          <w:br w:type="page"/>
        </w:r>
      </w:del>
    </w:p>
    <w:p w14:paraId="34993928" w14:textId="15B00C07" w:rsidR="004A12C3" w:rsidRDefault="00FB498F">
      <w:pPr>
        <w:pStyle w:val="a0"/>
        <w:numPr>
          <w:ilvl w:val="0"/>
          <w:numId w:val="97"/>
        </w:numPr>
        <w:rPr>
          <w:del w:id="3400" w:author="森川　裕太(アプリケーション開発２課)" w:date="2025-08-18T09:49:00Z" w16du:dateUtc="2025-08-18T00:49:00Z"/>
          <w:rFonts w:hAnsi="ＭＳ 明朝"/>
        </w:rPr>
        <w:pPrChange w:id="3401" w:author="森川　裕太(アプリケーション開発２課)" w:date="2025-08-07T11:34:00Z" w16du:dateUtc="2025-08-07T02:34:00Z">
          <w:pPr>
            <w:pStyle w:val="a0"/>
            <w:ind w:left="709"/>
          </w:pPr>
        </w:pPrChange>
      </w:pPr>
      <w:del w:id="3402" w:author="森川　裕太(アプリケーション開発２課)" w:date="2025-08-07T11:34:00Z" w16du:dateUtc="2025-08-07T02:34:00Z">
        <w:r w:rsidDel="006966E1">
          <w:rPr>
            <w:rFonts w:hAnsi="ＭＳ 明朝" w:hint="eastAsia"/>
          </w:rPr>
          <w:delText>C.</w:delText>
        </w:r>
      </w:del>
      <w:del w:id="3403" w:author="森川　裕太(アプリケーション開発２課)" w:date="2025-08-18T09:49:00Z" w16du:dateUtc="2025-08-18T00:49:00Z">
        <w:r>
          <w:rPr>
            <w:rFonts w:hAnsi="ＭＳ 明朝" w:hint="eastAsia"/>
          </w:rPr>
          <w:delText>その他</w:delText>
        </w:r>
        <w:bookmarkStart w:id="3404" w:name="_Toc206495964"/>
        <w:bookmarkStart w:id="3405" w:name="_Toc206496303"/>
        <w:bookmarkEnd w:id="3404"/>
        <w:bookmarkEnd w:id="3405"/>
      </w:del>
    </w:p>
    <w:p w14:paraId="0DAB718E" w14:textId="33946067" w:rsidR="00FB498F" w:rsidRDefault="00FB498F" w:rsidP="00104B87">
      <w:pPr>
        <w:pStyle w:val="a0"/>
        <w:ind w:left="709"/>
        <w:rPr>
          <w:del w:id="3406" w:author="森川　裕太(アプリケーション開発２課)" w:date="2025-08-18T09:49:00Z" w16du:dateUtc="2025-08-18T00:49:00Z"/>
          <w:rFonts w:hAnsi="ＭＳ 明朝"/>
        </w:rPr>
      </w:pPr>
      <w:del w:id="3407" w:author="森川　裕太(アプリケーション開発２課)" w:date="2025-08-07T11:49:00Z" w16du:dateUtc="2025-08-07T02:49:00Z">
        <w:r w:rsidDel="00C3192F">
          <w:rPr>
            <w:rFonts w:hAnsi="ＭＳ 明朝" w:hint="eastAsia"/>
          </w:rPr>
          <w:delText>6</w:delText>
        </w:r>
      </w:del>
      <w:del w:id="3408" w:author="森川　裕太(アプリケーション開発２課)" w:date="2025-08-18T09:49:00Z" w16du:dateUtc="2025-08-18T00:49:00Z">
        <w:r>
          <w:rPr>
            <w:rFonts w:hAnsi="ＭＳ 明朝" w:hint="eastAsia"/>
          </w:rPr>
          <w:delText>.1.1に示した項目以外の処理を以下に示す</w:delText>
        </w:r>
        <w:bookmarkStart w:id="3409" w:name="_Toc206495965"/>
        <w:bookmarkStart w:id="3410" w:name="_Toc206496304"/>
        <w:bookmarkEnd w:id="3409"/>
        <w:bookmarkEnd w:id="3410"/>
      </w:del>
    </w:p>
    <w:p w14:paraId="61A6E60B" w14:textId="5E430DE8" w:rsidR="00FB498F" w:rsidRDefault="00FB498F" w:rsidP="00104B87">
      <w:pPr>
        <w:pStyle w:val="a0"/>
        <w:ind w:left="709"/>
        <w:rPr>
          <w:del w:id="3411" w:author="森川　裕太(アプリケーション開発２課)" w:date="2025-08-18T09:49:00Z" w16du:dateUtc="2025-08-18T00:49:00Z"/>
          <w:rFonts w:hAnsi="ＭＳ 明朝"/>
        </w:rPr>
      </w:pPr>
      <w:bookmarkStart w:id="3412" w:name="_Toc206495966"/>
      <w:bookmarkStart w:id="3413" w:name="_Toc206496305"/>
      <w:bookmarkEnd w:id="3412"/>
      <w:bookmarkEnd w:id="3413"/>
    </w:p>
    <w:p w14:paraId="6D75A6E6" w14:textId="45DEB19A" w:rsidR="00430212" w:rsidRDefault="00430212" w:rsidP="00104B87">
      <w:pPr>
        <w:pStyle w:val="a0"/>
        <w:ind w:left="709"/>
        <w:rPr>
          <w:del w:id="3414" w:author="森川　裕太(アプリケーション開発２課)" w:date="2025-08-18T09:49:00Z" w16du:dateUtc="2025-08-18T00:49:00Z"/>
          <w:rFonts w:hAnsi="ＭＳ 明朝"/>
        </w:rPr>
      </w:pPr>
      <w:del w:id="3415" w:author="森川　裕太(アプリケーション開発２課)" w:date="2025-08-07T11:31:00Z" w16du:dateUtc="2025-08-07T02:31:00Z">
        <w:r w:rsidDel="006966E1">
          <w:rPr>
            <w:rFonts w:hAnsi="ＭＳ 明朝" w:hint="eastAsia"/>
          </w:rPr>
          <w:delText>A.</w:delText>
        </w:r>
      </w:del>
      <w:del w:id="3416" w:author="森川　裕太(アプリケーション開発２課)" w:date="2025-08-18T09:49:00Z" w16du:dateUtc="2025-08-18T00:49:00Z">
        <w:r w:rsidR="00A677AF">
          <w:rPr>
            <w:rFonts w:hAnsi="ＭＳ 明朝" w:hint="eastAsia"/>
          </w:rPr>
          <w:delText>計算例</w:delText>
        </w:r>
        <w:bookmarkStart w:id="3417" w:name="_Toc206495967"/>
        <w:bookmarkStart w:id="3418" w:name="_Toc206496306"/>
        <w:bookmarkEnd w:id="3417"/>
        <w:bookmarkEnd w:id="3418"/>
      </w:del>
    </w:p>
    <w:p w14:paraId="78FFA6FA" w14:textId="06E43A42" w:rsidR="00FB498F" w:rsidRDefault="00592CFB">
      <w:pPr>
        <w:pStyle w:val="a0"/>
        <w:ind w:leftChars="494" w:left="889"/>
        <w:rPr>
          <w:del w:id="3419" w:author="森川　裕太(アプリケーション開発２課)" w:date="2025-08-18T09:49:00Z" w16du:dateUtc="2025-08-18T00:49:00Z"/>
          <w:rFonts w:hAnsi="ＭＳ 明朝"/>
        </w:rPr>
        <w:pPrChange w:id="3420" w:author="森川　裕太(アプリケーション開発２課)" w:date="2025-08-07T11:56:00Z" w16du:dateUtc="2025-08-07T02:56:00Z">
          <w:pPr>
            <w:pStyle w:val="a0"/>
            <w:ind w:left="709"/>
          </w:pPr>
        </w:pPrChange>
      </w:pPr>
      <w:del w:id="3421" w:author="森川　裕太(アプリケーション開発２課)" w:date="2025-08-18T09:49:00Z" w16du:dateUtc="2025-08-18T00:49:00Z">
        <w:r>
          <w:rPr>
            <w:rFonts w:hAnsi="ＭＳ 明朝" w:hint="eastAsia"/>
          </w:rPr>
          <w:delText>0</w:delText>
        </w:r>
        <w:r w:rsidR="00FB498F">
          <w:rPr>
            <w:rFonts w:hAnsi="ＭＳ 明朝" w:hint="eastAsia"/>
          </w:rPr>
          <w:delText>除算</w:delText>
        </w:r>
        <w:bookmarkStart w:id="3422" w:name="_Toc206495968"/>
        <w:bookmarkStart w:id="3423" w:name="_Toc206496307"/>
        <w:bookmarkEnd w:id="3422"/>
        <w:bookmarkEnd w:id="3423"/>
      </w:del>
    </w:p>
    <w:p w14:paraId="2D0CE0CB" w14:textId="7A95C2CC" w:rsidR="00FB498F" w:rsidRDefault="00FB498F">
      <w:pPr>
        <w:pStyle w:val="a0"/>
        <w:ind w:leftChars="494" w:left="889"/>
        <w:rPr>
          <w:del w:id="3424" w:author="森川　裕太(アプリケーション開発２課)" w:date="2025-08-18T09:49:00Z" w16du:dateUtc="2025-08-18T00:49:00Z"/>
          <w:rFonts w:hAnsi="ＭＳ 明朝"/>
        </w:rPr>
        <w:pPrChange w:id="3425" w:author="森川　裕太(アプリケーション開発２課)" w:date="2025-08-07T11:56:00Z" w16du:dateUtc="2025-08-07T02:56:00Z">
          <w:pPr>
            <w:pStyle w:val="a0"/>
            <w:ind w:left="709"/>
          </w:pPr>
        </w:pPrChange>
      </w:pPr>
      <w:del w:id="3426" w:author="森川　裕太(アプリケーション開発２課)" w:date="2025-08-18T09:49:00Z" w16du:dateUtc="2025-08-18T00:49:00Z">
        <w:r>
          <w:rPr>
            <w:rFonts w:hAnsi="ＭＳ 明朝" w:hint="eastAsia"/>
          </w:rPr>
          <w:delText>0</w:delText>
        </w:r>
        <w:r>
          <w:rPr>
            <w:rFonts w:hAnsi="ＭＳ 明朝"/>
          </w:rPr>
          <w:delText>除算を行った場合はエラーメッセージを表示する</w:delText>
        </w:r>
        <w:bookmarkStart w:id="3427" w:name="_Toc206495969"/>
        <w:bookmarkStart w:id="3428" w:name="_Toc206496308"/>
        <w:bookmarkEnd w:id="3427"/>
        <w:bookmarkEnd w:id="3428"/>
      </w:del>
    </w:p>
    <w:tbl>
      <w:tblPr>
        <w:tblStyle w:val="afc"/>
        <w:tblW w:w="8953" w:type="dxa"/>
        <w:tblInd w:w="1026" w:type="dxa"/>
        <w:tblLook w:val="04A0" w:firstRow="1" w:lastRow="0" w:firstColumn="1" w:lastColumn="0" w:noHBand="0" w:noVBand="1"/>
        <w:tblPrChange w:id="3429" w:author="森川　裕太(アプリケーション開発２課)" w:date="2025-08-07T11:56:00Z" w16du:dateUtc="2025-08-07T02:56:00Z">
          <w:tblPr>
            <w:tblStyle w:val="afc"/>
            <w:tblW w:w="0" w:type="auto"/>
            <w:tblInd w:w="846" w:type="dxa"/>
            <w:tblLook w:val="04A0" w:firstRow="1" w:lastRow="0" w:firstColumn="1" w:lastColumn="0" w:noHBand="0" w:noVBand="1"/>
          </w:tblPr>
        </w:tblPrChange>
      </w:tblPr>
      <w:tblGrid>
        <w:gridCol w:w="1134"/>
        <w:gridCol w:w="2268"/>
        <w:gridCol w:w="2693"/>
        <w:gridCol w:w="2858"/>
        <w:tblGridChange w:id="3430">
          <w:tblGrid>
            <w:gridCol w:w="180"/>
            <w:gridCol w:w="954"/>
            <w:gridCol w:w="180"/>
            <w:gridCol w:w="2088"/>
            <w:gridCol w:w="180"/>
            <w:gridCol w:w="2513"/>
            <w:gridCol w:w="180"/>
            <w:gridCol w:w="2678"/>
            <w:gridCol w:w="180"/>
          </w:tblGrid>
        </w:tblGridChange>
      </w:tblGrid>
      <w:tr w:rsidR="00FB498F" w14:paraId="50BD8A14" w14:textId="77777777" w:rsidTr="00013C56">
        <w:trPr>
          <w:del w:id="3431" w:author="森川　裕太(アプリケーション開発２課)" w:date="2025-08-18T09:49:00Z"/>
          <w:trPrChange w:id="3432" w:author="森川　裕太(アプリケーション開発２課)" w:date="2025-08-07T11:56:00Z" w16du:dateUtc="2025-08-07T02:56:00Z">
            <w:trPr>
              <w:gridAfter w:val="0"/>
            </w:trPr>
          </w:trPrChange>
        </w:trPr>
        <w:tc>
          <w:tcPr>
            <w:tcW w:w="1134" w:type="dxa"/>
            <w:tcBorders>
              <w:bottom w:val="single" w:sz="4" w:space="0" w:color="auto"/>
            </w:tcBorders>
            <w:shd w:val="clear" w:color="auto" w:fill="E7E6E6" w:themeFill="background2"/>
            <w:tcPrChange w:id="3433" w:author="森川　裕太(アプリケーション開発２課)" w:date="2025-08-07T11:56:00Z" w16du:dateUtc="2025-08-07T02:56:00Z">
              <w:tcPr>
                <w:tcW w:w="1134" w:type="dxa"/>
                <w:gridSpan w:val="2"/>
                <w:tcBorders>
                  <w:bottom w:val="single" w:sz="4" w:space="0" w:color="auto"/>
                </w:tcBorders>
                <w:shd w:val="clear" w:color="auto" w:fill="E7E6E6" w:themeFill="background2"/>
              </w:tcPr>
            </w:tcPrChange>
          </w:tcPr>
          <w:p w14:paraId="1FEFE857" w14:textId="7D9C3F7F" w:rsidR="00FB498F" w:rsidRDefault="00FB498F">
            <w:pPr>
              <w:pStyle w:val="a0"/>
              <w:ind w:left="0"/>
              <w:jc w:val="center"/>
              <w:rPr>
                <w:del w:id="3434" w:author="森川　裕太(アプリケーション開発２課)" w:date="2025-08-18T09:49:00Z" w16du:dateUtc="2025-08-18T00:49:00Z"/>
                <w:rFonts w:hAnsi="ＭＳ 明朝"/>
              </w:rPr>
            </w:pPr>
            <w:del w:id="3435" w:author="森川　裕太(アプリケーション開発２課)" w:date="2025-08-18T09:49:00Z" w16du:dateUtc="2025-08-18T00:49:00Z">
              <w:r>
                <w:rPr>
                  <w:rFonts w:hAnsi="ＭＳ 明朝" w:hint="eastAsia"/>
                </w:rPr>
                <w:delText>計算例</w:delText>
              </w:r>
              <w:bookmarkStart w:id="3436" w:name="_Toc206495970"/>
              <w:bookmarkStart w:id="3437" w:name="_Toc206496309"/>
              <w:bookmarkEnd w:id="3436"/>
              <w:bookmarkEnd w:id="3437"/>
            </w:del>
          </w:p>
        </w:tc>
        <w:tc>
          <w:tcPr>
            <w:tcW w:w="2268" w:type="dxa"/>
            <w:shd w:val="clear" w:color="auto" w:fill="E7E6E6" w:themeFill="background2"/>
            <w:tcPrChange w:id="3438" w:author="森川　裕太(アプリケーション開発２課)" w:date="2025-08-07T11:56:00Z" w16du:dateUtc="2025-08-07T02:56:00Z">
              <w:tcPr>
                <w:tcW w:w="2268" w:type="dxa"/>
                <w:gridSpan w:val="2"/>
                <w:shd w:val="clear" w:color="auto" w:fill="E7E6E6" w:themeFill="background2"/>
              </w:tcPr>
            </w:tcPrChange>
          </w:tcPr>
          <w:p w14:paraId="51B12779" w14:textId="7AAD00FD" w:rsidR="00FB498F" w:rsidRDefault="00BE6EA6">
            <w:pPr>
              <w:pStyle w:val="a0"/>
              <w:ind w:left="0"/>
              <w:jc w:val="center"/>
              <w:rPr>
                <w:del w:id="3439" w:author="森川　裕太(アプリケーション開発２課)" w:date="2025-08-18T09:49:00Z" w16du:dateUtc="2025-08-18T00:49:00Z"/>
                <w:rFonts w:hAnsi="ＭＳ 明朝"/>
              </w:rPr>
            </w:pPr>
            <w:del w:id="3440" w:author="森川　裕太(アプリケーション開発２課)" w:date="2025-08-18T09:49:00Z" w16du:dateUtc="2025-08-18T00:49:00Z">
              <w:r>
                <w:rPr>
                  <w:rFonts w:hAnsi="ＭＳ 明朝" w:hint="eastAsia"/>
                </w:rPr>
                <w:delText>キー</w:delText>
              </w:r>
              <w:r w:rsidR="00FB498F">
                <w:rPr>
                  <w:rFonts w:hAnsi="ＭＳ 明朝" w:hint="eastAsia"/>
                </w:rPr>
                <w:delText>操作</w:delText>
              </w:r>
              <w:bookmarkStart w:id="3441" w:name="_Toc206495971"/>
              <w:bookmarkStart w:id="3442" w:name="_Toc206496310"/>
              <w:bookmarkEnd w:id="3441"/>
              <w:bookmarkEnd w:id="3442"/>
            </w:del>
          </w:p>
        </w:tc>
        <w:tc>
          <w:tcPr>
            <w:tcW w:w="2693" w:type="dxa"/>
            <w:shd w:val="clear" w:color="auto" w:fill="E7E6E6" w:themeFill="background2"/>
            <w:tcPrChange w:id="3443" w:author="森川　裕太(アプリケーション開発２課)" w:date="2025-08-07T11:56:00Z" w16du:dateUtc="2025-08-07T02:56:00Z">
              <w:tcPr>
                <w:tcW w:w="2693" w:type="dxa"/>
                <w:gridSpan w:val="2"/>
                <w:shd w:val="clear" w:color="auto" w:fill="E7E6E6" w:themeFill="background2"/>
              </w:tcPr>
            </w:tcPrChange>
          </w:tcPr>
          <w:p w14:paraId="14442CF1" w14:textId="12F970B3" w:rsidR="00FB498F" w:rsidRDefault="00FB498F">
            <w:pPr>
              <w:pStyle w:val="a0"/>
              <w:ind w:left="0"/>
              <w:jc w:val="center"/>
              <w:rPr>
                <w:del w:id="3444" w:author="森川　裕太(アプリケーション開発２課)" w:date="2025-08-18T09:49:00Z" w16du:dateUtc="2025-08-18T00:49:00Z"/>
                <w:rFonts w:hAnsi="ＭＳ 明朝"/>
              </w:rPr>
            </w:pPr>
            <w:del w:id="3445" w:author="森川　裕太(アプリケーション開発２課)" w:date="2025-08-18T09:49:00Z" w16du:dateUtc="2025-08-18T00:49:00Z">
              <w:r>
                <w:rPr>
                  <w:rFonts w:hAnsi="ＭＳ 明朝" w:hint="eastAsia"/>
                </w:rPr>
                <w:delText>途中計算表示欄</w:delText>
              </w:r>
              <w:bookmarkStart w:id="3446" w:name="_Toc206495972"/>
              <w:bookmarkStart w:id="3447" w:name="_Toc206496311"/>
              <w:bookmarkEnd w:id="3446"/>
              <w:bookmarkEnd w:id="3447"/>
            </w:del>
          </w:p>
        </w:tc>
        <w:tc>
          <w:tcPr>
            <w:tcW w:w="2858" w:type="dxa"/>
            <w:shd w:val="clear" w:color="auto" w:fill="E7E6E6" w:themeFill="background2"/>
            <w:tcPrChange w:id="3448" w:author="森川　裕太(アプリケーション開発２課)" w:date="2025-08-07T11:56:00Z" w16du:dateUtc="2025-08-07T02:56:00Z">
              <w:tcPr>
                <w:tcW w:w="2858" w:type="dxa"/>
                <w:gridSpan w:val="2"/>
                <w:shd w:val="clear" w:color="auto" w:fill="E7E6E6" w:themeFill="background2"/>
              </w:tcPr>
            </w:tcPrChange>
          </w:tcPr>
          <w:p w14:paraId="167CE72E" w14:textId="76FF40F8" w:rsidR="00FB498F" w:rsidRDefault="00FB498F">
            <w:pPr>
              <w:pStyle w:val="a0"/>
              <w:ind w:left="0"/>
              <w:jc w:val="center"/>
              <w:rPr>
                <w:del w:id="3449" w:author="森川　裕太(アプリケーション開発２課)" w:date="2025-08-18T09:49:00Z" w16du:dateUtc="2025-08-18T00:49:00Z"/>
                <w:rFonts w:hAnsi="ＭＳ 明朝"/>
              </w:rPr>
            </w:pPr>
            <w:del w:id="3450" w:author="森川　裕太(アプリケーション開発２課)" w:date="2025-08-18T09:49:00Z" w16du:dateUtc="2025-08-18T00:49:00Z">
              <w:r>
                <w:rPr>
                  <w:rFonts w:hAnsi="ＭＳ 明朝" w:hint="eastAsia"/>
                </w:rPr>
                <w:delText>計算結果表示欄</w:delText>
              </w:r>
              <w:bookmarkStart w:id="3451" w:name="_Toc206495973"/>
              <w:bookmarkStart w:id="3452" w:name="_Toc206496312"/>
              <w:bookmarkEnd w:id="3451"/>
              <w:bookmarkEnd w:id="3452"/>
            </w:del>
          </w:p>
        </w:tc>
      </w:tr>
      <w:tr w:rsidR="00FB498F" w14:paraId="3699E545" w14:textId="77777777" w:rsidTr="00013C56">
        <w:trPr>
          <w:trHeight w:val="126"/>
          <w:del w:id="3453" w:author="森川　裕太(アプリケーション開発２課)" w:date="2025-08-18T09:49:00Z"/>
          <w:trPrChange w:id="3454" w:author="森川　裕太(アプリケーション開発２課)" w:date="2025-08-07T11:56:00Z" w16du:dateUtc="2025-08-07T02:56:00Z">
            <w:trPr>
              <w:gridAfter w:val="0"/>
              <w:trHeight w:val="126"/>
            </w:trPr>
          </w:trPrChange>
        </w:trPr>
        <w:tc>
          <w:tcPr>
            <w:tcW w:w="1134" w:type="dxa"/>
            <w:tcBorders>
              <w:top w:val="single" w:sz="4" w:space="0" w:color="auto"/>
              <w:left w:val="single" w:sz="4" w:space="0" w:color="auto"/>
              <w:bottom w:val="single" w:sz="4" w:space="0" w:color="auto"/>
              <w:right w:val="single" w:sz="4" w:space="0" w:color="auto"/>
            </w:tcBorders>
            <w:tcPrChange w:id="3455" w:author="森川　裕太(アプリケーション開発２課)" w:date="2025-08-07T11:56:00Z" w16du:dateUtc="2025-08-07T02:56:00Z">
              <w:tcPr>
                <w:tcW w:w="1134" w:type="dxa"/>
                <w:gridSpan w:val="2"/>
                <w:tcBorders>
                  <w:top w:val="single" w:sz="4" w:space="0" w:color="auto"/>
                  <w:left w:val="single" w:sz="4" w:space="0" w:color="auto"/>
                  <w:bottom w:val="single" w:sz="4" w:space="0" w:color="auto"/>
                  <w:right w:val="single" w:sz="4" w:space="0" w:color="auto"/>
                </w:tcBorders>
              </w:tcPr>
            </w:tcPrChange>
          </w:tcPr>
          <w:p w14:paraId="12670E37" w14:textId="5C4D9551" w:rsidR="00FB498F" w:rsidRDefault="00FB498F">
            <w:pPr>
              <w:pStyle w:val="a0"/>
              <w:ind w:left="0"/>
              <w:rPr>
                <w:del w:id="3456" w:author="森川　裕太(アプリケーション開発２課)" w:date="2025-08-18T09:49:00Z" w16du:dateUtc="2025-08-18T00:49:00Z"/>
                <w:rFonts w:hAnsi="ＭＳ 明朝"/>
              </w:rPr>
            </w:pPr>
            <w:del w:id="3457" w:author="森川　裕太(アプリケーション開発２課)" w:date="2025-08-18T09:49:00Z" w16du:dateUtc="2025-08-18T00:49:00Z">
              <w:r>
                <w:rPr>
                  <w:rFonts w:hAnsi="ＭＳ 明朝" w:hint="eastAsia"/>
                </w:rPr>
                <w:delText>5÷0</w:delText>
              </w:r>
              <w:bookmarkStart w:id="3458" w:name="_Toc206495975"/>
              <w:bookmarkStart w:id="3459" w:name="_Toc206496314"/>
              <w:bookmarkEnd w:id="3458"/>
              <w:bookmarkEnd w:id="3459"/>
            </w:del>
          </w:p>
        </w:tc>
        <w:tc>
          <w:tcPr>
            <w:tcW w:w="2268" w:type="dxa"/>
            <w:tcBorders>
              <w:left w:val="single" w:sz="4" w:space="0" w:color="auto"/>
            </w:tcBorders>
            <w:tcPrChange w:id="3460" w:author="森川　裕太(アプリケーション開発２課)" w:date="2025-08-07T11:56:00Z" w16du:dateUtc="2025-08-07T02:56:00Z">
              <w:tcPr>
                <w:tcW w:w="2268" w:type="dxa"/>
                <w:gridSpan w:val="2"/>
                <w:tcBorders>
                  <w:left w:val="single" w:sz="4" w:space="0" w:color="auto"/>
                </w:tcBorders>
              </w:tcPr>
            </w:tcPrChange>
          </w:tcPr>
          <w:p w14:paraId="16990B81" w14:textId="03156419" w:rsidR="00FB498F" w:rsidRDefault="00FB498F">
            <w:pPr>
              <w:pStyle w:val="a0"/>
              <w:ind w:left="0"/>
              <w:jc w:val="right"/>
              <w:rPr>
                <w:del w:id="3461" w:author="森川　裕太(アプリケーション開発２課)" w:date="2025-08-18T09:49:00Z" w16du:dateUtc="2025-08-18T00:49:00Z"/>
                <w:rFonts w:hAnsi="ＭＳ 明朝"/>
              </w:rPr>
            </w:pPr>
            <w:del w:id="3462" w:author="森川　裕太(アプリケーション開発２課)" w:date="2025-08-18T09:49:00Z" w16du:dateUtc="2025-08-18T00:49:00Z">
              <w:r>
                <w:rPr>
                  <w:rFonts w:hAnsi="ＭＳ 明朝" w:hint="eastAsia"/>
                </w:rPr>
                <w:delText>5</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463" w:name="_Toc206495976"/>
              <w:bookmarkStart w:id="3464" w:name="_Toc206496315"/>
              <w:bookmarkEnd w:id="3463"/>
              <w:bookmarkEnd w:id="3464"/>
            </w:del>
          </w:p>
          <w:p w14:paraId="085B1E32" w14:textId="66ADCF3F" w:rsidR="00FB498F" w:rsidRDefault="00FB498F">
            <w:pPr>
              <w:pStyle w:val="a0"/>
              <w:ind w:left="0"/>
              <w:jc w:val="right"/>
              <w:rPr>
                <w:del w:id="3465" w:author="森川　裕太(アプリケーション開発２課)" w:date="2025-08-18T09:49:00Z" w16du:dateUtc="2025-08-18T00:49:00Z"/>
                <w:rFonts w:hAnsi="ＭＳ 明朝"/>
              </w:rPr>
            </w:pPr>
            <w:bookmarkStart w:id="3466" w:name="_Toc206495977"/>
            <w:bookmarkStart w:id="3467" w:name="_Toc206496316"/>
            <w:bookmarkEnd w:id="3466"/>
            <w:bookmarkEnd w:id="3467"/>
          </w:p>
        </w:tc>
        <w:tc>
          <w:tcPr>
            <w:tcW w:w="2693" w:type="dxa"/>
            <w:tcPrChange w:id="3468" w:author="森川　裕太(アプリケーション開発２課)" w:date="2025-08-07T11:56:00Z" w16du:dateUtc="2025-08-07T02:56:00Z">
              <w:tcPr>
                <w:tcW w:w="2693" w:type="dxa"/>
                <w:gridSpan w:val="2"/>
              </w:tcPr>
            </w:tcPrChange>
          </w:tcPr>
          <w:p w14:paraId="2AA21ED6" w14:textId="16C3E6F3" w:rsidR="00FB498F" w:rsidRDefault="00FB498F">
            <w:pPr>
              <w:pStyle w:val="a0"/>
              <w:ind w:left="0"/>
              <w:jc w:val="right"/>
              <w:rPr>
                <w:del w:id="3469" w:author="森川　裕太(アプリケーション開発２課)" w:date="2025-08-18T09:49:00Z" w16du:dateUtc="2025-08-18T00:49:00Z"/>
                <w:rFonts w:hAnsi="ＭＳ 明朝"/>
              </w:rPr>
            </w:pPr>
            <w:del w:id="3470" w:author="森川　裕太(アプリケーション開発２課)" w:date="2025-08-18T09:49:00Z" w16du:dateUtc="2025-08-18T00:49:00Z">
              <w:r>
                <w:rPr>
                  <w:rFonts w:hAnsi="ＭＳ 明朝" w:hint="eastAsia"/>
                </w:rPr>
                <w:delText>5</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471" w:name="_Toc206495978"/>
              <w:bookmarkStart w:id="3472" w:name="_Toc206496317"/>
              <w:bookmarkEnd w:id="3471"/>
              <w:bookmarkEnd w:id="3472"/>
            </w:del>
          </w:p>
          <w:p w14:paraId="2885B3D6" w14:textId="747FC214" w:rsidR="00FB498F" w:rsidRDefault="00FB498F">
            <w:pPr>
              <w:pStyle w:val="a0"/>
              <w:ind w:left="0" w:right="90"/>
              <w:jc w:val="right"/>
              <w:rPr>
                <w:del w:id="3473" w:author="森川　裕太(アプリケーション開発２課)" w:date="2025-08-18T09:49:00Z" w16du:dateUtc="2025-08-18T00:49:00Z"/>
                <w:rFonts w:hAnsi="ＭＳ 明朝"/>
              </w:rPr>
            </w:pPr>
            <w:bookmarkStart w:id="3474" w:name="_Toc206495979"/>
            <w:bookmarkStart w:id="3475" w:name="_Toc206496318"/>
            <w:bookmarkEnd w:id="3474"/>
            <w:bookmarkEnd w:id="3475"/>
          </w:p>
        </w:tc>
        <w:tc>
          <w:tcPr>
            <w:tcW w:w="2858" w:type="dxa"/>
            <w:tcPrChange w:id="3476" w:author="森川　裕太(アプリケーション開発２課)" w:date="2025-08-07T11:56:00Z" w16du:dateUtc="2025-08-07T02:56:00Z">
              <w:tcPr>
                <w:tcW w:w="2858" w:type="dxa"/>
                <w:gridSpan w:val="2"/>
              </w:tcPr>
            </w:tcPrChange>
          </w:tcPr>
          <w:p w14:paraId="2C50E625" w14:textId="4284E23A" w:rsidR="00FB498F" w:rsidRDefault="00FB498F">
            <w:pPr>
              <w:pStyle w:val="a0"/>
              <w:ind w:left="0"/>
              <w:jc w:val="right"/>
              <w:rPr>
                <w:del w:id="3477" w:author="森川　裕太(アプリケーション開発２課)" w:date="2025-08-18T09:49:00Z" w16du:dateUtc="2025-08-18T00:49:00Z"/>
                <w:rFonts w:hAnsi="ＭＳ 明朝"/>
              </w:rPr>
            </w:pPr>
            <w:del w:id="3478" w:author="森川　裕太(アプリケーション開発２課)" w:date="2025-08-18T09:49:00Z" w16du:dateUtc="2025-08-18T00:49:00Z">
              <w:r>
                <w:rPr>
                  <w:rFonts w:hAnsi="ＭＳ 明朝" w:hint="eastAsia"/>
                </w:rPr>
                <w:delText>0</w:delText>
              </w:r>
              <w:r>
                <w:rPr>
                  <w:rFonts w:hAnsi="ＭＳ 明朝"/>
                </w:rPr>
                <w:delText>で割</w:delText>
              </w:r>
            </w:del>
            <w:del w:id="3479" w:author="森川　裕太(アプリケーション開発２課)" w:date="2025-08-07T11:30:00Z" w16du:dateUtc="2025-08-07T02:30:00Z">
              <w:r w:rsidDel="006966E1">
                <w:rPr>
                  <w:rFonts w:hAnsi="ＭＳ 明朝"/>
                </w:rPr>
                <w:delText>り切</w:delText>
              </w:r>
            </w:del>
            <w:del w:id="3480" w:author="森川　裕太(アプリケーション開発２課)" w:date="2025-08-18T09:49:00Z" w16du:dateUtc="2025-08-18T00:49:00Z">
              <w:r>
                <w:rPr>
                  <w:rFonts w:hAnsi="ＭＳ 明朝"/>
                </w:rPr>
                <w:delText>ることはできません</w:delText>
              </w:r>
              <w:bookmarkStart w:id="3481" w:name="_Toc206495980"/>
              <w:bookmarkStart w:id="3482" w:name="_Toc206496319"/>
              <w:bookmarkEnd w:id="3481"/>
              <w:bookmarkEnd w:id="3482"/>
            </w:del>
          </w:p>
        </w:tc>
      </w:tr>
    </w:tbl>
    <w:p w14:paraId="57C248C2" w14:textId="6BB89BC5" w:rsidR="00FB498F" w:rsidRDefault="00A677AF">
      <w:pPr>
        <w:pStyle w:val="a0"/>
        <w:ind w:leftChars="494" w:left="889" w:firstLine="801"/>
        <w:rPr>
          <w:del w:id="3483" w:author="森川　裕太(アプリケーション開発２課)" w:date="2025-08-18T09:49:00Z" w16du:dateUtc="2025-08-18T00:49:00Z"/>
          <w:rFonts w:hAnsi="ＭＳ 明朝"/>
        </w:rPr>
        <w:pPrChange w:id="3484" w:author="森川　裕太(アプリケーション開発２課)" w:date="2025-08-07T11:56:00Z" w16du:dateUtc="2025-08-07T02:56:00Z">
          <w:pPr>
            <w:pStyle w:val="a0"/>
            <w:ind w:left="709"/>
          </w:pPr>
        </w:pPrChange>
      </w:pPr>
      <w:del w:id="3485" w:author="森川　裕太(アプリケーション開発２課)" w:date="2025-08-18T09:49:00Z" w16du:dateUtc="2025-08-18T00:49:00Z">
        <w:r>
          <w:rPr>
            <w:rFonts w:hAnsi="ＭＳ 明朝" w:hint="eastAsia"/>
          </w:rPr>
          <w:delText>0除算が起きエラーが出た場合以下のように赤枠のキー</w:delText>
        </w:r>
        <w:r w:rsidR="002C179B">
          <w:rPr>
            <w:rFonts w:hAnsi="ＭＳ 明朝" w:hint="eastAsia"/>
          </w:rPr>
          <w:delText>の使用を</w:delText>
        </w:r>
        <w:r>
          <w:rPr>
            <w:rFonts w:hAnsi="ＭＳ 明朝" w:hint="eastAsia"/>
          </w:rPr>
          <w:delText>制限する</w:delText>
        </w:r>
        <w:bookmarkStart w:id="3486" w:name="_Toc206495982"/>
        <w:bookmarkStart w:id="3487" w:name="_Toc206496321"/>
        <w:bookmarkEnd w:id="3486"/>
        <w:bookmarkEnd w:id="3487"/>
      </w:del>
    </w:p>
    <w:p w14:paraId="22B73C86" w14:textId="476A2B63" w:rsidR="00A677AF" w:rsidRDefault="00A677AF" w:rsidP="00104B87">
      <w:pPr>
        <w:pStyle w:val="a0"/>
        <w:ind w:left="709"/>
        <w:rPr>
          <w:del w:id="3488" w:author="森川　裕太(アプリケーション開発２課)" w:date="2025-08-18T09:49:00Z" w16du:dateUtc="2025-08-18T00:49:00Z"/>
          <w:rFonts w:hAnsi="ＭＳ 明朝"/>
        </w:rPr>
      </w:pPr>
      <w:del w:id="3489" w:author="森川　裕太(アプリケーション開発２課)" w:date="2025-08-18T09:49:00Z" w16du:dateUtc="2025-08-18T00:49:00Z">
        <w:r>
          <w:rPr>
            <w:rFonts w:hAnsi="ＭＳ 明朝" w:hint="eastAsia"/>
            <w:noProof/>
          </w:rPr>
          <mc:AlternateContent>
            <mc:Choice Requires="wpc">
              <w:drawing>
                <wp:inline distT="0" distB="0" distL="0" distR="0" wp14:anchorId="370FB421" wp14:editId="7F0032CA">
                  <wp:extent cx="5486400" cy="2361237"/>
                  <wp:effectExtent l="0" t="0" r="0" b="1270"/>
                  <wp:docPr id="1409769926" name="キャンバス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2502606" name="図 172502606" descr="カレンダー&#10;&#10;AI 生成コンテンツは誤りを含む可能性があります。"/>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057571" y="35999"/>
                              <a:ext cx="1309754" cy="2325238"/>
                            </a:xfrm>
                            <a:prstGeom prst="rect">
                              <a:avLst/>
                            </a:prstGeom>
                          </pic:spPr>
                        </pic:pic>
                      </wpc:wpc>
                    </a:graphicData>
                  </a:graphic>
                </wp:inline>
              </w:drawing>
            </mc:Choice>
            <mc:Fallback xmlns:arto="http://schemas.microsoft.com/office/word/2006/arto">
              <w:pict>
                <v:group w14:anchorId="56105579" id="キャンバス 22" o:spid="_x0000_s1026" editas="canvas" style="width:6in;height:185.9pt;mso-position-horizontal-relative:char;mso-position-vertical-relative:line" coordsize="54864,2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">
                  <v:shape id="_x0000_s1027" type="#_x0000_t75" style="position:absolute;width:54864;height:23609;visibility:visible;mso-wrap-style:square" filled="t">
                    <v:fill o:detectmouseclick="t"/>
                    <v:path o:connecttype="none"/>
                  </v:shape>
                  <v:shape id="図 172502606" o:spid="_x0000_s1028" type="#_x0000_t75" alt="カレンダー&#10;&#10;AI 生成コンテンツは誤りを含む可能性があります。" style="position:absolute;left:20575;top:359;width:13098;height:23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">
                    <v:imagedata r:id="rId20" o:title="カレンダー&#10;&#10;AI 生成コンテンツは誤りを含む可能性があります。"/>
                  </v:shape>
                  <w10:anchorlock/>
                </v:group>
              </w:pict>
            </mc:Fallback>
          </mc:AlternateContent>
        </w:r>
        <w:bookmarkStart w:id="3490" w:name="_Toc206495983"/>
        <w:bookmarkStart w:id="3491" w:name="_Toc206496322"/>
        <w:bookmarkEnd w:id="3490"/>
        <w:bookmarkEnd w:id="3491"/>
      </w:del>
    </w:p>
    <w:p w14:paraId="5B4CD310" w14:textId="4F0F4ECE" w:rsidR="00A677AF" w:rsidRDefault="00A677AF" w:rsidP="00104B87">
      <w:pPr>
        <w:pStyle w:val="a0"/>
        <w:ind w:left="709"/>
        <w:rPr>
          <w:del w:id="3492" w:author="森川　裕太(アプリケーション開発２課)" w:date="2025-08-18T09:49:00Z" w16du:dateUtc="2025-08-18T00:49:00Z"/>
          <w:rFonts w:hAnsi="ＭＳ 明朝"/>
        </w:rPr>
      </w:pPr>
      <w:bookmarkStart w:id="3493" w:name="_Toc206495984"/>
      <w:bookmarkStart w:id="3494" w:name="_Toc206496323"/>
      <w:bookmarkEnd w:id="3493"/>
      <w:bookmarkEnd w:id="3494"/>
    </w:p>
    <w:p w14:paraId="5194F4B0" w14:textId="194F0683" w:rsidR="00A677AF" w:rsidRDefault="00A677AF" w:rsidP="00A677AF">
      <w:pPr>
        <w:pStyle w:val="a0"/>
        <w:ind w:left="0"/>
        <w:rPr>
          <w:del w:id="3495" w:author="森川　裕太(アプリケーション開発２課)" w:date="2025-08-18T09:49:00Z" w16du:dateUtc="2025-08-18T00:49:00Z"/>
          <w:rFonts w:hAnsi="ＭＳ 明朝"/>
        </w:rPr>
      </w:pPr>
      <w:bookmarkStart w:id="3496" w:name="_Toc206495985"/>
      <w:bookmarkStart w:id="3497" w:name="_Toc206496324"/>
      <w:bookmarkEnd w:id="3496"/>
      <w:bookmarkEnd w:id="3497"/>
    </w:p>
    <w:p w14:paraId="6F169904" w14:textId="654886E0" w:rsidR="008012B2" w:rsidRDefault="008012B2" w:rsidP="008012B2">
      <w:pPr>
        <w:pStyle w:val="a0"/>
        <w:ind w:left="709"/>
        <w:rPr>
          <w:del w:id="3498" w:author="森川　裕太(アプリケーション開発２課)" w:date="2025-08-18T09:49:00Z" w16du:dateUtc="2025-08-18T00:49:00Z"/>
          <w:rFonts w:hAnsi="ＭＳ 明朝"/>
        </w:rPr>
      </w:pPr>
      <w:del w:id="3499" w:author="森川　裕太(アプリケーション開発２課)" w:date="2025-08-07T11:07:00Z" w16du:dateUtc="2025-08-07T02:07:00Z">
        <w:r w:rsidDel="00100200">
          <w:rPr>
            <w:rFonts w:hAnsi="ＭＳ 明朝" w:hint="eastAsia"/>
          </w:rPr>
          <w:delText>パーセント</w:delText>
        </w:r>
      </w:del>
      <w:del w:id="3500" w:author="森川　裕太(アプリケーション開発２課)" w:date="2025-08-18T09:49:00Z" w16du:dateUtc="2025-08-18T00:49:00Z">
        <w:r w:rsidDel="00B27E6D">
          <w:rPr>
            <w:rFonts w:hAnsi="ＭＳ 明朝" w:hint="eastAsia"/>
          </w:rPr>
          <w:delText>キー</w:delText>
        </w:r>
        <w:r>
          <w:rPr>
            <w:rFonts w:hAnsi="ＭＳ 明朝" w:hint="eastAsia"/>
          </w:rPr>
          <w:delText>を利用した例外計算</w:delText>
        </w:r>
        <w:bookmarkStart w:id="3501" w:name="_Toc206495986"/>
        <w:bookmarkStart w:id="3502" w:name="_Toc206496325"/>
        <w:bookmarkEnd w:id="3501"/>
        <w:bookmarkEnd w:id="3502"/>
      </w:del>
    </w:p>
    <w:tbl>
      <w:tblPr>
        <w:tblStyle w:val="afc"/>
        <w:tblW w:w="0" w:type="auto"/>
        <w:tblInd w:w="988" w:type="dxa"/>
        <w:tblLook w:val="04A0" w:firstRow="1" w:lastRow="0" w:firstColumn="1" w:lastColumn="0" w:noHBand="0" w:noVBand="1"/>
        <w:tblPrChange w:id="3503" w:author="森川　裕太(アプリケーション開発２課)" w:date="2025-08-07T11:57:00Z" w16du:dateUtc="2025-08-07T02:57:00Z">
          <w:tblPr>
            <w:tblStyle w:val="afc"/>
            <w:tblW w:w="0" w:type="auto"/>
            <w:tblInd w:w="846" w:type="dxa"/>
            <w:tblLook w:val="04A0" w:firstRow="1" w:lastRow="0" w:firstColumn="1" w:lastColumn="0" w:noHBand="0" w:noVBand="1"/>
          </w:tblPr>
        </w:tblPrChange>
      </w:tblPr>
      <w:tblGrid>
        <w:gridCol w:w="992"/>
        <w:gridCol w:w="2268"/>
        <w:gridCol w:w="2693"/>
        <w:gridCol w:w="2858"/>
        <w:tblGridChange w:id="3504">
          <w:tblGrid>
            <w:gridCol w:w="142"/>
            <w:gridCol w:w="992"/>
            <w:gridCol w:w="2268"/>
            <w:gridCol w:w="2693"/>
            <w:gridCol w:w="2858"/>
          </w:tblGrid>
        </w:tblGridChange>
      </w:tblGrid>
      <w:tr w:rsidR="008012B2" w14:paraId="77B985C6" w14:textId="77777777" w:rsidTr="00013C56">
        <w:trPr>
          <w:del w:id="3505" w:author="森川　裕太(アプリケーション開発２課)" w:date="2025-08-18T09:49:00Z"/>
        </w:trPr>
        <w:tc>
          <w:tcPr>
            <w:tcW w:w="992" w:type="dxa"/>
            <w:tcBorders>
              <w:bottom w:val="single" w:sz="4" w:space="0" w:color="auto"/>
            </w:tcBorders>
            <w:shd w:val="clear" w:color="auto" w:fill="E7E6E6" w:themeFill="background2"/>
            <w:tcPrChange w:id="3506" w:author="森川　裕太(アプリケーション開発２課)" w:date="2025-08-07T11:57:00Z" w16du:dateUtc="2025-08-07T02:57:00Z">
              <w:tcPr>
                <w:tcW w:w="1134" w:type="dxa"/>
                <w:gridSpan w:val="2"/>
                <w:tcBorders>
                  <w:bottom w:val="single" w:sz="4" w:space="0" w:color="auto"/>
                </w:tcBorders>
                <w:shd w:val="clear" w:color="auto" w:fill="E7E6E6" w:themeFill="background2"/>
              </w:tcPr>
            </w:tcPrChange>
          </w:tcPr>
          <w:p w14:paraId="7D4121B3" w14:textId="6D61FA3B" w:rsidR="008012B2" w:rsidRDefault="008012B2">
            <w:pPr>
              <w:pStyle w:val="a0"/>
              <w:ind w:left="0"/>
              <w:jc w:val="center"/>
              <w:rPr>
                <w:del w:id="3507" w:author="森川　裕太(アプリケーション開発２課)" w:date="2025-08-18T09:49:00Z" w16du:dateUtc="2025-08-18T00:49:00Z"/>
                <w:rFonts w:hAnsi="ＭＳ 明朝"/>
              </w:rPr>
            </w:pPr>
            <w:del w:id="3508" w:author="森川　裕太(アプリケーション開発２課)" w:date="2025-08-18T09:49:00Z" w16du:dateUtc="2025-08-18T00:49:00Z">
              <w:r>
                <w:rPr>
                  <w:rFonts w:hAnsi="ＭＳ 明朝" w:hint="eastAsia"/>
                </w:rPr>
                <w:delText>計算例</w:delText>
              </w:r>
              <w:bookmarkStart w:id="3509" w:name="_Toc206495987"/>
              <w:bookmarkStart w:id="3510" w:name="_Toc206496326"/>
              <w:bookmarkEnd w:id="3509"/>
              <w:bookmarkEnd w:id="3510"/>
            </w:del>
          </w:p>
        </w:tc>
        <w:tc>
          <w:tcPr>
            <w:tcW w:w="2268" w:type="dxa"/>
            <w:shd w:val="clear" w:color="auto" w:fill="E7E6E6" w:themeFill="background2"/>
            <w:tcPrChange w:id="3511" w:author="森川　裕太(アプリケーション開発２課)" w:date="2025-08-07T11:57:00Z" w16du:dateUtc="2025-08-07T02:57:00Z">
              <w:tcPr>
                <w:tcW w:w="2268" w:type="dxa"/>
                <w:shd w:val="clear" w:color="auto" w:fill="E7E6E6" w:themeFill="background2"/>
              </w:tcPr>
            </w:tcPrChange>
          </w:tcPr>
          <w:p w14:paraId="46B6D3F0" w14:textId="415FD680" w:rsidR="008012B2" w:rsidRDefault="00BE6EA6">
            <w:pPr>
              <w:pStyle w:val="a0"/>
              <w:ind w:left="0"/>
              <w:jc w:val="center"/>
              <w:rPr>
                <w:del w:id="3512" w:author="森川　裕太(アプリケーション開発２課)" w:date="2025-08-18T09:49:00Z" w16du:dateUtc="2025-08-18T00:49:00Z"/>
                <w:rFonts w:hAnsi="ＭＳ 明朝"/>
              </w:rPr>
            </w:pPr>
            <w:del w:id="3513" w:author="森川　裕太(アプリケーション開発２課)" w:date="2025-08-18T09:49:00Z" w16du:dateUtc="2025-08-18T00:49:00Z">
              <w:r>
                <w:rPr>
                  <w:rFonts w:hAnsi="ＭＳ 明朝" w:hint="eastAsia"/>
                </w:rPr>
                <w:delText>キー</w:delText>
              </w:r>
              <w:r w:rsidR="008012B2">
                <w:rPr>
                  <w:rFonts w:hAnsi="ＭＳ 明朝" w:hint="eastAsia"/>
                </w:rPr>
                <w:delText>操作</w:delText>
              </w:r>
              <w:bookmarkStart w:id="3514" w:name="_Toc206495988"/>
              <w:bookmarkStart w:id="3515" w:name="_Toc206496327"/>
              <w:bookmarkEnd w:id="3514"/>
              <w:bookmarkEnd w:id="3515"/>
            </w:del>
          </w:p>
        </w:tc>
        <w:tc>
          <w:tcPr>
            <w:tcW w:w="2693" w:type="dxa"/>
            <w:shd w:val="clear" w:color="auto" w:fill="E7E6E6" w:themeFill="background2"/>
            <w:tcPrChange w:id="3516" w:author="森川　裕太(アプリケーション開発２課)" w:date="2025-08-07T11:57:00Z" w16du:dateUtc="2025-08-07T02:57:00Z">
              <w:tcPr>
                <w:tcW w:w="2693" w:type="dxa"/>
                <w:shd w:val="clear" w:color="auto" w:fill="E7E6E6" w:themeFill="background2"/>
              </w:tcPr>
            </w:tcPrChange>
          </w:tcPr>
          <w:p w14:paraId="6EED82D0" w14:textId="783AB17A" w:rsidR="008012B2" w:rsidRDefault="008012B2">
            <w:pPr>
              <w:pStyle w:val="a0"/>
              <w:ind w:left="0"/>
              <w:jc w:val="center"/>
              <w:rPr>
                <w:del w:id="3517" w:author="森川　裕太(アプリケーション開発２課)" w:date="2025-08-18T09:49:00Z" w16du:dateUtc="2025-08-18T00:49:00Z"/>
                <w:rFonts w:hAnsi="ＭＳ 明朝"/>
              </w:rPr>
            </w:pPr>
            <w:del w:id="3518" w:author="森川　裕太(アプリケーション開発２課)" w:date="2025-08-18T09:49:00Z" w16du:dateUtc="2025-08-18T00:49:00Z">
              <w:r>
                <w:rPr>
                  <w:rFonts w:hAnsi="ＭＳ 明朝" w:hint="eastAsia"/>
                </w:rPr>
                <w:delText>途中計算表示欄</w:delText>
              </w:r>
              <w:bookmarkStart w:id="3519" w:name="_Toc206495989"/>
              <w:bookmarkStart w:id="3520" w:name="_Toc206496328"/>
              <w:bookmarkEnd w:id="3519"/>
              <w:bookmarkEnd w:id="3520"/>
            </w:del>
          </w:p>
        </w:tc>
        <w:tc>
          <w:tcPr>
            <w:tcW w:w="2858" w:type="dxa"/>
            <w:shd w:val="clear" w:color="auto" w:fill="E7E6E6" w:themeFill="background2"/>
            <w:tcPrChange w:id="3521" w:author="森川　裕太(アプリケーション開発２課)" w:date="2025-08-07T11:57:00Z" w16du:dateUtc="2025-08-07T02:57:00Z">
              <w:tcPr>
                <w:tcW w:w="2858" w:type="dxa"/>
                <w:shd w:val="clear" w:color="auto" w:fill="E7E6E6" w:themeFill="background2"/>
              </w:tcPr>
            </w:tcPrChange>
          </w:tcPr>
          <w:p w14:paraId="28C06398" w14:textId="6537B8AE" w:rsidR="008012B2" w:rsidRDefault="008012B2">
            <w:pPr>
              <w:pStyle w:val="a0"/>
              <w:ind w:left="0"/>
              <w:jc w:val="center"/>
              <w:rPr>
                <w:del w:id="3522" w:author="森川　裕太(アプリケーション開発２課)" w:date="2025-08-18T09:49:00Z" w16du:dateUtc="2025-08-18T00:49:00Z"/>
                <w:rFonts w:hAnsi="ＭＳ 明朝"/>
              </w:rPr>
            </w:pPr>
            <w:del w:id="3523" w:author="森川　裕太(アプリケーション開発２課)" w:date="2025-08-18T09:49:00Z" w16du:dateUtc="2025-08-18T00:49:00Z">
              <w:r>
                <w:rPr>
                  <w:rFonts w:hAnsi="ＭＳ 明朝" w:hint="eastAsia"/>
                </w:rPr>
                <w:delText>計算結果表示欄</w:delText>
              </w:r>
              <w:bookmarkStart w:id="3524" w:name="_Toc206495990"/>
              <w:bookmarkStart w:id="3525" w:name="_Toc206496329"/>
              <w:bookmarkEnd w:id="3524"/>
              <w:bookmarkEnd w:id="3525"/>
            </w:del>
          </w:p>
        </w:tc>
      </w:tr>
      <w:tr w:rsidR="008012B2" w14:paraId="6D0A9C9D" w14:textId="77777777" w:rsidTr="00013C56">
        <w:trPr>
          <w:trHeight w:val="126"/>
          <w:del w:id="3526" w:author="森川　裕太(アプリケーション開発２課)" w:date="2025-08-18T09:49:00Z"/>
          <w:trPrChange w:id="3527" w:author="森川　裕太(アプリケーション開発２課)" w:date="2025-08-07T11:57:00Z" w16du:dateUtc="2025-08-07T02:57:00Z">
            <w:trPr>
              <w:trHeight w:val="126"/>
            </w:trPr>
          </w:trPrChange>
        </w:trPr>
        <w:tc>
          <w:tcPr>
            <w:tcW w:w="992" w:type="dxa"/>
            <w:tcBorders>
              <w:top w:val="single" w:sz="4" w:space="0" w:color="auto"/>
              <w:left w:val="single" w:sz="4" w:space="0" w:color="auto"/>
              <w:bottom w:val="single" w:sz="4" w:space="0" w:color="auto"/>
              <w:right w:val="single" w:sz="4" w:space="0" w:color="auto"/>
            </w:tcBorders>
            <w:tcPrChange w:id="3528" w:author="森川　裕太(アプリケーション開発２課)" w:date="2025-08-07T11:57:00Z" w16du:dateUtc="2025-08-07T02:57:00Z">
              <w:tcPr>
                <w:tcW w:w="1134" w:type="dxa"/>
                <w:gridSpan w:val="2"/>
                <w:tcBorders>
                  <w:top w:val="single" w:sz="4" w:space="0" w:color="auto"/>
                  <w:left w:val="single" w:sz="4" w:space="0" w:color="auto"/>
                  <w:bottom w:val="single" w:sz="4" w:space="0" w:color="auto"/>
                  <w:right w:val="single" w:sz="4" w:space="0" w:color="auto"/>
                </w:tcBorders>
              </w:tcPr>
            </w:tcPrChange>
          </w:tcPr>
          <w:p w14:paraId="234DE8AE" w14:textId="5A50ED41" w:rsidR="008012B2" w:rsidRDefault="008012B2" w:rsidP="008012B2">
            <w:pPr>
              <w:pStyle w:val="a0"/>
              <w:ind w:left="0"/>
              <w:rPr>
                <w:del w:id="3529" w:author="森川　裕太(アプリケーション開発２課)" w:date="2025-08-18T09:49:00Z" w16du:dateUtc="2025-08-18T00:49:00Z"/>
                <w:rFonts w:hAnsi="ＭＳ 明朝"/>
              </w:rPr>
            </w:pPr>
            <w:del w:id="3530" w:author="森川　裕太(アプリケーション開発２課)" w:date="2025-08-18T09:49:00Z" w16du:dateUtc="2025-08-18T00:49:00Z">
              <w:r>
                <w:rPr>
                  <w:rFonts w:hAnsi="ＭＳ 明朝" w:hint="eastAsia"/>
                </w:rPr>
                <w:delText>500+30%</w:delText>
              </w:r>
              <w:bookmarkStart w:id="3531" w:name="_Toc206495992"/>
              <w:bookmarkStart w:id="3532" w:name="_Toc206496331"/>
              <w:bookmarkEnd w:id="3531"/>
              <w:bookmarkEnd w:id="3532"/>
            </w:del>
          </w:p>
        </w:tc>
        <w:tc>
          <w:tcPr>
            <w:tcW w:w="2268" w:type="dxa"/>
            <w:tcBorders>
              <w:left w:val="single" w:sz="4" w:space="0" w:color="auto"/>
            </w:tcBorders>
            <w:tcPrChange w:id="3533" w:author="森川　裕太(アプリケーション開発２課)" w:date="2025-08-07T11:57:00Z" w16du:dateUtc="2025-08-07T02:57:00Z">
              <w:tcPr>
                <w:tcW w:w="2268" w:type="dxa"/>
                <w:tcBorders>
                  <w:left w:val="single" w:sz="4" w:space="0" w:color="auto"/>
                </w:tcBorders>
              </w:tcPr>
            </w:tcPrChange>
          </w:tcPr>
          <w:p w14:paraId="04DE7C6D" w14:textId="130483FD" w:rsidR="008012B2" w:rsidRDefault="008012B2" w:rsidP="008012B2">
            <w:pPr>
              <w:pStyle w:val="a0"/>
              <w:ind w:left="0"/>
              <w:jc w:val="right"/>
              <w:rPr>
                <w:del w:id="3534" w:author="森川　裕太(アプリケーション開発２課)" w:date="2025-08-18T09:49:00Z" w16du:dateUtc="2025-08-18T00:49:00Z"/>
                <w:rFonts w:hAnsi="ＭＳ 明朝"/>
              </w:rPr>
            </w:pPr>
            <w:del w:id="3535" w:author="森川　裕太(アプリケーション開発２課)" w:date="2025-08-18T09:49:00Z" w16du:dateUtc="2025-08-18T00:49:00Z">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536" w:name="_Toc206495993"/>
              <w:bookmarkStart w:id="3537" w:name="_Toc206496332"/>
              <w:bookmarkEnd w:id="3536"/>
              <w:bookmarkEnd w:id="3537"/>
            </w:del>
          </w:p>
          <w:p w14:paraId="66581898" w14:textId="66CCBEB7" w:rsidR="008012B2" w:rsidRDefault="008012B2" w:rsidP="008012B2">
            <w:pPr>
              <w:pStyle w:val="a0"/>
              <w:ind w:left="0"/>
              <w:jc w:val="right"/>
              <w:rPr>
                <w:del w:id="3538" w:author="森川　裕太(アプリケーション開発２課)" w:date="2025-08-18T09:49:00Z" w16du:dateUtc="2025-08-18T00:49:00Z"/>
                <w:rFonts w:hAnsi="ＭＳ 明朝"/>
              </w:rPr>
            </w:pPr>
            <w:del w:id="3539" w:author="森川　裕太(アプリケーション開発２課)" w:date="2025-08-18T09:49:00Z" w16du:dateUtc="2025-08-18T00:49:00Z">
              <w:r>
                <w:rPr>
                  <w:rFonts w:hAnsi="ＭＳ 明朝" w:hint="eastAsia"/>
                </w:rPr>
                <w:delText>30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540" w:name="_Toc206495994"/>
              <w:bookmarkStart w:id="3541" w:name="_Toc206496333"/>
              <w:bookmarkEnd w:id="3540"/>
              <w:bookmarkEnd w:id="3541"/>
            </w:del>
          </w:p>
          <w:p w14:paraId="0F3F3A2A" w14:textId="55361228" w:rsidR="008012B2" w:rsidRDefault="008012B2" w:rsidP="008012B2">
            <w:pPr>
              <w:pStyle w:val="a0"/>
              <w:ind w:left="0"/>
              <w:jc w:val="right"/>
              <w:rPr>
                <w:del w:id="3542" w:author="森川　裕太(アプリケーション開発２課)" w:date="2025-08-18T09:49:00Z" w16du:dateUtc="2025-08-18T00:49:00Z"/>
                <w:rFonts w:hAnsi="ＭＳ 明朝"/>
              </w:rPr>
            </w:pPr>
            <w:del w:id="3543" w:author="森川　裕太(アプリケーション開発２課)" w:date="2025-08-18T09:49:00Z" w16du:dateUtc="2025-08-18T00:49:00Z">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544" w:name="_Toc206495995"/>
              <w:bookmarkStart w:id="3545" w:name="_Toc206496334"/>
              <w:bookmarkEnd w:id="3544"/>
              <w:bookmarkEnd w:id="3545"/>
            </w:del>
          </w:p>
        </w:tc>
        <w:tc>
          <w:tcPr>
            <w:tcW w:w="2693" w:type="dxa"/>
            <w:tcPrChange w:id="3546" w:author="森川　裕太(アプリケーション開発２課)" w:date="2025-08-07T11:57:00Z" w16du:dateUtc="2025-08-07T02:57:00Z">
              <w:tcPr>
                <w:tcW w:w="2693" w:type="dxa"/>
              </w:tcPr>
            </w:tcPrChange>
          </w:tcPr>
          <w:p w14:paraId="0FA690A8" w14:textId="47A80167" w:rsidR="008012B2" w:rsidRDefault="008012B2" w:rsidP="008012B2">
            <w:pPr>
              <w:pStyle w:val="a0"/>
              <w:ind w:left="0"/>
              <w:jc w:val="right"/>
              <w:rPr>
                <w:del w:id="3547" w:author="森川　裕太(アプリケーション開発２課)" w:date="2025-08-18T09:49:00Z" w16du:dateUtc="2025-08-18T00:49:00Z"/>
                <w:rFonts w:hAnsi="ＭＳ 明朝"/>
              </w:rPr>
            </w:pPr>
            <w:del w:id="3548" w:author="森川　裕太(アプリケーション開発２課)" w:date="2025-08-18T09:49:00Z" w16du:dateUtc="2025-08-18T00:49:00Z">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549" w:name="_Toc206495996"/>
              <w:bookmarkStart w:id="3550" w:name="_Toc206496335"/>
              <w:bookmarkEnd w:id="3549"/>
              <w:bookmarkEnd w:id="3550"/>
            </w:del>
          </w:p>
          <w:p w14:paraId="3FB40F5D" w14:textId="6C299184" w:rsidR="008012B2" w:rsidRDefault="008012B2" w:rsidP="00EE53DF">
            <w:pPr>
              <w:pStyle w:val="a0"/>
              <w:ind w:left="0"/>
              <w:jc w:val="right"/>
              <w:rPr>
                <w:del w:id="3551" w:author="森川　裕太(アプリケーション開発２課)" w:date="2025-08-18T09:49:00Z" w16du:dateUtc="2025-08-18T00:49:00Z"/>
                <w:rFonts w:hAnsi="ＭＳ 明朝"/>
              </w:rPr>
            </w:pPr>
            <w:del w:id="3552" w:author="森川　裕太(アプリケーション開発２課)" w:date="2025-08-18T09:49:00Z" w16du:dateUtc="2025-08-18T00:49:00Z">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150</w:delText>
              </w:r>
              <w:bookmarkStart w:id="3553" w:name="_Toc206495997"/>
              <w:bookmarkStart w:id="3554" w:name="_Toc206496336"/>
              <w:bookmarkEnd w:id="3553"/>
              <w:bookmarkEnd w:id="3554"/>
            </w:del>
          </w:p>
          <w:p w14:paraId="2E3159DE" w14:textId="66560DCC" w:rsidR="00EE53DF" w:rsidRDefault="00EE53DF" w:rsidP="00EE53DF">
            <w:pPr>
              <w:pStyle w:val="a0"/>
              <w:ind w:left="0"/>
              <w:jc w:val="right"/>
              <w:rPr>
                <w:del w:id="3555" w:author="森川　裕太(アプリケーション開発２課)" w:date="2025-08-18T09:49:00Z" w16du:dateUtc="2025-08-18T00:49:00Z"/>
                <w:rFonts w:hAnsi="ＭＳ 明朝"/>
              </w:rPr>
            </w:pPr>
            <w:del w:id="3556" w:author="森川　裕太(アプリケーション開発２課)" w:date="2025-08-18T09:49:00Z" w16du:dateUtc="2025-08-18T00:49:00Z">
              <w:r>
                <w:rPr>
                  <w:rFonts w:hAnsi="ＭＳ 明朝" w:hint="eastAsia"/>
                </w:rPr>
                <w:delText>500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150</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557" w:name="_Toc206495998"/>
              <w:bookmarkStart w:id="3558" w:name="_Toc206496337"/>
              <w:bookmarkEnd w:id="3557"/>
              <w:bookmarkEnd w:id="3558"/>
            </w:del>
          </w:p>
        </w:tc>
        <w:tc>
          <w:tcPr>
            <w:tcW w:w="2858" w:type="dxa"/>
            <w:tcPrChange w:id="3559" w:author="森川　裕太(アプリケーション開発２課)" w:date="2025-08-07T11:57:00Z" w16du:dateUtc="2025-08-07T02:57:00Z">
              <w:tcPr>
                <w:tcW w:w="2858" w:type="dxa"/>
              </w:tcPr>
            </w:tcPrChange>
          </w:tcPr>
          <w:p w14:paraId="6B3ACE5C" w14:textId="031BAC42" w:rsidR="008012B2" w:rsidRDefault="008012B2" w:rsidP="008012B2">
            <w:pPr>
              <w:pStyle w:val="a0"/>
              <w:ind w:left="0"/>
              <w:jc w:val="right"/>
              <w:rPr>
                <w:del w:id="3560" w:author="森川　裕太(アプリケーション開発２課)" w:date="2025-08-18T09:49:00Z" w16du:dateUtc="2025-08-18T00:49:00Z"/>
                <w:rFonts w:hAnsi="ＭＳ 明朝"/>
              </w:rPr>
            </w:pPr>
            <w:del w:id="3561" w:author="森川　裕太(アプリケーション開発２課)" w:date="2025-08-18T09:49:00Z" w16du:dateUtc="2025-08-18T00:49:00Z">
              <w:r>
                <w:rPr>
                  <w:rFonts w:hAnsi="ＭＳ 明朝" w:hint="eastAsia"/>
                </w:rPr>
                <w:delText>500</w:delText>
              </w:r>
              <w:bookmarkStart w:id="3562" w:name="_Toc206495999"/>
              <w:bookmarkStart w:id="3563" w:name="_Toc206496338"/>
              <w:bookmarkEnd w:id="3562"/>
              <w:bookmarkEnd w:id="3563"/>
            </w:del>
          </w:p>
          <w:p w14:paraId="4A0B845A" w14:textId="01674451" w:rsidR="008012B2" w:rsidRDefault="008012B2" w:rsidP="008012B2">
            <w:pPr>
              <w:pStyle w:val="a0"/>
              <w:ind w:left="0"/>
              <w:jc w:val="right"/>
              <w:rPr>
                <w:del w:id="3564" w:author="森川　裕太(アプリケーション開発２課)" w:date="2025-08-18T09:49:00Z" w16du:dateUtc="2025-08-18T00:49:00Z"/>
                <w:rFonts w:hAnsi="ＭＳ 明朝"/>
              </w:rPr>
            </w:pPr>
            <w:del w:id="3565" w:author="森川　裕太(アプリケーション開発２課)" w:date="2025-08-18T09:49:00Z" w16du:dateUtc="2025-08-18T00:49:00Z">
              <w:r>
                <w:rPr>
                  <w:rFonts w:hAnsi="ＭＳ 明朝" w:hint="eastAsia"/>
                </w:rPr>
                <w:delText>150</w:delText>
              </w:r>
              <w:bookmarkStart w:id="3566" w:name="_Toc206496000"/>
              <w:bookmarkStart w:id="3567" w:name="_Toc206496339"/>
              <w:bookmarkEnd w:id="3566"/>
              <w:bookmarkEnd w:id="3567"/>
            </w:del>
          </w:p>
          <w:p w14:paraId="36516E8B" w14:textId="35A93872" w:rsidR="008012B2" w:rsidRDefault="008012B2" w:rsidP="008012B2">
            <w:pPr>
              <w:pStyle w:val="a0"/>
              <w:ind w:left="0"/>
              <w:jc w:val="right"/>
              <w:rPr>
                <w:del w:id="3568" w:author="森川　裕太(アプリケーション開発２課)" w:date="2025-08-18T09:49:00Z" w16du:dateUtc="2025-08-18T00:49:00Z"/>
                <w:rFonts w:hAnsi="ＭＳ 明朝"/>
              </w:rPr>
            </w:pPr>
            <w:del w:id="3569" w:author="森川　裕太(アプリケーション開発２課)" w:date="2025-08-18T09:49:00Z" w16du:dateUtc="2025-08-18T00:49:00Z">
              <w:r>
                <w:rPr>
                  <w:rFonts w:hAnsi="ＭＳ 明朝" w:hint="eastAsia"/>
                </w:rPr>
                <w:delText>650</w:delText>
              </w:r>
              <w:bookmarkStart w:id="3570" w:name="_Toc206496001"/>
              <w:bookmarkStart w:id="3571" w:name="_Toc206496340"/>
              <w:bookmarkEnd w:id="3570"/>
              <w:bookmarkEnd w:id="3571"/>
            </w:del>
          </w:p>
        </w:tc>
      </w:tr>
    </w:tbl>
    <w:p w14:paraId="7054804F" w14:textId="264D9D97" w:rsidR="008012B2" w:rsidRDefault="008012B2">
      <w:pPr>
        <w:pStyle w:val="a0"/>
        <w:ind w:leftChars="594" w:left="1069"/>
        <w:rPr>
          <w:del w:id="3572" w:author="森川　裕太(アプリケーション開発２課)" w:date="2025-08-08T14:23:00Z" w16du:dateUtc="2025-08-08T05:23:00Z"/>
          <w:rFonts w:hAnsi="ＭＳ 明朝"/>
        </w:rPr>
        <w:pPrChange w:id="3573" w:author="森川　裕太(アプリケーション開発２課)" w:date="2025-08-07T11:57:00Z" w16du:dateUtc="2025-08-07T02:57:00Z">
          <w:pPr>
            <w:pStyle w:val="a0"/>
            <w:ind w:left="709"/>
          </w:pPr>
        </w:pPrChange>
      </w:pPr>
      <w:del w:id="3574" w:author="森川　裕太(アプリケーション開発２課)" w:date="2025-08-07T15:32:00Z" w16du:dateUtc="2025-08-07T06:32:00Z">
        <w:r w:rsidDel="00AF761B">
          <w:rPr>
            <w:rFonts w:hAnsi="ＭＳ 明朝"/>
          </w:rPr>
          <w:delText>W</w:delText>
        </w:r>
        <w:r w:rsidDel="00AF761B">
          <w:rPr>
            <w:rFonts w:hAnsi="ＭＳ 明朝" w:hint="eastAsia"/>
          </w:rPr>
          <w:delText>indows</w:delText>
        </w:r>
        <w:r w:rsidDel="00AF761B">
          <w:rPr>
            <w:rFonts w:hAnsi="ＭＳ 明朝"/>
          </w:rPr>
          <w:delText>電卓の場合、</w:delText>
        </w:r>
      </w:del>
      <w:del w:id="3575" w:author="森川　裕太(アプリケーション開発２課)" w:date="2025-08-08T14:23:00Z" w16du:dateUtc="2025-08-08T05:23:00Z">
        <w:r>
          <w:rPr>
            <w:rFonts w:hAnsi="ＭＳ 明朝"/>
          </w:rPr>
          <w:delText>計算命令キー（</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rPr>
          <w:delText>、</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rPr>
          <w:delText>）を入力した直後に</w:delText>
        </w:r>
      </w:del>
      <w:del w:id="3576" w:author="森川　裕太(アプリケーション開発２課)" w:date="2025-08-07T11:07:00Z" w16du:dateUtc="2025-08-07T02:07:00Z">
        <w:r w:rsidDel="00100200">
          <w:rPr>
            <w:rFonts w:hAnsi="ＭＳ 明朝"/>
          </w:rPr>
          <w:delText>パーセント</w:delText>
        </w:r>
      </w:del>
      <w:del w:id="3577" w:author="森川　裕太(アプリケーション開発２課)" w:date="2025-08-08T14:23:00Z" w16du:dateUtc="2025-08-08T05:23:00Z">
        <w:r w:rsidDel="00355967">
          <w:rPr>
            <w:rFonts w:hAnsi="ＭＳ 明朝"/>
          </w:rPr>
          <w:delText>キー</w:delText>
        </w:r>
        <w:r>
          <w:rPr>
            <w:rFonts w:hAnsi="ＭＳ 明朝"/>
          </w:rPr>
          <w:delText>を入力すると</w:delText>
        </w:r>
        <w:r>
          <w:rPr>
            <w:rFonts w:hAnsi="ＭＳ 明朝" w:hint="eastAsia"/>
          </w:rPr>
          <w:delText>直前に入力した</w:delText>
        </w:r>
        <w:r>
          <w:rPr>
            <w:rFonts w:hAnsi="ＭＳ 明朝"/>
          </w:rPr>
          <w:delText>数字列の割合を計算</w:delText>
        </w:r>
        <w:r w:rsidR="002C179B">
          <w:rPr>
            <w:rFonts w:hAnsi="ＭＳ 明朝" w:hint="eastAsia"/>
          </w:rPr>
          <w:delText>する</w:delText>
        </w:r>
        <w:r>
          <w:rPr>
            <w:rFonts w:hAnsi="ＭＳ 明朝"/>
          </w:rPr>
          <w:delText>仕様</w:delText>
        </w:r>
      </w:del>
      <w:del w:id="3578" w:author="森川　裕太(アプリケーション開発２課)" w:date="2025-08-07T15:32:00Z" w16du:dateUtc="2025-08-07T06:32:00Z">
        <w:r w:rsidDel="00AF761B">
          <w:rPr>
            <w:rFonts w:hAnsi="ＭＳ 明朝"/>
          </w:rPr>
          <w:delText>になっている</w:delText>
        </w:r>
      </w:del>
      <w:bookmarkStart w:id="3579" w:name="_Toc206496003"/>
      <w:bookmarkStart w:id="3580" w:name="_Toc206496342"/>
      <w:bookmarkEnd w:id="3579"/>
      <w:bookmarkEnd w:id="3580"/>
    </w:p>
    <w:p w14:paraId="363F1377" w14:textId="75F3E248" w:rsidR="008012B2" w:rsidRPr="00013C56" w:rsidDel="000F4105" w:rsidRDefault="008012B2">
      <w:pPr>
        <w:pStyle w:val="a0"/>
        <w:ind w:leftChars="594" w:left="1069"/>
        <w:rPr>
          <w:del w:id="3581" w:author="森川　裕太(アプリケーション開発２課)" w:date="2025-08-07T15:39:00Z" w16du:dateUtc="2025-08-07T06:39:00Z"/>
          <w:rFonts w:hAnsi="ＭＳ 明朝"/>
        </w:rPr>
        <w:pPrChange w:id="3582" w:author="森川　裕太(アプリケーション開発２課)" w:date="2025-08-07T11:57:00Z" w16du:dateUtc="2025-08-07T02:57:00Z">
          <w:pPr>
            <w:pStyle w:val="a0"/>
            <w:ind w:left="709"/>
          </w:pPr>
        </w:pPrChange>
      </w:pPr>
      <w:bookmarkStart w:id="3583" w:name="_Toc206496004"/>
      <w:bookmarkStart w:id="3584" w:name="_Toc206496343"/>
      <w:bookmarkEnd w:id="3583"/>
      <w:bookmarkEnd w:id="3584"/>
    </w:p>
    <w:p w14:paraId="39A78B14" w14:textId="4614B7CB" w:rsidR="008012B2" w:rsidDel="00AF761B" w:rsidRDefault="008012B2">
      <w:pPr>
        <w:pStyle w:val="a0"/>
        <w:ind w:leftChars="594" w:left="1069"/>
        <w:rPr>
          <w:del w:id="3585" w:author="森川　裕太(アプリケーション開発２課)" w:date="2025-08-07T15:31:00Z" w16du:dateUtc="2025-08-07T06:31:00Z"/>
          <w:rFonts w:hAnsi="ＭＳ 明朝"/>
        </w:rPr>
        <w:pPrChange w:id="3586" w:author="森川　裕太(アプリケーション開発２課)" w:date="2025-08-07T11:57:00Z" w16du:dateUtc="2025-08-07T02:57:00Z">
          <w:pPr>
            <w:pStyle w:val="a0"/>
            <w:ind w:left="709"/>
          </w:pPr>
        </w:pPrChange>
      </w:pPr>
      <w:del w:id="3587" w:author="森川　裕太(アプリケーション開発２課)" w:date="2025-08-07T15:31:00Z" w16du:dateUtc="2025-08-07T06:31:00Z">
        <w:r w:rsidDel="00AF761B">
          <w:rPr>
            <w:rFonts w:hAnsi="ＭＳ 明朝"/>
          </w:rPr>
          <w:delText>今回開発する電卓では、</w:delText>
        </w:r>
        <w:r w:rsidDel="00AF761B">
          <w:rPr>
            <w:rFonts w:hAnsi="ＭＳ 明朝" w:hint="eastAsia"/>
          </w:rPr>
          <w:delText>Casio</w:delText>
        </w:r>
        <w:r w:rsidDel="00AF761B">
          <w:rPr>
            <w:rFonts w:hAnsi="ＭＳ 明朝"/>
          </w:rPr>
          <w:delText>の電卓を参考に</w:delText>
        </w:r>
        <w:r w:rsidR="007B25F8" w:rsidDel="00AF761B">
          <w:rPr>
            <w:rFonts w:hAnsi="ＭＳ 明朝" w:hint="eastAsia"/>
          </w:rPr>
          <w:delText>常に0.01倍として扱う仕様にする</w:delText>
        </w:r>
        <w:bookmarkStart w:id="3588" w:name="_Toc206496005"/>
        <w:bookmarkStart w:id="3589" w:name="_Toc206496344"/>
        <w:bookmarkEnd w:id="3588"/>
        <w:bookmarkEnd w:id="3589"/>
      </w:del>
    </w:p>
    <w:tbl>
      <w:tblPr>
        <w:tblStyle w:val="afc"/>
        <w:tblW w:w="0" w:type="auto"/>
        <w:tblInd w:w="988" w:type="dxa"/>
        <w:tblLook w:val="04A0" w:firstRow="1" w:lastRow="0" w:firstColumn="1" w:lastColumn="0" w:noHBand="0" w:noVBand="1"/>
        <w:tblPrChange w:id="3590" w:author="森川　裕太(アプリケーション開発２課)" w:date="2025-08-07T11:57:00Z" w16du:dateUtc="2025-08-07T02:57:00Z">
          <w:tblPr>
            <w:tblStyle w:val="afc"/>
            <w:tblW w:w="0" w:type="auto"/>
            <w:tblInd w:w="846" w:type="dxa"/>
            <w:tblLook w:val="04A0" w:firstRow="1" w:lastRow="0" w:firstColumn="1" w:lastColumn="0" w:noHBand="0" w:noVBand="1"/>
          </w:tblPr>
        </w:tblPrChange>
      </w:tblPr>
      <w:tblGrid>
        <w:gridCol w:w="992"/>
        <w:gridCol w:w="2268"/>
        <w:gridCol w:w="2693"/>
        <w:gridCol w:w="2858"/>
        <w:tblGridChange w:id="3591">
          <w:tblGrid>
            <w:gridCol w:w="142"/>
            <w:gridCol w:w="992"/>
            <w:gridCol w:w="2268"/>
            <w:gridCol w:w="2693"/>
            <w:gridCol w:w="2858"/>
          </w:tblGrid>
        </w:tblGridChange>
      </w:tblGrid>
      <w:tr w:rsidR="008012B2" w:rsidDel="00AF761B" w14:paraId="58630615" w14:textId="1149E66A" w:rsidTr="00013C56">
        <w:trPr>
          <w:del w:id="3592" w:author="森川　裕太(アプリケーション開発２課)" w:date="2025-08-07T15:31:00Z"/>
        </w:trPr>
        <w:tc>
          <w:tcPr>
            <w:tcW w:w="992" w:type="dxa"/>
            <w:tcBorders>
              <w:bottom w:val="single" w:sz="4" w:space="0" w:color="auto"/>
            </w:tcBorders>
            <w:shd w:val="clear" w:color="auto" w:fill="E7E6E6" w:themeFill="background2"/>
            <w:tcPrChange w:id="3593" w:author="森川　裕太(アプリケーション開発２課)" w:date="2025-08-07T11:57:00Z" w16du:dateUtc="2025-08-07T02:57:00Z">
              <w:tcPr>
                <w:tcW w:w="1134" w:type="dxa"/>
                <w:gridSpan w:val="2"/>
                <w:tcBorders>
                  <w:bottom w:val="single" w:sz="4" w:space="0" w:color="auto"/>
                </w:tcBorders>
                <w:shd w:val="clear" w:color="auto" w:fill="E7E6E6" w:themeFill="background2"/>
              </w:tcPr>
            </w:tcPrChange>
          </w:tcPr>
          <w:p w14:paraId="7D10F52B" w14:textId="419D3EF9" w:rsidR="008012B2" w:rsidDel="00AF761B" w:rsidRDefault="008012B2">
            <w:pPr>
              <w:pStyle w:val="a0"/>
              <w:ind w:left="0"/>
              <w:jc w:val="center"/>
              <w:rPr>
                <w:del w:id="3594" w:author="森川　裕太(アプリケーション開発２課)" w:date="2025-08-07T15:31:00Z" w16du:dateUtc="2025-08-07T06:31:00Z"/>
                <w:rFonts w:hAnsi="ＭＳ 明朝"/>
              </w:rPr>
            </w:pPr>
            <w:del w:id="3595" w:author="森川　裕太(アプリケーション開発２課)" w:date="2025-08-07T15:31:00Z" w16du:dateUtc="2025-08-07T06:31:00Z">
              <w:r w:rsidDel="00AF761B">
                <w:rPr>
                  <w:rFonts w:hAnsi="ＭＳ 明朝" w:hint="eastAsia"/>
                </w:rPr>
                <w:delText>計算例</w:delText>
              </w:r>
              <w:bookmarkStart w:id="3596" w:name="_Toc206496006"/>
              <w:bookmarkStart w:id="3597" w:name="_Toc206496345"/>
              <w:bookmarkEnd w:id="3596"/>
              <w:bookmarkEnd w:id="3597"/>
            </w:del>
          </w:p>
        </w:tc>
        <w:tc>
          <w:tcPr>
            <w:tcW w:w="2268" w:type="dxa"/>
            <w:shd w:val="clear" w:color="auto" w:fill="E7E6E6" w:themeFill="background2"/>
            <w:tcPrChange w:id="3598" w:author="森川　裕太(アプリケーション開発２課)" w:date="2025-08-07T11:57:00Z" w16du:dateUtc="2025-08-07T02:57:00Z">
              <w:tcPr>
                <w:tcW w:w="2268" w:type="dxa"/>
                <w:shd w:val="clear" w:color="auto" w:fill="E7E6E6" w:themeFill="background2"/>
              </w:tcPr>
            </w:tcPrChange>
          </w:tcPr>
          <w:p w14:paraId="0E9A5F0C" w14:textId="630EB2CB" w:rsidR="008012B2" w:rsidDel="00AF761B" w:rsidRDefault="00BE6EA6">
            <w:pPr>
              <w:pStyle w:val="a0"/>
              <w:ind w:left="0"/>
              <w:jc w:val="center"/>
              <w:rPr>
                <w:del w:id="3599" w:author="森川　裕太(アプリケーション開発２課)" w:date="2025-08-07T15:31:00Z" w16du:dateUtc="2025-08-07T06:31:00Z"/>
                <w:rFonts w:hAnsi="ＭＳ 明朝"/>
              </w:rPr>
            </w:pPr>
            <w:del w:id="3600" w:author="森川　裕太(アプリケーション開発２課)" w:date="2025-08-07T15:31:00Z" w16du:dateUtc="2025-08-07T06:31:00Z">
              <w:r w:rsidDel="00AF761B">
                <w:rPr>
                  <w:rFonts w:hAnsi="ＭＳ 明朝" w:hint="eastAsia"/>
                </w:rPr>
                <w:delText>キー</w:delText>
              </w:r>
              <w:r w:rsidR="008012B2" w:rsidDel="00AF761B">
                <w:rPr>
                  <w:rFonts w:hAnsi="ＭＳ 明朝" w:hint="eastAsia"/>
                </w:rPr>
                <w:delText>操作</w:delText>
              </w:r>
              <w:bookmarkStart w:id="3601" w:name="_Toc206496007"/>
              <w:bookmarkStart w:id="3602" w:name="_Toc206496346"/>
              <w:bookmarkEnd w:id="3601"/>
              <w:bookmarkEnd w:id="3602"/>
            </w:del>
          </w:p>
        </w:tc>
        <w:tc>
          <w:tcPr>
            <w:tcW w:w="2693" w:type="dxa"/>
            <w:shd w:val="clear" w:color="auto" w:fill="E7E6E6" w:themeFill="background2"/>
            <w:tcPrChange w:id="3603" w:author="森川　裕太(アプリケーション開発２課)" w:date="2025-08-07T11:57:00Z" w16du:dateUtc="2025-08-07T02:57:00Z">
              <w:tcPr>
                <w:tcW w:w="2693" w:type="dxa"/>
                <w:shd w:val="clear" w:color="auto" w:fill="E7E6E6" w:themeFill="background2"/>
              </w:tcPr>
            </w:tcPrChange>
          </w:tcPr>
          <w:p w14:paraId="533CFC8A" w14:textId="58F546A6" w:rsidR="008012B2" w:rsidDel="00AF761B" w:rsidRDefault="008012B2">
            <w:pPr>
              <w:pStyle w:val="a0"/>
              <w:ind w:left="0"/>
              <w:jc w:val="center"/>
              <w:rPr>
                <w:del w:id="3604" w:author="森川　裕太(アプリケーション開発２課)" w:date="2025-08-07T15:31:00Z" w16du:dateUtc="2025-08-07T06:31:00Z"/>
                <w:rFonts w:hAnsi="ＭＳ 明朝"/>
              </w:rPr>
            </w:pPr>
            <w:del w:id="3605" w:author="森川　裕太(アプリケーション開発２課)" w:date="2025-08-07T15:31:00Z" w16du:dateUtc="2025-08-07T06:31:00Z">
              <w:r w:rsidDel="00AF761B">
                <w:rPr>
                  <w:rFonts w:hAnsi="ＭＳ 明朝" w:hint="eastAsia"/>
                </w:rPr>
                <w:delText>途中計算表示欄</w:delText>
              </w:r>
              <w:bookmarkStart w:id="3606" w:name="_Toc206496008"/>
              <w:bookmarkStart w:id="3607" w:name="_Toc206496347"/>
              <w:bookmarkEnd w:id="3606"/>
              <w:bookmarkEnd w:id="3607"/>
            </w:del>
          </w:p>
        </w:tc>
        <w:tc>
          <w:tcPr>
            <w:tcW w:w="2858" w:type="dxa"/>
            <w:shd w:val="clear" w:color="auto" w:fill="E7E6E6" w:themeFill="background2"/>
            <w:tcPrChange w:id="3608" w:author="森川　裕太(アプリケーション開発２課)" w:date="2025-08-07T11:57:00Z" w16du:dateUtc="2025-08-07T02:57:00Z">
              <w:tcPr>
                <w:tcW w:w="2858" w:type="dxa"/>
                <w:shd w:val="clear" w:color="auto" w:fill="E7E6E6" w:themeFill="background2"/>
              </w:tcPr>
            </w:tcPrChange>
          </w:tcPr>
          <w:p w14:paraId="65B12847" w14:textId="38E70224" w:rsidR="008012B2" w:rsidDel="00AF761B" w:rsidRDefault="008012B2">
            <w:pPr>
              <w:pStyle w:val="a0"/>
              <w:ind w:left="0"/>
              <w:jc w:val="center"/>
              <w:rPr>
                <w:del w:id="3609" w:author="森川　裕太(アプリケーション開発２課)" w:date="2025-08-07T15:31:00Z" w16du:dateUtc="2025-08-07T06:31:00Z"/>
                <w:rFonts w:hAnsi="ＭＳ 明朝"/>
              </w:rPr>
            </w:pPr>
            <w:del w:id="3610" w:author="森川　裕太(アプリケーション開発２課)" w:date="2025-08-07T15:31:00Z" w16du:dateUtc="2025-08-07T06:31:00Z">
              <w:r w:rsidDel="00AF761B">
                <w:rPr>
                  <w:rFonts w:hAnsi="ＭＳ 明朝" w:hint="eastAsia"/>
                </w:rPr>
                <w:delText>計算結果表示欄</w:delText>
              </w:r>
              <w:bookmarkStart w:id="3611" w:name="_Toc206496009"/>
              <w:bookmarkStart w:id="3612" w:name="_Toc206496348"/>
              <w:bookmarkEnd w:id="3611"/>
              <w:bookmarkEnd w:id="3612"/>
            </w:del>
          </w:p>
        </w:tc>
      </w:tr>
      <w:tr w:rsidR="008012B2" w:rsidDel="00AF761B" w14:paraId="12B0F1AC" w14:textId="56E1E399" w:rsidTr="00013C56">
        <w:trPr>
          <w:trHeight w:val="126"/>
          <w:del w:id="3613" w:author="森川　裕太(アプリケーション開発２課)" w:date="2025-08-07T15:31:00Z"/>
          <w:trPrChange w:id="3614" w:author="森川　裕太(アプリケーション開発２課)" w:date="2025-08-07T11:57:00Z" w16du:dateUtc="2025-08-07T02:57:00Z">
            <w:trPr>
              <w:trHeight w:val="126"/>
            </w:trPr>
          </w:trPrChange>
        </w:trPr>
        <w:tc>
          <w:tcPr>
            <w:tcW w:w="992" w:type="dxa"/>
            <w:tcBorders>
              <w:top w:val="single" w:sz="4" w:space="0" w:color="auto"/>
              <w:left w:val="single" w:sz="4" w:space="0" w:color="auto"/>
              <w:bottom w:val="single" w:sz="4" w:space="0" w:color="auto"/>
              <w:right w:val="single" w:sz="4" w:space="0" w:color="auto"/>
            </w:tcBorders>
            <w:tcPrChange w:id="3615" w:author="森川　裕太(アプリケーション開発２課)" w:date="2025-08-07T11:57:00Z" w16du:dateUtc="2025-08-07T02:57:00Z">
              <w:tcPr>
                <w:tcW w:w="1134" w:type="dxa"/>
                <w:gridSpan w:val="2"/>
                <w:tcBorders>
                  <w:top w:val="single" w:sz="4" w:space="0" w:color="auto"/>
                  <w:left w:val="single" w:sz="4" w:space="0" w:color="auto"/>
                  <w:bottom w:val="single" w:sz="4" w:space="0" w:color="auto"/>
                  <w:right w:val="single" w:sz="4" w:space="0" w:color="auto"/>
                </w:tcBorders>
              </w:tcPr>
            </w:tcPrChange>
          </w:tcPr>
          <w:p w14:paraId="69ED28BF" w14:textId="6E135164" w:rsidR="008012B2" w:rsidDel="00AF761B" w:rsidRDefault="008012B2">
            <w:pPr>
              <w:pStyle w:val="a0"/>
              <w:ind w:left="0"/>
              <w:rPr>
                <w:del w:id="3616" w:author="森川　裕太(アプリケーション開発２課)" w:date="2025-08-07T15:31:00Z" w16du:dateUtc="2025-08-07T06:31:00Z"/>
                <w:rFonts w:hAnsi="ＭＳ 明朝"/>
              </w:rPr>
            </w:pPr>
            <w:del w:id="3617" w:author="森川　裕太(アプリケーション開発２課)" w:date="2025-08-07T15:31:00Z" w16du:dateUtc="2025-08-07T06:31:00Z">
              <w:r w:rsidDel="00AF761B">
                <w:rPr>
                  <w:rFonts w:hAnsi="ＭＳ 明朝" w:hint="eastAsia"/>
                </w:rPr>
                <w:delText>500+30%</w:delText>
              </w:r>
              <w:bookmarkStart w:id="3618" w:name="_Toc206496011"/>
              <w:bookmarkStart w:id="3619" w:name="_Toc206496350"/>
              <w:bookmarkEnd w:id="3618"/>
              <w:bookmarkEnd w:id="3619"/>
            </w:del>
          </w:p>
        </w:tc>
        <w:tc>
          <w:tcPr>
            <w:tcW w:w="2268" w:type="dxa"/>
            <w:tcBorders>
              <w:left w:val="single" w:sz="4" w:space="0" w:color="auto"/>
            </w:tcBorders>
            <w:tcPrChange w:id="3620" w:author="森川　裕太(アプリケーション開発２課)" w:date="2025-08-07T11:57:00Z" w16du:dateUtc="2025-08-07T02:57:00Z">
              <w:tcPr>
                <w:tcW w:w="2268" w:type="dxa"/>
                <w:tcBorders>
                  <w:left w:val="single" w:sz="4" w:space="0" w:color="auto"/>
                </w:tcBorders>
              </w:tcPr>
            </w:tcPrChange>
          </w:tcPr>
          <w:p w14:paraId="4A410E6A" w14:textId="64B996C4" w:rsidR="008012B2" w:rsidDel="00AF761B" w:rsidRDefault="008012B2">
            <w:pPr>
              <w:pStyle w:val="a0"/>
              <w:ind w:left="0"/>
              <w:jc w:val="right"/>
              <w:rPr>
                <w:del w:id="3621" w:author="森川　裕太(アプリケーション開発２課)" w:date="2025-08-07T15:31:00Z" w16du:dateUtc="2025-08-07T06:31:00Z"/>
                <w:rFonts w:hAnsi="ＭＳ 明朝"/>
              </w:rPr>
            </w:pPr>
            <w:del w:id="3622" w:author="森川　裕太(アプリケーション開発２課)" w:date="2025-08-07T15:31:00Z" w16du:dateUtc="2025-08-07T06:31:00Z">
              <w:r w:rsidDel="00AF761B">
                <w:rPr>
                  <w:rFonts w:hAnsi="ＭＳ 明朝" w:hint="eastAsia"/>
                </w:rPr>
                <w:delText>500</w:delText>
              </w:r>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bookmarkStart w:id="3623" w:name="_Toc206496012"/>
              <w:bookmarkStart w:id="3624" w:name="_Toc206496351"/>
              <w:bookmarkEnd w:id="3623"/>
              <w:bookmarkEnd w:id="3624"/>
            </w:del>
          </w:p>
          <w:p w14:paraId="3CD2C8FB" w14:textId="1E07AEEE" w:rsidR="008012B2" w:rsidDel="00AF761B" w:rsidRDefault="008012B2">
            <w:pPr>
              <w:pStyle w:val="a0"/>
              <w:ind w:left="0"/>
              <w:jc w:val="right"/>
              <w:rPr>
                <w:del w:id="3625" w:author="森川　裕太(アプリケーション開発２課)" w:date="2025-08-07T15:31:00Z" w16du:dateUtc="2025-08-07T06:31:00Z"/>
                <w:rFonts w:hAnsi="ＭＳ 明朝"/>
              </w:rPr>
            </w:pPr>
            <w:del w:id="3626" w:author="森川　裕太(アプリケーション開発２課)" w:date="2025-08-07T15:31:00Z" w16du:dateUtc="2025-08-07T06:31:00Z">
              <w:r w:rsidDel="00AF761B">
                <w:rPr>
                  <w:rFonts w:hAnsi="ＭＳ 明朝" w:hint="eastAsia"/>
                </w:rPr>
                <w:delText>30</w:delText>
              </w:r>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bookmarkStart w:id="3627" w:name="_Toc206496013"/>
              <w:bookmarkStart w:id="3628" w:name="_Toc206496352"/>
              <w:bookmarkEnd w:id="3627"/>
              <w:bookmarkEnd w:id="3628"/>
            </w:del>
          </w:p>
          <w:p w14:paraId="7D75222B" w14:textId="534EB877" w:rsidR="008012B2" w:rsidDel="00AF761B" w:rsidRDefault="008012B2">
            <w:pPr>
              <w:pStyle w:val="a0"/>
              <w:ind w:left="0"/>
              <w:jc w:val="right"/>
              <w:rPr>
                <w:del w:id="3629" w:author="森川　裕太(アプリケーション開発２課)" w:date="2025-08-07T15:31:00Z" w16du:dateUtc="2025-08-07T06:31:00Z"/>
                <w:rFonts w:hAnsi="ＭＳ 明朝"/>
              </w:rPr>
            </w:pPr>
            <w:del w:id="3630" w:author="森川　裕太(アプリケーション開発２課)" w:date="2025-08-07T15:31:00Z" w16du:dateUtc="2025-08-07T06:31:00Z">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bookmarkStart w:id="3631" w:name="_Toc206496014"/>
              <w:bookmarkStart w:id="3632" w:name="_Toc206496353"/>
              <w:bookmarkEnd w:id="3631"/>
              <w:bookmarkEnd w:id="3632"/>
            </w:del>
          </w:p>
        </w:tc>
        <w:tc>
          <w:tcPr>
            <w:tcW w:w="2693" w:type="dxa"/>
            <w:tcPrChange w:id="3633" w:author="森川　裕太(アプリケーション開発２課)" w:date="2025-08-07T11:57:00Z" w16du:dateUtc="2025-08-07T02:57:00Z">
              <w:tcPr>
                <w:tcW w:w="2693" w:type="dxa"/>
              </w:tcPr>
            </w:tcPrChange>
          </w:tcPr>
          <w:p w14:paraId="11ACB56C" w14:textId="69A05A59" w:rsidR="008012B2" w:rsidDel="00AF761B" w:rsidRDefault="008012B2">
            <w:pPr>
              <w:pStyle w:val="a0"/>
              <w:ind w:left="0"/>
              <w:jc w:val="right"/>
              <w:rPr>
                <w:del w:id="3634" w:author="森川　裕太(アプリケーション開発２課)" w:date="2025-08-07T15:31:00Z" w16du:dateUtc="2025-08-07T06:31:00Z"/>
                <w:rFonts w:hAnsi="ＭＳ 明朝"/>
              </w:rPr>
            </w:pPr>
            <w:del w:id="3635" w:author="森川　裕太(アプリケーション開発２課)" w:date="2025-08-07T15:31:00Z" w16du:dateUtc="2025-08-07T06:31:00Z">
              <w:r w:rsidDel="00AF761B">
                <w:rPr>
                  <w:rFonts w:hAnsi="ＭＳ 明朝" w:hint="eastAsia"/>
                </w:rPr>
                <w:delText>500</w:delText>
              </w:r>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bookmarkStart w:id="3636" w:name="_Toc206496015"/>
              <w:bookmarkStart w:id="3637" w:name="_Toc206496354"/>
              <w:bookmarkEnd w:id="3636"/>
              <w:bookmarkEnd w:id="3637"/>
            </w:del>
          </w:p>
          <w:p w14:paraId="48F69509" w14:textId="14EA9EA3" w:rsidR="008012B2" w:rsidDel="00AF761B" w:rsidRDefault="008012B2" w:rsidP="00EE53DF">
            <w:pPr>
              <w:pStyle w:val="a0"/>
              <w:ind w:left="0"/>
              <w:jc w:val="right"/>
              <w:rPr>
                <w:del w:id="3638" w:author="森川　裕太(アプリケーション開発２課)" w:date="2025-08-07T15:31:00Z" w16du:dateUtc="2025-08-07T06:31:00Z"/>
                <w:rFonts w:hAnsi="ＭＳ 明朝"/>
              </w:rPr>
            </w:pPr>
            <w:del w:id="3639" w:author="森川　裕太(アプリケーション開発２課)" w:date="2025-08-07T15:31:00Z" w16du:dateUtc="2025-08-07T06:31:00Z">
              <w:r w:rsidDel="00AF761B">
                <w:rPr>
                  <w:rFonts w:hAnsi="ＭＳ 明朝" w:hint="eastAsia"/>
                </w:rPr>
                <w:delText>500</w:delText>
              </w:r>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r w:rsidDel="00AF761B">
                <w:rPr>
                  <w:rFonts w:hAnsi="ＭＳ 明朝" w:hint="eastAsia"/>
                </w:rPr>
                <w:delText>0.3</w:delText>
              </w:r>
              <w:bookmarkStart w:id="3640" w:name="_Toc206496016"/>
              <w:bookmarkStart w:id="3641" w:name="_Toc206496355"/>
              <w:bookmarkEnd w:id="3640"/>
              <w:bookmarkEnd w:id="3641"/>
            </w:del>
          </w:p>
          <w:p w14:paraId="2E2AAF3C" w14:textId="46258505" w:rsidR="00EE53DF" w:rsidDel="00AF761B" w:rsidRDefault="00EE53DF" w:rsidP="00EE53DF">
            <w:pPr>
              <w:pStyle w:val="a0"/>
              <w:ind w:left="0"/>
              <w:jc w:val="right"/>
              <w:rPr>
                <w:del w:id="3642" w:author="森川　裕太(アプリケーション開発２課)" w:date="2025-08-07T15:31:00Z" w16du:dateUtc="2025-08-07T06:31:00Z"/>
                <w:rFonts w:hAnsi="ＭＳ 明朝"/>
              </w:rPr>
            </w:pPr>
            <w:del w:id="3643" w:author="森川　裕太(アプリケーション開発２課)" w:date="2025-08-07T15:31:00Z" w16du:dateUtc="2025-08-07T06:31:00Z">
              <w:r w:rsidDel="00AF761B">
                <w:rPr>
                  <w:rFonts w:hAnsi="ＭＳ 明朝" w:hint="eastAsia"/>
                </w:rPr>
                <w:delText>500</w:delText>
              </w:r>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r w:rsidDel="00AF761B">
                <w:rPr>
                  <w:rFonts w:hAnsi="ＭＳ 明朝" w:hint="eastAsia"/>
                </w:rPr>
                <w:delText>0.3</w:delText>
              </w:r>
              <w:r w:rsidDel="00AF761B">
                <w:rPr>
                  <w:rFonts w:hAnsi="ＭＳ 明朝"/>
                </w:rPr>
                <w:fldChar w:fldCharType="begin"/>
              </w:r>
              <w:r w:rsidDel="00AF761B">
                <w:rPr>
                  <w:rFonts w:hAnsi="ＭＳ 明朝"/>
                </w:rPr>
                <w:delInstrText xml:space="preserve"> </w:delInstrText>
              </w:r>
              <w:r w:rsidDel="00AF761B">
                <w:rPr>
                  <w:rFonts w:hAnsi="ＭＳ 明朝" w:hint="eastAsia"/>
                </w:rPr>
                <w:delInstrText>eq \o\ac(□,=)</w:delInstrText>
              </w:r>
              <w:r w:rsidDel="00AF761B">
                <w:rPr>
                  <w:rFonts w:hAnsi="ＭＳ 明朝"/>
                </w:rPr>
                <w:fldChar w:fldCharType="end"/>
              </w:r>
              <w:bookmarkStart w:id="3644" w:name="_Toc206496017"/>
              <w:bookmarkStart w:id="3645" w:name="_Toc206496356"/>
              <w:bookmarkEnd w:id="3644"/>
              <w:bookmarkEnd w:id="3645"/>
            </w:del>
          </w:p>
        </w:tc>
        <w:tc>
          <w:tcPr>
            <w:tcW w:w="2858" w:type="dxa"/>
            <w:tcPrChange w:id="3646" w:author="森川　裕太(アプリケーション開発２課)" w:date="2025-08-07T11:57:00Z" w16du:dateUtc="2025-08-07T02:57:00Z">
              <w:tcPr>
                <w:tcW w:w="2858" w:type="dxa"/>
              </w:tcPr>
            </w:tcPrChange>
          </w:tcPr>
          <w:p w14:paraId="36916218" w14:textId="77D46548" w:rsidR="008012B2" w:rsidDel="00AF761B" w:rsidRDefault="008012B2">
            <w:pPr>
              <w:pStyle w:val="a0"/>
              <w:ind w:left="0"/>
              <w:jc w:val="right"/>
              <w:rPr>
                <w:del w:id="3647" w:author="森川　裕太(アプリケーション開発２課)" w:date="2025-08-07T15:31:00Z" w16du:dateUtc="2025-08-07T06:31:00Z"/>
                <w:rFonts w:hAnsi="ＭＳ 明朝"/>
              </w:rPr>
            </w:pPr>
            <w:del w:id="3648" w:author="森川　裕太(アプリケーション開発２課)" w:date="2025-08-07T15:31:00Z" w16du:dateUtc="2025-08-07T06:31:00Z">
              <w:r w:rsidDel="00AF761B">
                <w:rPr>
                  <w:rFonts w:hAnsi="ＭＳ 明朝" w:hint="eastAsia"/>
                </w:rPr>
                <w:delText>500</w:delText>
              </w:r>
              <w:bookmarkStart w:id="3649" w:name="_Toc206496018"/>
              <w:bookmarkStart w:id="3650" w:name="_Toc206496357"/>
              <w:bookmarkEnd w:id="3649"/>
              <w:bookmarkEnd w:id="3650"/>
            </w:del>
          </w:p>
          <w:p w14:paraId="026D0FA2" w14:textId="3B4B7BF2" w:rsidR="008012B2" w:rsidDel="00AF761B" w:rsidRDefault="008012B2">
            <w:pPr>
              <w:pStyle w:val="a0"/>
              <w:ind w:left="0"/>
              <w:jc w:val="right"/>
              <w:rPr>
                <w:del w:id="3651" w:author="森川　裕太(アプリケーション開発２課)" w:date="2025-08-07T15:31:00Z" w16du:dateUtc="2025-08-07T06:31:00Z"/>
                <w:rFonts w:hAnsi="ＭＳ 明朝"/>
              </w:rPr>
            </w:pPr>
            <w:del w:id="3652" w:author="森川　裕太(アプリケーション開発２課)" w:date="2025-08-07T15:31:00Z" w16du:dateUtc="2025-08-07T06:31:00Z">
              <w:r w:rsidDel="00AF761B">
                <w:rPr>
                  <w:rFonts w:hAnsi="ＭＳ 明朝" w:hint="eastAsia"/>
                </w:rPr>
                <w:delText>0.3</w:delText>
              </w:r>
              <w:bookmarkStart w:id="3653" w:name="_Toc206496019"/>
              <w:bookmarkStart w:id="3654" w:name="_Toc206496358"/>
              <w:bookmarkEnd w:id="3653"/>
              <w:bookmarkEnd w:id="3654"/>
            </w:del>
          </w:p>
          <w:p w14:paraId="2CFD7652" w14:textId="4FAA6497" w:rsidR="008012B2" w:rsidDel="00AF761B" w:rsidRDefault="008012B2">
            <w:pPr>
              <w:pStyle w:val="a0"/>
              <w:ind w:left="0"/>
              <w:jc w:val="right"/>
              <w:rPr>
                <w:del w:id="3655" w:author="森川　裕太(アプリケーション開発２課)" w:date="2025-08-07T15:31:00Z" w16du:dateUtc="2025-08-07T06:31:00Z"/>
                <w:rFonts w:hAnsi="ＭＳ 明朝"/>
              </w:rPr>
            </w:pPr>
            <w:del w:id="3656" w:author="森川　裕太(アプリケーション開発２課)" w:date="2025-08-07T15:31:00Z" w16du:dateUtc="2025-08-07T06:31:00Z">
              <w:r w:rsidDel="00AF761B">
                <w:rPr>
                  <w:rFonts w:hAnsi="ＭＳ 明朝" w:hint="eastAsia"/>
                </w:rPr>
                <w:delText>500.3</w:delText>
              </w:r>
              <w:bookmarkStart w:id="3657" w:name="_Toc206496020"/>
              <w:bookmarkStart w:id="3658" w:name="_Toc206496359"/>
              <w:bookmarkEnd w:id="3657"/>
              <w:bookmarkEnd w:id="3658"/>
            </w:del>
          </w:p>
        </w:tc>
      </w:tr>
    </w:tbl>
    <w:p w14:paraId="39318867" w14:textId="0AA37BAE" w:rsidR="008012B2" w:rsidRDefault="008012B2" w:rsidP="00104B87">
      <w:pPr>
        <w:pStyle w:val="a0"/>
        <w:ind w:left="709"/>
        <w:rPr>
          <w:del w:id="3659" w:author="森川　裕太(アプリケーション開発２課)" w:date="2025-08-08T14:23:00Z" w16du:dateUtc="2025-08-08T05:23:00Z"/>
          <w:rFonts w:hAnsi="ＭＳ 明朝"/>
        </w:rPr>
      </w:pPr>
      <w:bookmarkStart w:id="3660" w:name="_Toc206496022"/>
      <w:bookmarkStart w:id="3661" w:name="_Toc206496361"/>
      <w:bookmarkEnd w:id="3660"/>
      <w:bookmarkEnd w:id="3661"/>
    </w:p>
    <w:p w14:paraId="40A9161A" w14:textId="3E8E5B52" w:rsidR="009D6F78" w:rsidRDefault="009D6F78" w:rsidP="00104B87">
      <w:pPr>
        <w:pStyle w:val="a0"/>
        <w:ind w:left="709"/>
        <w:rPr>
          <w:del w:id="3662" w:author="森川　裕太(アプリケーション開発２課)" w:date="2025-08-18T09:49:00Z" w16du:dateUtc="2025-08-18T00:49:00Z"/>
          <w:rFonts w:hAnsi="ＭＳ 明朝"/>
        </w:rPr>
      </w:pPr>
      <w:bookmarkStart w:id="3663" w:name="_Toc206496023"/>
      <w:bookmarkStart w:id="3664" w:name="_Toc206496362"/>
      <w:bookmarkEnd w:id="3663"/>
      <w:bookmarkEnd w:id="3664"/>
    </w:p>
    <w:p w14:paraId="1DB5FFAC" w14:textId="269011D4" w:rsidR="009D6F78" w:rsidRDefault="009D6F78">
      <w:pPr>
        <w:pStyle w:val="a0"/>
        <w:ind w:left="845" w:firstLineChars="100" w:firstLine="180"/>
        <w:rPr>
          <w:del w:id="3665" w:author="森川　裕太(アプリケーション開発２課)" w:date="2025-08-18T09:54:00Z" w16du:dateUtc="2025-08-18T00:54:00Z"/>
          <w:rFonts w:hAnsi="ＭＳ 明朝"/>
        </w:rPr>
        <w:pPrChange w:id="3666" w:author="森川　裕太(アプリケーション開発２課)" w:date="2025-08-07T11:57:00Z" w16du:dateUtc="2025-08-07T02:57:00Z">
          <w:pPr>
            <w:pStyle w:val="a0"/>
            <w:ind w:left="709"/>
          </w:pPr>
        </w:pPrChange>
      </w:pPr>
      <w:del w:id="3667" w:author="森川　裕太(アプリケーション開発２課)" w:date="2025-08-18T09:54:00Z" w16du:dateUtc="2025-08-18T00:54:00Z">
        <w:r w:rsidRPr="009D6F78">
          <w:rPr>
            <w:rFonts w:hAnsi="ＭＳ 明朝"/>
          </w:rPr>
          <w:delText>電卓が実際に行う</w:delText>
        </w:r>
        <w:r w:rsidR="00921398">
          <w:rPr>
            <w:rFonts w:hAnsi="ＭＳ 明朝" w:hint="eastAsia"/>
          </w:rPr>
          <w:delText>計算処理</w:delText>
        </w:r>
        <w:r w:rsidRPr="009D6F78">
          <w:rPr>
            <w:rFonts w:hAnsi="ＭＳ 明朝"/>
          </w:rPr>
          <w:delText>と表示の違い</w:delText>
        </w:r>
        <w:bookmarkStart w:id="3668" w:name="_Toc206496024"/>
        <w:bookmarkStart w:id="3669" w:name="_Toc206496363"/>
        <w:bookmarkEnd w:id="3668"/>
        <w:bookmarkEnd w:id="3669"/>
      </w:del>
    </w:p>
    <w:tbl>
      <w:tblPr>
        <w:tblStyle w:val="afc"/>
        <w:tblW w:w="0" w:type="auto"/>
        <w:tblInd w:w="988" w:type="dxa"/>
        <w:tblLook w:val="04A0" w:firstRow="1" w:lastRow="0" w:firstColumn="1" w:lastColumn="0" w:noHBand="0" w:noVBand="1"/>
        <w:tblPrChange w:id="3670" w:author="森川　裕太(アプリケーション開発２課)" w:date="2025-08-07T11:57:00Z" w16du:dateUtc="2025-08-07T02:57:00Z">
          <w:tblPr>
            <w:tblStyle w:val="afc"/>
            <w:tblW w:w="0" w:type="auto"/>
            <w:tblInd w:w="846" w:type="dxa"/>
            <w:tblLook w:val="04A0" w:firstRow="1" w:lastRow="0" w:firstColumn="1" w:lastColumn="0" w:noHBand="0" w:noVBand="1"/>
          </w:tblPr>
        </w:tblPrChange>
      </w:tblPr>
      <w:tblGrid>
        <w:gridCol w:w="1984"/>
        <w:gridCol w:w="2325"/>
        <w:gridCol w:w="2452"/>
        <w:gridCol w:w="2050"/>
        <w:tblGridChange w:id="3671">
          <w:tblGrid>
            <w:gridCol w:w="142"/>
            <w:gridCol w:w="1984"/>
            <w:gridCol w:w="2325"/>
            <w:gridCol w:w="2452"/>
            <w:gridCol w:w="2050"/>
          </w:tblGrid>
        </w:tblGridChange>
      </w:tblGrid>
      <w:tr w:rsidR="009D6F78" w14:paraId="067AB71E" w14:textId="77777777" w:rsidTr="00013C56">
        <w:trPr>
          <w:del w:id="3672" w:author="森川　裕太(アプリケーション開発２課)" w:date="2025-08-18T09:54:00Z"/>
        </w:trPr>
        <w:tc>
          <w:tcPr>
            <w:tcW w:w="1984" w:type="dxa"/>
            <w:tcBorders>
              <w:bottom w:val="single" w:sz="4" w:space="0" w:color="auto"/>
            </w:tcBorders>
            <w:shd w:val="clear" w:color="auto" w:fill="E7E6E6" w:themeFill="background2"/>
            <w:tcPrChange w:id="3673" w:author="森川　裕太(アプリケーション開発２課)" w:date="2025-08-07T11:57:00Z" w16du:dateUtc="2025-08-07T02:57:00Z">
              <w:tcPr>
                <w:tcW w:w="2126" w:type="dxa"/>
                <w:gridSpan w:val="2"/>
                <w:tcBorders>
                  <w:bottom w:val="single" w:sz="4" w:space="0" w:color="auto"/>
                </w:tcBorders>
                <w:shd w:val="clear" w:color="auto" w:fill="E7E6E6" w:themeFill="background2"/>
              </w:tcPr>
            </w:tcPrChange>
          </w:tcPr>
          <w:p w14:paraId="18634A00" w14:textId="6BF1A8B2" w:rsidR="009D6F78" w:rsidRDefault="009D6F78">
            <w:pPr>
              <w:pStyle w:val="a0"/>
              <w:ind w:left="0"/>
              <w:jc w:val="center"/>
              <w:rPr>
                <w:del w:id="3674" w:author="森川　裕太(アプリケーション開発２課)" w:date="2025-08-18T09:54:00Z" w16du:dateUtc="2025-08-18T00:54:00Z"/>
                <w:rFonts w:hAnsi="ＭＳ 明朝"/>
              </w:rPr>
            </w:pPr>
            <w:del w:id="3675" w:author="森川　裕太(アプリケーション開発２課)" w:date="2025-08-18T09:54:00Z" w16du:dateUtc="2025-08-18T00:54:00Z">
              <w:r>
                <w:rPr>
                  <w:rFonts w:hAnsi="ＭＳ 明朝" w:hint="eastAsia"/>
                </w:rPr>
                <w:delText>計算例</w:delText>
              </w:r>
              <w:bookmarkStart w:id="3676" w:name="_Toc206496025"/>
              <w:bookmarkStart w:id="3677" w:name="_Toc206496364"/>
              <w:bookmarkEnd w:id="3676"/>
              <w:bookmarkEnd w:id="3677"/>
            </w:del>
          </w:p>
        </w:tc>
        <w:tc>
          <w:tcPr>
            <w:tcW w:w="2325" w:type="dxa"/>
            <w:shd w:val="clear" w:color="auto" w:fill="E7E6E6" w:themeFill="background2"/>
            <w:tcPrChange w:id="3678" w:author="森川　裕太(アプリケーション開発２課)" w:date="2025-08-07T11:57:00Z" w16du:dateUtc="2025-08-07T02:57:00Z">
              <w:tcPr>
                <w:tcW w:w="2325" w:type="dxa"/>
                <w:shd w:val="clear" w:color="auto" w:fill="E7E6E6" w:themeFill="background2"/>
              </w:tcPr>
            </w:tcPrChange>
          </w:tcPr>
          <w:p w14:paraId="341A8F8F" w14:textId="5A35B273" w:rsidR="009D6F78" w:rsidRDefault="009D6F78">
            <w:pPr>
              <w:pStyle w:val="a0"/>
              <w:ind w:left="0"/>
              <w:jc w:val="center"/>
              <w:rPr>
                <w:del w:id="3679" w:author="森川　裕太(アプリケーション開発２課)" w:date="2025-08-18T09:54:00Z" w16du:dateUtc="2025-08-18T00:54:00Z"/>
                <w:rFonts w:hAnsi="ＭＳ 明朝"/>
              </w:rPr>
            </w:pPr>
            <w:del w:id="3680" w:author="森川　裕太(アプリケーション開発２課)" w:date="2025-08-18T09:54:00Z" w16du:dateUtc="2025-08-18T00:54:00Z">
              <w:r>
                <w:rPr>
                  <w:rFonts w:hAnsi="ＭＳ 明朝" w:hint="eastAsia"/>
                </w:rPr>
                <w:delText>キー操作</w:delText>
              </w:r>
              <w:bookmarkStart w:id="3681" w:name="_Toc206496026"/>
              <w:bookmarkStart w:id="3682" w:name="_Toc206496365"/>
              <w:bookmarkEnd w:id="3681"/>
              <w:bookmarkEnd w:id="3682"/>
            </w:del>
          </w:p>
        </w:tc>
        <w:tc>
          <w:tcPr>
            <w:tcW w:w="2452" w:type="dxa"/>
            <w:shd w:val="clear" w:color="auto" w:fill="E7E6E6" w:themeFill="background2"/>
            <w:tcPrChange w:id="3683" w:author="森川　裕太(アプリケーション開発２課)" w:date="2025-08-07T11:57:00Z" w16du:dateUtc="2025-08-07T02:57:00Z">
              <w:tcPr>
                <w:tcW w:w="2452" w:type="dxa"/>
                <w:shd w:val="clear" w:color="auto" w:fill="E7E6E6" w:themeFill="background2"/>
              </w:tcPr>
            </w:tcPrChange>
          </w:tcPr>
          <w:p w14:paraId="7A022535" w14:textId="356C236C" w:rsidR="009D6F78" w:rsidRDefault="009D6F78">
            <w:pPr>
              <w:pStyle w:val="a0"/>
              <w:ind w:left="0"/>
              <w:jc w:val="center"/>
              <w:rPr>
                <w:del w:id="3684" w:author="森川　裕太(アプリケーション開発２課)" w:date="2025-08-18T09:54:00Z" w16du:dateUtc="2025-08-18T00:54:00Z"/>
                <w:rFonts w:hAnsi="ＭＳ 明朝"/>
              </w:rPr>
            </w:pPr>
            <w:del w:id="3685" w:author="森川　裕太(アプリケーション開発２課)" w:date="2025-08-18T09:54:00Z" w16du:dateUtc="2025-08-18T00:54:00Z">
              <w:r>
                <w:rPr>
                  <w:rFonts w:hAnsi="ＭＳ 明朝" w:hint="eastAsia"/>
                </w:rPr>
                <w:delText>途中計算表示欄</w:delText>
              </w:r>
              <w:bookmarkStart w:id="3686" w:name="_Toc206496027"/>
              <w:bookmarkStart w:id="3687" w:name="_Toc206496366"/>
              <w:bookmarkEnd w:id="3686"/>
              <w:bookmarkEnd w:id="3687"/>
            </w:del>
          </w:p>
        </w:tc>
        <w:tc>
          <w:tcPr>
            <w:tcW w:w="2050" w:type="dxa"/>
            <w:shd w:val="clear" w:color="auto" w:fill="E7E6E6" w:themeFill="background2"/>
            <w:tcPrChange w:id="3688" w:author="森川　裕太(アプリケーション開発２課)" w:date="2025-08-07T11:57:00Z" w16du:dateUtc="2025-08-07T02:57:00Z">
              <w:tcPr>
                <w:tcW w:w="2050" w:type="dxa"/>
                <w:shd w:val="clear" w:color="auto" w:fill="E7E6E6" w:themeFill="background2"/>
              </w:tcPr>
            </w:tcPrChange>
          </w:tcPr>
          <w:p w14:paraId="3F5A4E4D" w14:textId="25FBA9BE" w:rsidR="009D6F78" w:rsidRDefault="009D6F78">
            <w:pPr>
              <w:pStyle w:val="a0"/>
              <w:ind w:left="0"/>
              <w:jc w:val="center"/>
              <w:rPr>
                <w:del w:id="3689" w:author="森川　裕太(アプリケーション開発２課)" w:date="2025-08-18T09:54:00Z" w16du:dateUtc="2025-08-18T00:54:00Z"/>
                <w:rFonts w:hAnsi="ＭＳ 明朝"/>
              </w:rPr>
            </w:pPr>
            <w:del w:id="3690" w:author="森川　裕太(アプリケーション開発２課)" w:date="2025-08-18T09:54:00Z" w16du:dateUtc="2025-08-18T00:54:00Z">
              <w:r>
                <w:rPr>
                  <w:rFonts w:hAnsi="ＭＳ 明朝" w:hint="eastAsia"/>
                </w:rPr>
                <w:delText>計算結果表示欄</w:delText>
              </w:r>
              <w:bookmarkStart w:id="3691" w:name="_Toc206496028"/>
              <w:bookmarkStart w:id="3692" w:name="_Toc206496367"/>
              <w:bookmarkEnd w:id="3691"/>
              <w:bookmarkEnd w:id="3692"/>
            </w:del>
          </w:p>
        </w:tc>
      </w:tr>
      <w:tr w:rsidR="009D6F78" w14:paraId="6B2A09FA" w14:textId="77777777" w:rsidTr="00013C56">
        <w:trPr>
          <w:trHeight w:val="747"/>
          <w:del w:id="3693" w:author="森川　裕太(アプリケーション開発２課)" w:date="2025-08-18T09:54:00Z"/>
          <w:trPrChange w:id="3694" w:author="森川　裕太(アプリケーション開発２課)" w:date="2025-08-07T11:57:00Z" w16du:dateUtc="2025-08-07T02:57:00Z">
            <w:trPr>
              <w:trHeight w:val="747"/>
            </w:trPr>
          </w:trPrChange>
        </w:trPr>
        <w:tc>
          <w:tcPr>
            <w:tcW w:w="1984" w:type="dxa"/>
            <w:tcBorders>
              <w:top w:val="single" w:sz="4" w:space="0" w:color="auto"/>
              <w:left w:val="single" w:sz="4" w:space="0" w:color="auto"/>
              <w:bottom w:val="single" w:sz="4" w:space="0" w:color="auto"/>
              <w:right w:val="single" w:sz="4" w:space="0" w:color="auto"/>
            </w:tcBorders>
            <w:tcPrChange w:id="3695" w:author="森川　裕太(アプリケーション開発２課)" w:date="2025-08-07T11:57:00Z" w16du:dateUtc="2025-08-07T02:57:00Z">
              <w:tcPr>
                <w:tcW w:w="2126" w:type="dxa"/>
                <w:gridSpan w:val="2"/>
                <w:tcBorders>
                  <w:top w:val="single" w:sz="4" w:space="0" w:color="auto"/>
                  <w:left w:val="single" w:sz="4" w:space="0" w:color="auto"/>
                  <w:bottom w:val="single" w:sz="4" w:space="0" w:color="auto"/>
                  <w:right w:val="single" w:sz="4" w:space="0" w:color="auto"/>
                </w:tcBorders>
              </w:tcPr>
            </w:tcPrChange>
          </w:tcPr>
          <w:p w14:paraId="0C138A55" w14:textId="50F50348" w:rsidR="009D6F78" w:rsidRDefault="009D6F78">
            <w:pPr>
              <w:pStyle w:val="a0"/>
              <w:ind w:left="0"/>
              <w:rPr>
                <w:del w:id="3696" w:author="森川　裕太(アプリケーション開発２課)" w:date="2025-08-18T09:54:00Z" w16du:dateUtc="2025-08-18T00:54:00Z"/>
                <w:rFonts w:hAnsi="ＭＳ 明朝"/>
              </w:rPr>
            </w:pPr>
            <w:del w:id="3697" w:author="森川　裕太(アプリケーション開発２課)" w:date="2025-08-18T09:54:00Z" w16du:dateUtc="2025-08-18T00:54:00Z">
              <w:r>
                <w:rPr>
                  <w:rFonts w:hAnsi="ＭＳ 明朝" w:hint="eastAsia"/>
                </w:rPr>
                <w:delText>(1)</w:delText>
              </w:r>
              <w:bookmarkStart w:id="3698" w:name="_Toc206496030"/>
              <w:bookmarkStart w:id="3699" w:name="_Toc206496369"/>
              <w:bookmarkEnd w:id="3698"/>
              <w:bookmarkEnd w:id="3699"/>
            </w:del>
          </w:p>
          <w:p w14:paraId="2CCFB6E4" w14:textId="6F2A10E3" w:rsidR="009D6F78" w:rsidRDefault="009D6F78">
            <w:pPr>
              <w:pStyle w:val="a0"/>
              <w:ind w:left="0"/>
              <w:rPr>
                <w:del w:id="3700" w:author="森川　裕太(アプリケーション開発２課)" w:date="2025-08-18T09:54:00Z" w16du:dateUtc="2025-08-18T00:54:00Z"/>
                <w:rFonts w:hAnsi="ＭＳ 明朝"/>
              </w:rPr>
            </w:pPr>
            <w:del w:id="3701" w:author="森川　裕太(アプリケーション開発２課)" w:date="2025-08-18T09:54:00Z" w16du:dateUtc="2025-08-18T00:54:00Z">
              <w:r>
                <w:rPr>
                  <w:rFonts w:hAnsi="ＭＳ 明朝" w:hint="eastAsia"/>
                </w:rPr>
                <w:delText>1÷3×3</w:delText>
              </w:r>
              <w:bookmarkStart w:id="3702" w:name="_Toc206496031"/>
              <w:bookmarkStart w:id="3703" w:name="_Toc206496370"/>
              <w:bookmarkEnd w:id="3702"/>
              <w:bookmarkEnd w:id="3703"/>
            </w:del>
          </w:p>
        </w:tc>
        <w:tc>
          <w:tcPr>
            <w:tcW w:w="2325" w:type="dxa"/>
            <w:tcBorders>
              <w:left w:val="single" w:sz="4" w:space="0" w:color="auto"/>
            </w:tcBorders>
            <w:tcPrChange w:id="3704" w:author="森川　裕太(アプリケーション開発２課)" w:date="2025-08-07T11:57:00Z" w16du:dateUtc="2025-08-07T02:57:00Z">
              <w:tcPr>
                <w:tcW w:w="2325" w:type="dxa"/>
                <w:tcBorders>
                  <w:left w:val="single" w:sz="4" w:space="0" w:color="auto"/>
                </w:tcBorders>
              </w:tcPr>
            </w:tcPrChange>
          </w:tcPr>
          <w:p w14:paraId="37A81D20" w14:textId="1E85C881" w:rsidR="009D6F78" w:rsidRDefault="009D6F78">
            <w:pPr>
              <w:pStyle w:val="a0"/>
              <w:ind w:left="0"/>
              <w:jc w:val="right"/>
              <w:rPr>
                <w:del w:id="3705" w:author="森川　裕太(アプリケーション開発２課)" w:date="2025-08-18T09:54:00Z" w16du:dateUtc="2025-08-18T00:54:00Z"/>
                <w:rFonts w:hAnsi="ＭＳ 明朝"/>
              </w:rPr>
            </w:pPr>
            <w:del w:id="3706" w:author="森川　裕太(アプリケーション開発２課)" w:date="2025-08-18T09:54:00Z" w16du:dateUtc="2025-08-18T00:54:00Z">
              <w:r>
                <w:rPr>
                  <w:rFonts w:hAnsi="ＭＳ 明朝" w:hint="eastAsia"/>
                </w:rPr>
                <w:delText>1</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707" w:name="_Toc206496032"/>
              <w:bookmarkStart w:id="3708" w:name="_Toc206496371"/>
              <w:bookmarkEnd w:id="3707"/>
              <w:bookmarkEnd w:id="3708"/>
            </w:del>
          </w:p>
          <w:p w14:paraId="4772155D" w14:textId="314B3F80" w:rsidR="009D6F78" w:rsidRDefault="009D6F78">
            <w:pPr>
              <w:pStyle w:val="a0"/>
              <w:ind w:left="0"/>
              <w:jc w:val="right"/>
              <w:rPr>
                <w:del w:id="3709" w:author="森川　裕太(アプリケーション開発２課)" w:date="2025-08-18T09:54:00Z" w16du:dateUtc="2025-08-18T00:54:00Z"/>
                <w:rFonts w:hAnsi="ＭＳ 明朝"/>
              </w:rPr>
            </w:pPr>
            <w:del w:id="3710" w:author="森川　裕太(アプリケーション開発２課)" w:date="2025-08-18T09:54:00Z" w16du:dateUtc="2025-08-18T00:54:00Z">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711" w:name="_Toc206496033"/>
              <w:bookmarkStart w:id="3712" w:name="_Toc206496372"/>
              <w:bookmarkEnd w:id="3711"/>
              <w:bookmarkEnd w:id="3712"/>
            </w:del>
          </w:p>
        </w:tc>
        <w:tc>
          <w:tcPr>
            <w:tcW w:w="2452" w:type="dxa"/>
            <w:tcPrChange w:id="3713" w:author="森川　裕太(アプリケーション開発２課)" w:date="2025-08-07T11:57:00Z" w16du:dateUtc="2025-08-07T02:57:00Z">
              <w:tcPr>
                <w:tcW w:w="2452" w:type="dxa"/>
              </w:tcPr>
            </w:tcPrChange>
          </w:tcPr>
          <w:p w14:paraId="5681751B" w14:textId="26B4B303" w:rsidR="00EE53DF" w:rsidRDefault="009D6F78" w:rsidP="00EE53DF">
            <w:pPr>
              <w:pStyle w:val="a0"/>
              <w:ind w:left="0"/>
              <w:jc w:val="right"/>
              <w:rPr>
                <w:del w:id="3714" w:author="森川　裕太(アプリケーション開発２課)" w:date="2025-08-18T09:54:00Z" w16du:dateUtc="2025-08-18T00:54:00Z"/>
                <w:rFonts w:hAnsi="ＭＳ 明朝"/>
              </w:rPr>
            </w:pPr>
            <w:del w:id="3715" w:author="森川　裕太(アプリケーション開発２課)" w:date="2025-08-18T09:54:00Z" w16du:dateUtc="2025-08-18T00:54:00Z">
              <w:r>
                <w:rPr>
                  <w:rFonts w:hAnsi="ＭＳ 明朝" w:hint="eastAsia"/>
                </w:rPr>
                <w:delText>1</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716" w:name="_Toc206496034"/>
              <w:bookmarkStart w:id="3717" w:name="_Toc206496373"/>
              <w:bookmarkEnd w:id="3716"/>
              <w:bookmarkEnd w:id="3717"/>
            </w:del>
          </w:p>
          <w:p w14:paraId="6A6D51EF" w14:textId="79E85D15" w:rsidR="00EE53DF" w:rsidRDefault="00EE53DF" w:rsidP="00EE53DF">
            <w:pPr>
              <w:pStyle w:val="a0"/>
              <w:ind w:left="0"/>
              <w:jc w:val="right"/>
              <w:rPr>
                <w:del w:id="3718" w:author="森川　裕太(アプリケーション開発２課)" w:date="2025-08-18T09:54:00Z" w16du:dateUtc="2025-08-18T00:54:00Z"/>
                <w:rFonts w:hAnsi="ＭＳ 明朝"/>
              </w:rPr>
            </w:pPr>
            <w:del w:id="3719" w:author="森川　裕太(アプリケーション開発２課)" w:date="2025-08-18T09:54:00Z" w16du:dateUtc="2025-08-18T00:54:00Z">
              <w:r w:rsidRPr="009D6F78">
                <w:rPr>
                  <w:rFonts w:hAnsi="ＭＳ 明朝"/>
                </w:rPr>
                <w:delText>0.3333333333333333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720" w:name="_Toc206496035"/>
              <w:bookmarkStart w:id="3721" w:name="_Toc206496374"/>
              <w:bookmarkEnd w:id="3720"/>
              <w:bookmarkEnd w:id="3721"/>
            </w:del>
          </w:p>
        </w:tc>
        <w:tc>
          <w:tcPr>
            <w:tcW w:w="2050" w:type="dxa"/>
            <w:tcPrChange w:id="3722" w:author="森川　裕太(アプリケーション開発２課)" w:date="2025-08-07T11:57:00Z" w16du:dateUtc="2025-08-07T02:57:00Z">
              <w:tcPr>
                <w:tcW w:w="2050" w:type="dxa"/>
              </w:tcPr>
            </w:tcPrChange>
          </w:tcPr>
          <w:p w14:paraId="619340F6" w14:textId="7D5A2AD8" w:rsidR="009D6F78" w:rsidRDefault="009D6F78">
            <w:pPr>
              <w:pStyle w:val="a0"/>
              <w:ind w:left="0"/>
              <w:jc w:val="right"/>
              <w:rPr>
                <w:del w:id="3723" w:author="森川　裕太(アプリケーション開発２課)" w:date="2025-08-18T09:54:00Z" w16du:dateUtc="2025-08-18T00:54:00Z"/>
                <w:rFonts w:hAnsi="ＭＳ 明朝"/>
              </w:rPr>
            </w:pPr>
            <w:del w:id="3724" w:author="森川　裕太(アプリケーション開発２課)" w:date="2025-08-18T09:54:00Z" w16du:dateUtc="2025-08-18T00:54:00Z">
              <w:r w:rsidRPr="009D6F78">
                <w:rPr>
                  <w:rFonts w:hAnsi="ＭＳ 明朝"/>
                </w:rPr>
                <w:delText>0.3333333333333333</w:delText>
              </w:r>
              <w:bookmarkStart w:id="3725" w:name="_Toc206496036"/>
              <w:bookmarkStart w:id="3726" w:name="_Toc206496375"/>
              <w:bookmarkEnd w:id="3725"/>
              <w:bookmarkEnd w:id="3726"/>
            </w:del>
          </w:p>
          <w:p w14:paraId="7EED2825" w14:textId="0B14C4C8" w:rsidR="009D6F78" w:rsidRDefault="009D6F78">
            <w:pPr>
              <w:pStyle w:val="a0"/>
              <w:ind w:left="0"/>
              <w:jc w:val="right"/>
              <w:rPr>
                <w:del w:id="3727" w:author="森川　裕太(アプリケーション開発２課)" w:date="2025-08-18T09:54:00Z" w16du:dateUtc="2025-08-18T00:54:00Z"/>
                <w:rFonts w:hAnsi="ＭＳ 明朝"/>
              </w:rPr>
            </w:pPr>
            <w:del w:id="3728" w:author="森川　裕太(アプリケーション開発２課)" w:date="2025-08-18T09:54:00Z" w16du:dateUtc="2025-08-18T00:54:00Z">
              <w:r>
                <w:rPr>
                  <w:rFonts w:hAnsi="ＭＳ 明朝" w:hint="eastAsia"/>
                </w:rPr>
                <w:delText>1</w:delText>
              </w:r>
              <w:bookmarkStart w:id="3729" w:name="_Toc206496037"/>
              <w:bookmarkStart w:id="3730" w:name="_Toc206496376"/>
              <w:bookmarkEnd w:id="3729"/>
              <w:bookmarkEnd w:id="3730"/>
            </w:del>
          </w:p>
        </w:tc>
      </w:tr>
      <w:tr w:rsidR="009D6F78" w14:paraId="11E6A43D" w14:textId="77777777" w:rsidTr="00013C56">
        <w:trPr>
          <w:trHeight w:val="829"/>
          <w:del w:id="3731" w:author="森川　裕太(アプリケーション開発２課)" w:date="2025-08-18T09:54:00Z"/>
          <w:trPrChange w:id="3732" w:author="森川　裕太(アプリケーション開発２課)" w:date="2025-08-07T11:57:00Z" w16du:dateUtc="2025-08-07T02:57:00Z">
            <w:trPr>
              <w:trHeight w:val="829"/>
            </w:trPr>
          </w:trPrChange>
        </w:trPr>
        <w:tc>
          <w:tcPr>
            <w:tcW w:w="1984" w:type="dxa"/>
            <w:tcBorders>
              <w:top w:val="single" w:sz="4" w:space="0" w:color="auto"/>
              <w:left w:val="single" w:sz="4" w:space="0" w:color="auto"/>
              <w:bottom w:val="single" w:sz="4" w:space="0" w:color="auto"/>
              <w:right w:val="single" w:sz="4" w:space="0" w:color="auto"/>
            </w:tcBorders>
            <w:tcPrChange w:id="3733" w:author="森川　裕太(アプリケーション開発２課)" w:date="2025-08-07T11:57:00Z" w16du:dateUtc="2025-08-07T02:57:00Z">
              <w:tcPr>
                <w:tcW w:w="2126" w:type="dxa"/>
                <w:gridSpan w:val="2"/>
                <w:tcBorders>
                  <w:top w:val="single" w:sz="4" w:space="0" w:color="auto"/>
                  <w:left w:val="single" w:sz="4" w:space="0" w:color="auto"/>
                  <w:bottom w:val="single" w:sz="4" w:space="0" w:color="auto"/>
                  <w:right w:val="single" w:sz="4" w:space="0" w:color="auto"/>
                </w:tcBorders>
              </w:tcPr>
            </w:tcPrChange>
          </w:tcPr>
          <w:p w14:paraId="3AFE0B9F" w14:textId="1BBE583F" w:rsidR="009D6F78" w:rsidRDefault="009D6F78" w:rsidP="009D6F78">
            <w:pPr>
              <w:pStyle w:val="a0"/>
              <w:ind w:left="0"/>
              <w:rPr>
                <w:del w:id="3734" w:author="森川　裕太(アプリケーション開発２課)" w:date="2025-08-18T09:54:00Z" w16du:dateUtc="2025-08-18T00:54:00Z"/>
                <w:rFonts w:hAnsi="ＭＳ 明朝"/>
              </w:rPr>
            </w:pPr>
            <w:del w:id="3735" w:author="森川　裕太(アプリケーション開発２課)" w:date="2025-08-18T09:54:00Z" w16du:dateUtc="2025-08-18T00:54:00Z">
              <w:r>
                <w:rPr>
                  <w:rFonts w:hAnsi="ＭＳ 明朝" w:hint="eastAsia"/>
                </w:rPr>
                <w:delText>(2)</w:delText>
              </w:r>
              <w:bookmarkStart w:id="3736" w:name="_Toc206496039"/>
              <w:bookmarkStart w:id="3737" w:name="_Toc206496378"/>
              <w:bookmarkEnd w:id="3736"/>
              <w:bookmarkEnd w:id="3737"/>
            </w:del>
          </w:p>
          <w:p w14:paraId="7E732948" w14:textId="0C2795A9" w:rsidR="009D6F78" w:rsidRDefault="009D6F78" w:rsidP="009D6F78">
            <w:pPr>
              <w:pStyle w:val="a0"/>
              <w:ind w:left="0"/>
              <w:rPr>
                <w:del w:id="3738" w:author="森川　裕太(アプリケーション開発２課)" w:date="2025-08-18T09:54:00Z" w16du:dateUtc="2025-08-18T00:54:00Z"/>
                <w:rFonts w:hAnsi="ＭＳ 明朝"/>
              </w:rPr>
            </w:pPr>
            <w:del w:id="3739" w:author="森川　裕太(アプリケーション開発２課)" w:date="2025-08-18T09:54:00Z" w16du:dateUtc="2025-08-18T00:54:00Z">
              <w:r w:rsidRPr="009D6F78">
                <w:rPr>
                  <w:rFonts w:hAnsi="ＭＳ 明朝"/>
                </w:rPr>
                <w:delText>0.3333333333333333</w:delText>
              </w:r>
              <w:r>
                <w:rPr>
                  <w:rFonts w:hAnsi="ＭＳ 明朝" w:hint="eastAsia"/>
                </w:rPr>
                <w:delText>×3</w:delText>
              </w:r>
              <w:bookmarkStart w:id="3740" w:name="_Toc206496040"/>
              <w:bookmarkStart w:id="3741" w:name="_Toc206496379"/>
              <w:bookmarkEnd w:id="3740"/>
              <w:bookmarkEnd w:id="3741"/>
            </w:del>
          </w:p>
        </w:tc>
        <w:tc>
          <w:tcPr>
            <w:tcW w:w="2325" w:type="dxa"/>
            <w:tcBorders>
              <w:left w:val="single" w:sz="4" w:space="0" w:color="auto"/>
            </w:tcBorders>
            <w:tcPrChange w:id="3742" w:author="森川　裕太(アプリケーション開発２課)" w:date="2025-08-07T11:57:00Z" w16du:dateUtc="2025-08-07T02:57:00Z">
              <w:tcPr>
                <w:tcW w:w="2325" w:type="dxa"/>
                <w:tcBorders>
                  <w:left w:val="single" w:sz="4" w:space="0" w:color="auto"/>
                </w:tcBorders>
              </w:tcPr>
            </w:tcPrChange>
          </w:tcPr>
          <w:p w14:paraId="2303A09A" w14:textId="5DB4CBB5" w:rsidR="009D6F78" w:rsidRDefault="009D6F78" w:rsidP="009D6F78">
            <w:pPr>
              <w:pStyle w:val="a0"/>
              <w:ind w:left="0"/>
              <w:jc w:val="right"/>
              <w:rPr>
                <w:del w:id="3743" w:author="森川　裕太(アプリケーション開発２課)" w:date="2025-08-18T09:54:00Z" w16du:dateUtc="2025-08-18T00:54:00Z"/>
                <w:rFonts w:hAnsi="ＭＳ 明朝"/>
              </w:rPr>
            </w:pPr>
            <w:del w:id="3744" w:author="森川　裕太(アプリケーション開発２課)" w:date="2025-08-18T09:54:00Z" w16du:dateUtc="2025-08-18T00:54:00Z">
              <w:r w:rsidRPr="009D6F78">
                <w:rPr>
                  <w:rFonts w:hAnsi="ＭＳ 明朝"/>
                </w:rPr>
                <w:delText>0.3333333333333333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745" w:name="_Toc206496041"/>
              <w:bookmarkStart w:id="3746" w:name="_Toc206496380"/>
              <w:bookmarkEnd w:id="3745"/>
              <w:bookmarkEnd w:id="3746"/>
            </w:del>
          </w:p>
        </w:tc>
        <w:tc>
          <w:tcPr>
            <w:tcW w:w="2452" w:type="dxa"/>
            <w:tcPrChange w:id="3747" w:author="森川　裕太(アプリケーション開発２課)" w:date="2025-08-07T11:57:00Z" w16du:dateUtc="2025-08-07T02:57:00Z">
              <w:tcPr>
                <w:tcW w:w="2452" w:type="dxa"/>
              </w:tcPr>
            </w:tcPrChange>
          </w:tcPr>
          <w:p w14:paraId="5D34E7B8" w14:textId="430E60E1" w:rsidR="009D6F78" w:rsidRDefault="009D6F78" w:rsidP="009D6F78">
            <w:pPr>
              <w:pStyle w:val="a0"/>
              <w:ind w:left="0"/>
              <w:jc w:val="right"/>
              <w:rPr>
                <w:del w:id="3748" w:author="森川　裕太(アプリケーション開発２課)" w:date="2025-08-18T09:54:00Z" w16du:dateUtc="2025-08-18T00:54:00Z"/>
                <w:rFonts w:hAnsi="ＭＳ 明朝"/>
              </w:rPr>
            </w:pPr>
            <w:del w:id="3749" w:author="森川　裕太(アプリケーション開発２課)" w:date="2025-08-18T09:54:00Z" w16du:dateUtc="2025-08-18T00:54:00Z">
              <w:r w:rsidRPr="009D6F78">
                <w:rPr>
                  <w:rFonts w:hAnsi="ＭＳ 明朝"/>
                </w:rPr>
                <w:delText>0.3333333333333333</w:delText>
              </w:r>
              <w:r w:rsidR="00D47BBF">
                <w:rPr>
                  <w:rFonts w:hAnsi="ＭＳ 明朝"/>
                </w:rPr>
                <w:fldChar w:fldCharType="begin"/>
              </w:r>
              <w:r w:rsidR="00D47BBF">
                <w:rPr>
                  <w:rFonts w:hAnsi="ＭＳ 明朝"/>
                </w:rPr>
                <w:delInstrText xml:space="preserve"> </w:delInstrText>
              </w:r>
              <w:r w:rsidR="00D47BBF">
                <w:rPr>
                  <w:rFonts w:hAnsi="ＭＳ 明朝" w:hint="eastAsia"/>
                </w:rPr>
                <w:delInstrText>eq \o\ac(□,×)</w:delInstrText>
              </w:r>
              <w:r w:rsidR="00D47BBF">
                <w:rPr>
                  <w:rFonts w:hAnsi="ＭＳ 明朝"/>
                </w:rPr>
                <w:fldChar w:fldCharType="end"/>
              </w:r>
              <w:r>
                <w:rPr>
                  <w:rFonts w:hAnsi="ＭＳ 明朝" w:hint="eastAsia"/>
                </w:rPr>
                <w:delText>3</w:delText>
              </w:r>
              <w:r>
                <w:rPr>
                  <w:rFonts w:hAnsi="ＭＳ 明朝"/>
                </w:rPr>
                <w:fldChar w:fldCharType="begin"/>
              </w:r>
              <w:r>
                <w:rPr>
                  <w:rFonts w:hAnsi="ＭＳ 明朝"/>
                </w:rPr>
                <w:delInstrText xml:space="preserve"> </w:delInstrText>
              </w:r>
              <w:r>
                <w:rPr>
                  <w:rFonts w:hAnsi="ＭＳ 明朝" w:hint="eastAsia"/>
                </w:rPr>
                <w:delInstrText>eq \o\ac(□,=)</w:delInstrText>
              </w:r>
              <w:r>
                <w:rPr>
                  <w:rFonts w:hAnsi="ＭＳ 明朝"/>
                </w:rPr>
                <w:fldChar w:fldCharType="end"/>
              </w:r>
              <w:bookmarkStart w:id="3750" w:name="_Toc206496042"/>
              <w:bookmarkStart w:id="3751" w:name="_Toc206496381"/>
              <w:bookmarkEnd w:id="3750"/>
              <w:bookmarkEnd w:id="3751"/>
            </w:del>
          </w:p>
        </w:tc>
        <w:tc>
          <w:tcPr>
            <w:tcW w:w="2050" w:type="dxa"/>
            <w:tcPrChange w:id="3752" w:author="森川　裕太(アプリケーション開発２課)" w:date="2025-08-07T11:57:00Z" w16du:dateUtc="2025-08-07T02:57:00Z">
              <w:tcPr>
                <w:tcW w:w="2050" w:type="dxa"/>
              </w:tcPr>
            </w:tcPrChange>
          </w:tcPr>
          <w:p w14:paraId="51AA6B63" w14:textId="47752FAC" w:rsidR="009D6F78" w:rsidRDefault="009D6F78" w:rsidP="009D6F78">
            <w:pPr>
              <w:pStyle w:val="a0"/>
              <w:ind w:left="0"/>
              <w:jc w:val="right"/>
              <w:rPr>
                <w:del w:id="3753" w:author="森川　裕太(アプリケーション開発２課)" w:date="2025-08-18T09:54:00Z" w16du:dateUtc="2025-08-18T00:54:00Z"/>
                <w:rFonts w:hAnsi="ＭＳ 明朝"/>
              </w:rPr>
            </w:pPr>
            <w:del w:id="3754" w:author="森川　裕太(アプリケーション開発２課)" w:date="2025-08-18T09:54:00Z" w16du:dateUtc="2025-08-18T00:54:00Z">
              <w:r w:rsidRPr="009D6F78">
                <w:rPr>
                  <w:rFonts w:hAnsi="ＭＳ 明朝"/>
                </w:rPr>
                <w:delText>0.9999999999999999</w:delText>
              </w:r>
              <w:bookmarkStart w:id="3755" w:name="_Toc206496043"/>
              <w:bookmarkStart w:id="3756" w:name="_Toc206496382"/>
              <w:bookmarkEnd w:id="3755"/>
              <w:bookmarkEnd w:id="3756"/>
            </w:del>
          </w:p>
        </w:tc>
      </w:tr>
    </w:tbl>
    <w:p w14:paraId="640224A0" w14:textId="1699915B" w:rsidR="00CF59DA" w:rsidDel="007B1DFF" w:rsidRDefault="009D6F78" w:rsidP="005C5E3A">
      <w:pPr>
        <w:pStyle w:val="a0"/>
        <w:rPr>
          <w:del w:id="3757" w:author="森川　裕太(アプリケーション開発２課)" w:date="2025-08-18T10:20:00Z" w16du:dateUtc="2025-08-18T01:20:00Z"/>
          <w:rFonts w:hAnsi="ＭＳ 明朝"/>
        </w:rPr>
      </w:pPr>
      <w:del w:id="3758" w:author="森川　裕太(アプリケーション開発２課)" w:date="2025-08-18T09:54:00Z" w16du:dateUtc="2025-08-18T00:54:00Z">
        <w:r w:rsidRPr="00F54BAC">
          <w:rPr>
            <w:rFonts w:hAnsi="ＭＳ 明朝" w:hint="eastAsia"/>
          </w:rPr>
          <w:delText>(1)と(2)の例では同じ計算を行っているように見えるが(1)の場合は表示されている17桁よりも多くの桁数を内部で持っているため結果がわずかに異なる</w:delText>
        </w:r>
      </w:del>
      <w:bookmarkStart w:id="3759" w:name="_Toc206496384"/>
      <w:bookmarkEnd w:id="3759"/>
    </w:p>
    <w:p w14:paraId="1BD4CC90" w14:textId="68D60063" w:rsidR="007B1DFF" w:rsidRPr="000E6B35" w:rsidRDefault="000E6B35">
      <w:pPr>
        <w:pStyle w:val="2"/>
        <w:ind w:left="426" w:hanging="369"/>
        <w:rPr>
          <w:ins w:id="3760" w:author="森川　裕太(アプリケーション開発２課)" w:date="2025-08-19T11:31:00Z" w16du:dateUtc="2025-08-19T02:31:00Z"/>
        </w:rPr>
        <w:pPrChange w:id="3761" w:author="森川　裕太(アプリケーション開発２課)" w:date="2025-08-19T11:33:00Z" w16du:dateUtc="2025-08-19T02:33:00Z">
          <w:pPr>
            <w:pStyle w:val="a0"/>
            <w:ind w:left="709"/>
          </w:pPr>
        </w:pPrChange>
      </w:pPr>
      <w:bookmarkStart w:id="3762" w:name="_Toc206496385"/>
      <w:ins w:id="3763" w:author="森川　裕太(アプリケーション開発２課)" w:date="2025-08-19T11:32:00Z" w16du:dateUtc="2025-08-19T02:32:00Z">
        <w:r>
          <w:rPr>
            <w:rFonts w:hint="eastAsia"/>
          </w:rPr>
          <w:t>機能比較</w:t>
        </w:r>
      </w:ins>
      <w:bookmarkEnd w:id="3762"/>
    </w:p>
    <w:p w14:paraId="2B6E77C9" w14:textId="1E099C2B" w:rsidR="009D6F78" w:rsidRPr="009D6F78" w:rsidRDefault="009D6F78">
      <w:pPr>
        <w:rPr>
          <w:del w:id="3764" w:author="森川　裕太(アプリケーション開発２課)" w:date="2025-08-18T11:14:00Z" w16du:dateUtc="2025-08-18T02:14:00Z"/>
        </w:rPr>
        <w:pPrChange w:id="3765" w:author="森川　裕太(アプリケーション開発２課)" w:date="2025-08-19T11:28:00Z" w16du:dateUtc="2025-08-19T02:28:00Z">
          <w:pPr>
            <w:pStyle w:val="a0"/>
            <w:ind w:left="709"/>
          </w:pPr>
        </w:pPrChange>
      </w:pPr>
      <w:bookmarkStart w:id="3766" w:name="_Toc206488919"/>
      <w:bookmarkStart w:id="3767" w:name="_Toc206489140"/>
      <w:bookmarkEnd w:id="3766"/>
      <w:bookmarkEnd w:id="3767"/>
    </w:p>
    <w:p w14:paraId="48AC9E58" w14:textId="12C951D1" w:rsidR="00B574E0" w:rsidRPr="00B574E0" w:rsidDel="00296260" w:rsidRDefault="009D6F78">
      <w:pPr>
        <w:rPr>
          <w:del w:id="3768" w:author="森川　裕太(アプリケーション開発２課)" w:date="2025-08-19T09:38:00Z" w16du:dateUtc="2025-08-19T00:38:00Z"/>
          <w:noProof/>
        </w:rPr>
        <w:pPrChange w:id="3769" w:author="森川　裕太(アプリケーション開発２課)" w:date="2025-08-19T11:28:00Z" w16du:dateUtc="2025-08-19T02:28:00Z">
          <w:pPr>
            <w:adjustRightInd/>
            <w:textAlignment w:val="auto"/>
          </w:pPr>
        </w:pPrChange>
      </w:pPr>
      <w:del w:id="3770" w:author="森川　裕太(アプリケーション開発２課)" w:date="2025-08-18T11:14:00Z" w16du:dateUtc="2025-08-18T02:14:00Z">
        <w:r>
          <w:rPr>
            <w:noProof/>
          </w:rPr>
          <w:br w:type="page"/>
        </w:r>
      </w:del>
    </w:p>
    <w:p w14:paraId="06C71E17" w14:textId="59035D4F" w:rsidR="005C5E3A" w:rsidRPr="005C5E3A" w:rsidRDefault="000F3D2C">
      <w:pPr>
        <w:pStyle w:val="a0"/>
        <w:pPrChange w:id="3771" w:author="森川　裕太(アプリケーション開発２課)" w:date="2025-08-19T11:22:00Z" w16du:dateUtc="2025-08-19T02:22:00Z">
          <w:pPr>
            <w:pStyle w:val="3"/>
            <w:ind w:left="435" w:right="180"/>
          </w:pPr>
        </w:pPrChange>
      </w:pPr>
      <w:del w:id="3772" w:author="森川　裕太(アプリケーション開発２課)" w:date="2025-08-19T11:28:00Z" w16du:dateUtc="2025-08-19T02:28:00Z">
        <w:r w:rsidDel="00944E78">
          <w:rPr>
            <w:rFonts w:hint="eastAsia"/>
          </w:rPr>
          <w:delText>機能比較</w:delText>
        </w:r>
      </w:del>
    </w:p>
    <w:tbl>
      <w:tblPr>
        <w:tblW w:w="9334" w:type="dxa"/>
        <w:jc w:val="right"/>
        <w:tblCellMar>
          <w:left w:w="99" w:type="dxa"/>
          <w:right w:w="99" w:type="dxa"/>
        </w:tblCellMar>
        <w:tblLook w:val="04A0" w:firstRow="1" w:lastRow="0" w:firstColumn="1" w:lastColumn="0" w:noHBand="0" w:noVBand="1"/>
      </w:tblPr>
      <w:tblGrid>
        <w:gridCol w:w="3114"/>
        <w:gridCol w:w="2835"/>
        <w:gridCol w:w="3385"/>
      </w:tblGrid>
      <w:tr w:rsidR="00BD657C" w:rsidRPr="00CC176E" w14:paraId="3F8BDD62"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5DE11EC0" w14:textId="77777777" w:rsidR="00BD657C" w:rsidRPr="00CC176E" w:rsidRDefault="00BD657C" w:rsidP="004310AD">
            <w:pPr>
              <w:adjustRightInd/>
              <w:jc w:val="center"/>
              <w:textAlignment w:val="auto"/>
              <w:rPr>
                <w:rFonts w:hAnsi="ＭＳ 明朝" w:cs="ＭＳ Ｐゴシック"/>
                <w:b/>
                <w:bCs/>
                <w:color w:val="000000"/>
                <w:szCs w:val="18"/>
              </w:rPr>
            </w:pPr>
            <w:bookmarkStart w:id="3773" w:name="_個人選択画面（RfxSelEmp）"/>
            <w:bookmarkStart w:id="3774" w:name="_給与明細書発行（Xp02000_オプション3_カタログ30～49）"/>
            <w:bookmarkStart w:id="3775" w:name="_賞与明細書発行（Xp03000_オプション3_カタログ30～49）"/>
            <w:bookmarkStart w:id="3776" w:name="_Toc161065823"/>
            <w:bookmarkStart w:id="3777" w:name="_Toc161759362"/>
            <w:bookmarkStart w:id="3778" w:name="_Toc161759411"/>
            <w:bookmarkStart w:id="3779" w:name="_Toc161759583"/>
            <w:bookmarkStart w:id="3780" w:name="_データ更新(EmployDATA(DGMENUDF/DGMENUDF_"/>
            <w:bookmarkStart w:id="3781" w:name="_機能内容"/>
            <w:bookmarkEnd w:id="3773"/>
            <w:bookmarkEnd w:id="3774"/>
            <w:bookmarkEnd w:id="3775"/>
            <w:bookmarkEnd w:id="3776"/>
            <w:bookmarkEnd w:id="3777"/>
            <w:bookmarkEnd w:id="3778"/>
            <w:bookmarkEnd w:id="3779"/>
            <w:bookmarkEnd w:id="3780"/>
            <w:bookmarkEnd w:id="3781"/>
            <w:r w:rsidRPr="00CC176E">
              <w:rPr>
                <w:rFonts w:hAnsi="ＭＳ 明朝" w:cs="ＭＳ Ｐゴシック" w:hint="eastAsia"/>
                <w:b/>
                <w:bCs/>
                <w:color w:val="000000"/>
                <w:szCs w:val="18"/>
              </w:rPr>
              <w:t>機能</w:t>
            </w:r>
          </w:p>
        </w:tc>
        <w:tc>
          <w:tcPr>
            <w:tcW w:w="283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0659FAB" w14:textId="7413B9C2" w:rsidR="00BD657C" w:rsidRPr="00CC176E" w:rsidRDefault="00BD657C" w:rsidP="004310AD">
            <w:pPr>
              <w:adjustRightInd/>
              <w:jc w:val="center"/>
              <w:textAlignment w:val="auto"/>
              <w:rPr>
                <w:rFonts w:hAnsi="ＭＳ 明朝" w:cs="ＭＳ Ｐゴシック"/>
                <w:b/>
                <w:bCs/>
                <w:color w:val="000000"/>
                <w:szCs w:val="18"/>
              </w:rPr>
            </w:pPr>
            <w:r w:rsidRPr="00CC176E">
              <w:rPr>
                <w:rFonts w:hAnsi="ＭＳ 明朝" w:cs="ＭＳ Ｐゴシック" w:hint="eastAsia"/>
                <w:b/>
                <w:bCs/>
                <w:color w:val="000000"/>
                <w:szCs w:val="18"/>
              </w:rPr>
              <w:t>Windows1</w:t>
            </w:r>
            <w:r>
              <w:rPr>
                <w:rFonts w:hAnsi="ＭＳ 明朝" w:cs="ＭＳ Ｐゴシック" w:hint="eastAsia"/>
                <w:b/>
                <w:bCs/>
                <w:color w:val="000000"/>
                <w:szCs w:val="18"/>
              </w:rPr>
              <w:t>1</w:t>
            </w:r>
            <w:r w:rsidRPr="00CC176E">
              <w:rPr>
                <w:rFonts w:hAnsi="ＭＳ 明朝" w:cs="ＭＳ Ｐゴシック" w:hint="eastAsia"/>
                <w:b/>
                <w:bCs/>
                <w:color w:val="000000"/>
                <w:szCs w:val="18"/>
              </w:rPr>
              <w:t>電卓</w:t>
            </w:r>
          </w:p>
        </w:tc>
        <w:tc>
          <w:tcPr>
            <w:tcW w:w="338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75AB1685" w14:textId="77777777" w:rsidR="00BD657C" w:rsidRPr="00CC176E" w:rsidRDefault="00BD657C" w:rsidP="004310AD">
            <w:pPr>
              <w:adjustRightInd/>
              <w:jc w:val="center"/>
              <w:textAlignment w:val="auto"/>
              <w:rPr>
                <w:rFonts w:hAnsi="ＭＳ 明朝" w:cs="ＭＳ Ｐゴシック"/>
                <w:b/>
                <w:bCs/>
                <w:color w:val="000000"/>
                <w:szCs w:val="18"/>
              </w:rPr>
            </w:pPr>
            <w:r w:rsidRPr="00CC176E">
              <w:rPr>
                <w:rFonts w:hAnsi="ＭＳ 明朝" w:cs="ＭＳ Ｐゴシック" w:hint="eastAsia"/>
                <w:b/>
                <w:bCs/>
                <w:color w:val="000000"/>
                <w:szCs w:val="18"/>
              </w:rPr>
              <w:t>開発する電卓</w:t>
            </w:r>
          </w:p>
        </w:tc>
      </w:tr>
      <w:tr w:rsidR="006F3BB0" w:rsidRPr="00CC176E" w14:paraId="7088B65B" w14:textId="77777777" w:rsidTr="006F3BB0">
        <w:trPr>
          <w:trHeight w:val="303"/>
          <w:jc w:val="right"/>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39AEB5F" w14:textId="1F00DC8B" w:rsidR="006F3BB0" w:rsidRPr="006F3BB0" w:rsidRDefault="006F3BB0" w:rsidP="006F3BB0">
            <w:pPr>
              <w:adjustRightInd/>
              <w:textAlignment w:val="auto"/>
              <w:rPr>
                <w:rFonts w:hAnsi="ＭＳ 明朝" w:cs="ＭＳ Ｐゴシック"/>
                <w:color w:val="000000"/>
                <w:szCs w:val="18"/>
              </w:rPr>
            </w:pPr>
            <w:r>
              <w:rPr>
                <w:rFonts w:hAnsi="ＭＳ 明朝" w:cs="ＭＳ Ｐゴシック" w:hint="eastAsia"/>
                <w:color w:val="000000"/>
                <w:szCs w:val="18"/>
              </w:rPr>
              <w:t>画面サイズ</w:t>
            </w:r>
            <w:r w:rsidR="00E36063">
              <w:rPr>
                <w:rFonts w:hAnsi="ＭＳ 明朝" w:cs="ＭＳ Ｐゴシック" w:hint="eastAsia"/>
                <w:color w:val="000000"/>
                <w:szCs w:val="18"/>
              </w:rPr>
              <w:t>拡大縮小</w:t>
            </w:r>
            <w:r>
              <w:rPr>
                <w:rFonts w:hAnsi="ＭＳ 明朝" w:cs="ＭＳ Ｐゴシック" w:hint="eastAsia"/>
                <w:color w:val="000000"/>
                <w:szCs w:val="18"/>
              </w:rPr>
              <w:t>機能</w:t>
            </w:r>
          </w:p>
        </w:tc>
        <w:tc>
          <w:tcPr>
            <w:tcW w:w="2835" w:type="dxa"/>
            <w:tcBorders>
              <w:top w:val="single" w:sz="4" w:space="0" w:color="auto"/>
              <w:left w:val="nil"/>
              <w:bottom w:val="single" w:sz="4" w:space="0" w:color="auto"/>
              <w:right w:val="single" w:sz="4" w:space="0" w:color="auto"/>
            </w:tcBorders>
            <w:shd w:val="clear" w:color="auto" w:fill="FFFFFF" w:themeFill="background1"/>
            <w:noWrap/>
            <w:vAlign w:val="center"/>
          </w:tcPr>
          <w:p w14:paraId="39446923" w14:textId="564F640D" w:rsidR="006F3BB0" w:rsidRPr="006F3BB0" w:rsidRDefault="006F3BB0" w:rsidP="004310AD">
            <w:pPr>
              <w:adjustRightInd/>
              <w:jc w:val="center"/>
              <w:textAlignment w:val="auto"/>
              <w:rPr>
                <w:rFonts w:hAnsi="ＭＳ 明朝" w:cs="ＭＳ Ｐゴシック"/>
                <w:color w:val="000000"/>
                <w:szCs w:val="18"/>
              </w:rPr>
            </w:pPr>
            <w:del w:id="3782" w:author="森川　裕太(アプリケーション開発２課)" w:date="2025-08-07T11:09:00Z" w16du:dateUtc="2025-08-07T02:09:00Z">
              <w:r w:rsidDel="00BD0C4A">
                <w:rPr>
                  <w:rFonts w:hAnsi="ＭＳ 明朝" w:cs="ＭＳ Ｐゴシック" w:hint="eastAsia"/>
                  <w:color w:val="000000"/>
                  <w:szCs w:val="18"/>
                </w:rPr>
                <w:delText>〇</w:delText>
              </w:r>
            </w:del>
            <w:ins w:id="3783" w:author="森川　裕太(アプリケーション開発２課)" w:date="2025-08-07T11:09:00Z" w16du:dateUtc="2025-08-07T02:09: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shd w:val="clear" w:color="auto" w:fill="FFFFFF" w:themeFill="background1"/>
            <w:noWrap/>
            <w:vAlign w:val="center"/>
          </w:tcPr>
          <w:p w14:paraId="10824473" w14:textId="7BE3BEE6" w:rsidR="006F3BB0" w:rsidRPr="006F3BB0" w:rsidRDefault="006F3BB0" w:rsidP="004310AD">
            <w:pPr>
              <w:adjustRightInd/>
              <w:jc w:val="center"/>
              <w:textAlignment w:val="auto"/>
              <w:rPr>
                <w:rFonts w:hAnsi="ＭＳ 明朝" w:cs="ＭＳ Ｐゴシック"/>
                <w:color w:val="000000"/>
                <w:szCs w:val="18"/>
              </w:rPr>
            </w:pPr>
            <w:r>
              <w:rPr>
                <w:rFonts w:hAnsi="ＭＳ 明朝" w:cs="ＭＳ Ｐゴシック" w:hint="eastAsia"/>
                <w:color w:val="000000"/>
                <w:szCs w:val="18"/>
              </w:rPr>
              <w:t>×</w:t>
            </w:r>
          </w:p>
        </w:tc>
      </w:tr>
      <w:tr w:rsidR="00BD657C" w:rsidRPr="00CC176E" w14:paraId="613C49F2"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73B8D62F" w14:textId="5BB45270" w:rsidR="00BD657C" w:rsidRPr="00CC176E" w:rsidRDefault="00BD657C" w:rsidP="003C416F">
            <w:pPr>
              <w:adjustRightInd/>
              <w:textAlignment w:val="auto"/>
              <w:rPr>
                <w:rFonts w:hAnsi="ＭＳ 明朝" w:cs="ＭＳ Ｐゴシック"/>
                <w:color w:val="000000"/>
                <w:szCs w:val="18"/>
              </w:rPr>
            </w:pPr>
            <w:r w:rsidRPr="00CC176E">
              <w:rPr>
                <w:rFonts w:hAnsi="ＭＳ 明朝" w:cs="ＭＳ Ｐゴシック" w:hint="eastAsia"/>
                <w:color w:val="000000"/>
                <w:szCs w:val="18"/>
              </w:rPr>
              <w:t>計算モード選択</w:t>
            </w:r>
            <w:r w:rsidRPr="003639DC">
              <w:rPr>
                <w:rFonts w:hAnsi="ＭＳ 明朝" w:cs="ＭＳ Ｐゴシック" w:hint="eastAsia"/>
                <w:color w:val="000000"/>
                <w:szCs w:val="18"/>
              </w:rPr>
              <w:t>機能（</w:t>
            </w:r>
            <w:r>
              <w:rPr>
                <w:rFonts w:hAnsi="ＭＳ 明朝" w:cs="ＭＳ Ｐゴシック" w:hint="eastAsia"/>
                <w:color w:val="000000"/>
                <w:szCs w:val="18"/>
              </w:rPr>
              <w:t>※</w:t>
            </w:r>
            <w:r w:rsidRPr="003639DC">
              <w:rPr>
                <w:rFonts w:hAnsi="ＭＳ 明朝" w:cs="ＭＳ Ｐゴシック" w:hint="eastAsia"/>
                <w:color w:val="000000"/>
                <w:szCs w:val="18"/>
              </w:rPr>
              <w:t>）</w:t>
            </w:r>
          </w:p>
        </w:tc>
        <w:tc>
          <w:tcPr>
            <w:tcW w:w="2835" w:type="dxa"/>
            <w:tcBorders>
              <w:top w:val="single" w:sz="4" w:space="0" w:color="auto"/>
              <w:left w:val="nil"/>
              <w:bottom w:val="single" w:sz="4" w:space="0" w:color="auto"/>
              <w:right w:val="single" w:sz="4" w:space="0" w:color="auto"/>
            </w:tcBorders>
            <w:noWrap/>
            <w:vAlign w:val="center"/>
            <w:hideMark/>
          </w:tcPr>
          <w:p w14:paraId="14FDC442" w14:textId="51CC3FA8" w:rsidR="00BD657C" w:rsidRPr="00CC176E" w:rsidRDefault="00BD657C" w:rsidP="003C416F">
            <w:pPr>
              <w:adjustRightInd/>
              <w:jc w:val="center"/>
              <w:textAlignment w:val="auto"/>
              <w:rPr>
                <w:rFonts w:hAnsi="ＭＳ 明朝" w:cs="ＭＳ Ｐゴシック"/>
                <w:color w:val="000000"/>
                <w:szCs w:val="18"/>
              </w:rPr>
            </w:pPr>
            <w:del w:id="3784" w:author="森川　裕太(アプリケーション開発２課)" w:date="2025-08-07T11:09:00Z" w16du:dateUtc="2025-08-07T02:09:00Z">
              <w:r w:rsidDel="00BD0C4A">
                <w:rPr>
                  <w:rFonts w:hAnsi="ＭＳ 明朝" w:cs="ＭＳ Ｐゴシック" w:hint="eastAsia"/>
                  <w:color w:val="000000"/>
                  <w:szCs w:val="18"/>
                </w:rPr>
                <w:delText>〇</w:delText>
              </w:r>
            </w:del>
            <w:ins w:id="3785" w:author="森川　裕太(アプリケーション開発２課)" w:date="2025-08-07T11:09:00Z" w16du:dateUtc="2025-08-07T02:09: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665EE321" w14:textId="45410DFC" w:rsidR="00BD657C" w:rsidRPr="00CC176E" w:rsidRDefault="004310AD" w:rsidP="003C416F">
            <w:pPr>
              <w:adjustRightInd/>
              <w:jc w:val="center"/>
              <w:textAlignment w:val="auto"/>
              <w:rPr>
                <w:rFonts w:hAnsi="ＭＳ 明朝" w:cs="ＭＳ Ｐゴシック"/>
                <w:color w:val="000000"/>
                <w:szCs w:val="18"/>
              </w:rPr>
            </w:pPr>
            <w:r>
              <w:rPr>
                <w:rFonts w:hAnsi="ＭＳ 明朝" w:cs="ＭＳ Ｐゴシック" w:hint="eastAsia"/>
                <w:color w:val="000000"/>
                <w:szCs w:val="18"/>
              </w:rPr>
              <w:t>×</w:t>
            </w:r>
            <w:del w:id="3786" w:author="上田　智之(アプリケーション開発２課)" w:date="2025-08-25T14:20:00Z" w16du:dateUtc="2025-08-25T05:20:00Z">
              <w:r w:rsidR="00BD657C" w:rsidRPr="00CC176E">
                <w:rPr>
                  <w:rFonts w:hAnsi="ＭＳ 明朝" w:cs="ＭＳ Ｐゴシック" w:hint="eastAsia"/>
                  <w:color w:val="000000"/>
                  <w:szCs w:val="18"/>
                </w:rPr>
                <w:delText xml:space="preserve">　</w:delText>
              </w:r>
            </w:del>
          </w:p>
        </w:tc>
      </w:tr>
      <w:tr w:rsidR="00BD657C" w:rsidRPr="00CC176E" w14:paraId="5F80F29F"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41445762" w14:textId="48C91F54" w:rsidR="00BD657C" w:rsidRPr="00CC176E" w:rsidRDefault="00BD657C" w:rsidP="003C416F">
            <w:pPr>
              <w:adjustRightInd/>
              <w:textAlignment w:val="auto"/>
              <w:rPr>
                <w:rFonts w:hAnsi="ＭＳ 明朝" w:cs="ＭＳ Ｐゴシック"/>
                <w:color w:val="000000"/>
                <w:szCs w:val="18"/>
              </w:rPr>
            </w:pPr>
            <w:r w:rsidRPr="00CC176E">
              <w:rPr>
                <w:rFonts w:hAnsi="ＭＳ 明朝" w:cs="ＭＳ Ｐゴシック" w:hint="eastAsia"/>
                <w:color w:val="000000"/>
                <w:szCs w:val="18"/>
              </w:rPr>
              <w:t>「常に</w:t>
            </w:r>
            <w:r>
              <w:rPr>
                <w:rFonts w:hAnsi="ＭＳ 明朝" w:cs="ＭＳ Ｐゴシック" w:hint="eastAsia"/>
                <w:color w:val="000000"/>
                <w:szCs w:val="18"/>
              </w:rPr>
              <w:t>手前に</w:t>
            </w:r>
            <w:r w:rsidRPr="00CC176E">
              <w:rPr>
                <w:rFonts w:hAnsi="ＭＳ 明朝" w:cs="ＭＳ Ｐゴシック" w:hint="eastAsia"/>
                <w:color w:val="000000"/>
                <w:szCs w:val="18"/>
              </w:rPr>
              <w:t>表示」機能</w:t>
            </w:r>
          </w:p>
        </w:tc>
        <w:tc>
          <w:tcPr>
            <w:tcW w:w="2835" w:type="dxa"/>
            <w:tcBorders>
              <w:top w:val="single" w:sz="4" w:space="0" w:color="auto"/>
              <w:left w:val="nil"/>
              <w:bottom w:val="single" w:sz="4" w:space="0" w:color="auto"/>
              <w:right w:val="single" w:sz="4" w:space="0" w:color="auto"/>
            </w:tcBorders>
            <w:noWrap/>
            <w:vAlign w:val="center"/>
            <w:hideMark/>
          </w:tcPr>
          <w:p w14:paraId="75D91D9F" w14:textId="3C09679F" w:rsidR="00BD657C" w:rsidRPr="00CC176E" w:rsidRDefault="00BD657C" w:rsidP="003C416F">
            <w:pPr>
              <w:adjustRightInd/>
              <w:jc w:val="center"/>
              <w:textAlignment w:val="auto"/>
              <w:rPr>
                <w:rFonts w:hAnsi="ＭＳ 明朝" w:cs="ＭＳ Ｐゴシック"/>
                <w:color w:val="000000"/>
                <w:szCs w:val="18"/>
              </w:rPr>
            </w:pPr>
            <w:del w:id="3787" w:author="森川　裕太(アプリケーション開発２課)" w:date="2025-08-07T11:10:00Z" w16du:dateUtc="2025-08-07T02:10:00Z">
              <w:r w:rsidDel="00BD0C4A">
                <w:rPr>
                  <w:rFonts w:hAnsi="ＭＳ 明朝" w:cs="ＭＳ Ｐゴシック" w:hint="eastAsia"/>
                  <w:color w:val="000000"/>
                  <w:szCs w:val="18"/>
                </w:rPr>
                <w:delText>〇</w:delText>
              </w:r>
            </w:del>
            <w:ins w:id="3788"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2552407E" w14:textId="1F522BFE" w:rsidR="00BD657C" w:rsidRPr="00CC176E" w:rsidRDefault="004310AD" w:rsidP="003C416F">
            <w:pPr>
              <w:adjustRightInd/>
              <w:jc w:val="center"/>
              <w:textAlignment w:val="auto"/>
              <w:rPr>
                <w:rFonts w:hAnsi="ＭＳ 明朝" w:cs="ＭＳ Ｐゴシック"/>
                <w:color w:val="000000"/>
                <w:szCs w:val="18"/>
              </w:rPr>
            </w:pPr>
            <w:del w:id="3789" w:author="森川　裕太(アプリケーション開発２課)" w:date="2025-08-07T11:11:00Z" w16du:dateUtc="2025-08-07T02:11:00Z">
              <w:r w:rsidDel="00BD0C4A">
                <w:rPr>
                  <w:rFonts w:hAnsi="ＭＳ 明朝" w:cs="ＭＳ Ｐゴシック" w:hint="eastAsia"/>
                  <w:color w:val="000000"/>
                  <w:szCs w:val="18"/>
                </w:rPr>
                <w:delText>〇</w:delText>
              </w:r>
            </w:del>
            <w:ins w:id="3790" w:author="森川　裕太(アプリケーション開発２課)" w:date="2025-08-07T11:11:00Z" w16du:dateUtc="2025-08-07T02:11:00Z">
              <w:r w:rsidR="00BD0C4A">
                <w:rPr>
                  <w:rFonts w:hAnsi="ＭＳ 明朝" w:cs="ＭＳ Ｐゴシック" w:hint="eastAsia"/>
                  <w:color w:val="000000"/>
                  <w:szCs w:val="18"/>
                </w:rPr>
                <w:t>○</w:t>
              </w:r>
            </w:ins>
            <w:del w:id="3791" w:author="上田　智之(アプリケーション開発２課)" w:date="2025-08-25T14:20:00Z" w16du:dateUtc="2025-08-25T05:20:00Z">
              <w:r w:rsidR="00BD657C" w:rsidRPr="00CC176E">
                <w:rPr>
                  <w:rFonts w:hAnsi="ＭＳ 明朝" w:cs="ＭＳ Ｐゴシック" w:hint="eastAsia"/>
                  <w:color w:val="000000"/>
                  <w:szCs w:val="18"/>
                </w:rPr>
                <w:delText xml:space="preserve">　</w:delText>
              </w:r>
            </w:del>
          </w:p>
        </w:tc>
      </w:tr>
      <w:tr w:rsidR="00BD657C" w:rsidRPr="00CC176E" w14:paraId="5C9BD077"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70E89739" w14:textId="77777777" w:rsidR="00BD657C" w:rsidRPr="00CC176E" w:rsidRDefault="00BD657C" w:rsidP="003C416F">
            <w:pPr>
              <w:adjustRightInd/>
              <w:textAlignment w:val="auto"/>
              <w:rPr>
                <w:rFonts w:hAnsi="ＭＳ 明朝" w:cs="ＭＳ Ｐゴシック"/>
                <w:color w:val="000000"/>
                <w:szCs w:val="18"/>
              </w:rPr>
            </w:pPr>
            <w:r w:rsidRPr="00CC176E">
              <w:rPr>
                <w:rFonts w:hAnsi="ＭＳ 明朝" w:cs="ＭＳ Ｐゴシック" w:hint="eastAsia"/>
                <w:color w:val="000000"/>
                <w:szCs w:val="18"/>
              </w:rPr>
              <w:t>計算結果履歴機能</w:t>
            </w:r>
          </w:p>
        </w:tc>
        <w:tc>
          <w:tcPr>
            <w:tcW w:w="2835" w:type="dxa"/>
            <w:tcBorders>
              <w:top w:val="single" w:sz="4" w:space="0" w:color="auto"/>
              <w:left w:val="nil"/>
              <w:bottom w:val="single" w:sz="4" w:space="0" w:color="auto"/>
              <w:right w:val="single" w:sz="4" w:space="0" w:color="auto"/>
            </w:tcBorders>
            <w:noWrap/>
            <w:vAlign w:val="center"/>
            <w:hideMark/>
          </w:tcPr>
          <w:p w14:paraId="25FE6144" w14:textId="5869136E" w:rsidR="00BD657C" w:rsidRPr="00CC176E" w:rsidRDefault="00BD657C" w:rsidP="003C416F">
            <w:pPr>
              <w:adjustRightInd/>
              <w:jc w:val="center"/>
              <w:textAlignment w:val="auto"/>
              <w:rPr>
                <w:rFonts w:hAnsi="ＭＳ 明朝" w:cs="ＭＳ Ｐゴシック"/>
                <w:color w:val="000000"/>
                <w:szCs w:val="18"/>
              </w:rPr>
            </w:pPr>
            <w:del w:id="3792" w:author="森川　裕太(アプリケーション開発２課)" w:date="2025-08-07T11:10:00Z" w16du:dateUtc="2025-08-07T02:10:00Z">
              <w:r w:rsidDel="00BD0C4A">
                <w:rPr>
                  <w:rFonts w:hAnsi="ＭＳ 明朝" w:cs="ＭＳ Ｐゴシック" w:hint="eastAsia"/>
                  <w:color w:val="000000"/>
                  <w:szCs w:val="18"/>
                </w:rPr>
                <w:delText>〇</w:delText>
              </w:r>
            </w:del>
            <w:ins w:id="3793"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2AE63569" w14:textId="1F9D8210" w:rsidR="00BD657C" w:rsidRPr="00CC176E" w:rsidRDefault="004310AD" w:rsidP="003C416F">
            <w:pPr>
              <w:adjustRightInd/>
              <w:jc w:val="center"/>
              <w:textAlignment w:val="auto"/>
              <w:rPr>
                <w:rFonts w:hAnsi="ＭＳ 明朝" w:cs="ＭＳ Ｐゴシック"/>
                <w:color w:val="000000"/>
                <w:szCs w:val="18"/>
              </w:rPr>
            </w:pPr>
            <w:r>
              <w:rPr>
                <w:rFonts w:hAnsi="ＭＳ 明朝" w:cs="ＭＳ Ｐゴシック" w:hint="eastAsia"/>
                <w:color w:val="000000"/>
                <w:szCs w:val="18"/>
              </w:rPr>
              <w:t>×</w:t>
            </w:r>
            <w:del w:id="3794" w:author="上田　智之(アプリケーション開発２課)" w:date="2025-08-25T14:20:00Z" w16du:dateUtc="2025-08-25T05:20:00Z">
              <w:r w:rsidR="00BD657C" w:rsidRPr="00CC176E">
                <w:rPr>
                  <w:rFonts w:hAnsi="ＭＳ 明朝" w:cs="ＭＳ Ｐゴシック" w:hint="eastAsia"/>
                  <w:color w:val="000000"/>
                  <w:szCs w:val="18"/>
                </w:rPr>
                <w:delText xml:space="preserve">　</w:delText>
              </w:r>
            </w:del>
          </w:p>
        </w:tc>
      </w:tr>
      <w:tr w:rsidR="00BD657C" w:rsidRPr="00CC176E" w14:paraId="2BE50568"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60993E78" w14:textId="77777777" w:rsidR="00BD657C" w:rsidRPr="00CC176E" w:rsidRDefault="00BD657C" w:rsidP="003C416F">
            <w:pPr>
              <w:adjustRightInd/>
              <w:textAlignment w:val="auto"/>
              <w:rPr>
                <w:rFonts w:hAnsi="ＭＳ 明朝" w:cs="ＭＳ Ｐゴシック"/>
                <w:color w:val="000000"/>
                <w:szCs w:val="18"/>
              </w:rPr>
            </w:pPr>
            <w:r w:rsidRPr="00CC176E">
              <w:rPr>
                <w:rFonts w:hAnsi="ＭＳ 明朝" w:cs="ＭＳ Ｐゴシック" w:hint="eastAsia"/>
                <w:color w:val="000000"/>
                <w:szCs w:val="18"/>
              </w:rPr>
              <w:t>四則演算機能</w:t>
            </w:r>
          </w:p>
        </w:tc>
        <w:tc>
          <w:tcPr>
            <w:tcW w:w="2835" w:type="dxa"/>
            <w:tcBorders>
              <w:top w:val="single" w:sz="4" w:space="0" w:color="auto"/>
              <w:left w:val="nil"/>
              <w:bottom w:val="single" w:sz="4" w:space="0" w:color="auto"/>
              <w:right w:val="single" w:sz="4" w:space="0" w:color="auto"/>
            </w:tcBorders>
            <w:noWrap/>
            <w:vAlign w:val="center"/>
            <w:hideMark/>
          </w:tcPr>
          <w:p w14:paraId="71FE683E" w14:textId="777D5AB2" w:rsidR="00BD657C" w:rsidRPr="00CC176E" w:rsidRDefault="00BD657C" w:rsidP="003C416F">
            <w:pPr>
              <w:adjustRightInd/>
              <w:jc w:val="center"/>
              <w:textAlignment w:val="auto"/>
              <w:rPr>
                <w:rFonts w:hAnsi="ＭＳ 明朝" w:cs="ＭＳ Ｐゴシック"/>
                <w:color w:val="000000"/>
                <w:szCs w:val="18"/>
              </w:rPr>
            </w:pPr>
            <w:del w:id="3795" w:author="森川　裕太(アプリケーション開発２課)" w:date="2025-08-07T11:10:00Z" w16du:dateUtc="2025-08-07T02:10:00Z">
              <w:r w:rsidDel="00BD0C4A">
                <w:rPr>
                  <w:rFonts w:hAnsi="ＭＳ 明朝" w:cs="ＭＳ Ｐゴシック" w:hint="eastAsia"/>
                  <w:color w:val="000000"/>
                  <w:szCs w:val="18"/>
                </w:rPr>
                <w:delText>〇</w:delText>
              </w:r>
            </w:del>
            <w:ins w:id="3796"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47F20CE2" w14:textId="25F54833" w:rsidR="00BD657C" w:rsidRPr="00CC176E" w:rsidRDefault="00BD657C" w:rsidP="003C416F">
            <w:pPr>
              <w:adjustRightInd/>
              <w:jc w:val="center"/>
              <w:textAlignment w:val="auto"/>
              <w:rPr>
                <w:rFonts w:hAnsi="ＭＳ 明朝" w:cs="ＭＳ Ｐゴシック"/>
                <w:color w:val="000000"/>
                <w:szCs w:val="18"/>
              </w:rPr>
            </w:pPr>
            <w:del w:id="3797" w:author="森川　裕太(アプリケーション開発２課)" w:date="2025-08-07T11:11:00Z" w16du:dateUtc="2025-08-07T02:11:00Z">
              <w:r w:rsidDel="00BD0C4A">
                <w:rPr>
                  <w:rFonts w:hAnsi="ＭＳ 明朝" w:cs="ＭＳ Ｐゴシック" w:hint="eastAsia"/>
                  <w:color w:val="000000"/>
                  <w:szCs w:val="18"/>
                </w:rPr>
                <w:delText>〇</w:delText>
              </w:r>
            </w:del>
            <w:ins w:id="3798" w:author="森川　裕太(アプリケーション開発２課)" w:date="2025-08-07T11:11:00Z" w16du:dateUtc="2025-08-07T02:11:00Z">
              <w:r w:rsidR="00BD0C4A">
                <w:rPr>
                  <w:rFonts w:hAnsi="ＭＳ 明朝" w:cs="ＭＳ Ｐゴシック" w:hint="eastAsia"/>
                  <w:color w:val="000000"/>
                  <w:szCs w:val="18"/>
                </w:rPr>
                <w:t>○</w:t>
              </w:r>
            </w:ins>
          </w:p>
        </w:tc>
      </w:tr>
      <w:tr w:rsidR="00BD657C" w:rsidRPr="00CC176E" w14:paraId="2A1C5805"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0C0D2F51" w14:textId="77777777" w:rsidR="00BD657C" w:rsidRPr="00CC176E" w:rsidRDefault="00BD657C" w:rsidP="003C416F">
            <w:pPr>
              <w:adjustRightInd/>
              <w:textAlignment w:val="auto"/>
              <w:rPr>
                <w:rFonts w:hAnsi="ＭＳ 明朝" w:cs="ＭＳ Ｐゴシック"/>
                <w:color w:val="000000"/>
                <w:szCs w:val="18"/>
              </w:rPr>
            </w:pPr>
            <w:r w:rsidRPr="00CC176E">
              <w:rPr>
                <w:rFonts w:hAnsi="ＭＳ 明朝" w:cs="ＭＳ Ｐゴシック" w:hint="eastAsia"/>
                <w:color w:val="000000"/>
                <w:szCs w:val="18"/>
              </w:rPr>
              <w:t>途中計算結果表示機能</w:t>
            </w:r>
          </w:p>
        </w:tc>
        <w:tc>
          <w:tcPr>
            <w:tcW w:w="2835" w:type="dxa"/>
            <w:tcBorders>
              <w:top w:val="single" w:sz="4" w:space="0" w:color="auto"/>
              <w:left w:val="nil"/>
              <w:bottom w:val="single" w:sz="4" w:space="0" w:color="auto"/>
              <w:right w:val="single" w:sz="4" w:space="0" w:color="auto"/>
            </w:tcBorders>
            <w:noWrap/>
            <w:vAlign w:val="center"/>
            <w:hideMark/>
          </w:tcPr>
          <w:p w14:paraId="70DCE34E" w14:textId="1E07FA9E" w:rsidR="00BD657C" w:rsidRPr="00CC176E" w:rsidRDefault="00BD657C" w:rsidP="003C416F">
            <w:pPr>
              <w:adjustRightInd/>
              <w:jc w:val="center"/>
              <w:textAlignment w:val="auto"/>
              <w:rPr>
                <w:rFonts w:hAnsi="ＭＳ 明朝" w:cs="ＭＳ Ｐゴシック"/>
                <w:color w:val="000000"/>
                <w:szCs w:val="18"/>
              </w:rPr>
            </w:pPr>
            <w:del w:id="3799" w:author="森川　裕太(アプリケーション開発２課)" w:date="2025-08-07T11:10:00Z" w16du:dateUtc="2025-08-07T02:10:00Z">
              <w:r w:rsidDel="00BD0C4A">
                <w:rPr>
                  <w:rFonts w:hAnsi="ＭＳ 明朝" w:cs="ＭＳ Ｐゴシック" w:hint="eastAsia"/>
                  <w:color w:val="000000"/>
                  <w:szCs w:val="18"/>
                </w:rPr>
                <w:delText>〇</w:delText>
              </w:r>
            </w:del>
            <w:ins w:id="3800"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65091FF8" w14:textId="7EB536DE" w:rsidR="00BD657C" w:rsidRPr="00CC176E" w:rsidRDefault="00BD657C" w:rsidP="003C416F">
            <w:pPr>
              <w:adjustRightInd/>
              <w:jc w:val="center"/>
              <w:textAlignment w:val="auto"/>
              <w:rPr>
                <w:rFonts w:hAnsi="ＭＳ 明朝" w:cs="ＭＳ Ｐゴシック"/>
                <w:color w:val="000000"/>
                <w:szCs w:val="18"/>
              </w:rPr>
            </w:pPr>
            <w:del w:id="3801" w:author="森川　裕太(アプリケーション開発２課)" w:date="2025-08-07T11:11:00Z" w16du:dateUtc="2025-08-07T02:11:00Z">
              <w:r w:rsidDel="00BD0C4A">
                <w:rPr>
                  <w:rFonts w:hAnsi="ＭＳ 明朝" w:cs="ＭＳ Ｐゴシック" w:hint="eastAsia"/>
                  <w:color w:val="000000"/>
                  <w:szCs w:val="18"/>
                </w:rPr>
                <w:delText>〇</w:delText>
              </w:r>
            </w:del>
            <w:ins w:id="3802" w:author="森川　裕太(アプリケーション開発２課)" w:date="2025-08-07T11:11:00Z" w16du:dateUtc="2025-08-07T02:11:00Z">
              <w:r w:rsidR="00BD0C4A">
                <w:rPr>
                  <w:rFonts w:hAnsi="ＭＳ 明朝" w:cs="ＭＳ Ｐゴシック" w:hint="eastAsia"/>
                  <w:color w:val="000000"/>
                  <w:szCs w:val="18"/>
                </w:rPr>
                <w:t>○</w:t>
              </w:r>
            </w:ins>
          </w:p>
        </w:tc>
      </w:tr>
      <w:tr w:rsidR="00BD657C" w:rsidRPr="00CC176E" w14:paraId="069430F4"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1C697303" w14:textId="7BEE77A3" w:rsidR="00BD657C" w:rsidRPr="00CC176E" w:rsidRDefault="00504284" w:rsidP="003C416F">
            <w:pPr>
              <w:adjustRightInd/>
              <w:textAlignment w:val="auto"/>
              <w:rPr>
                <w:rFonts w:hAnsi="ＭＳ 明朝" w:cs="ＭＳ Ｐゴシック"/>
                <w:color w:val="000000"/>
                <w:szCs w:val="18"/>
              </w:rPr>
            </w:pPr>
            <w:r>
              <w:rPr>
                <w:rFonts w:hAnsi="ＭＳ 明朝" w:cs="ＭＳ Ｐゴシック" w:hint="eastAsia"/>
                <w:color w:val="000000"/>
                <w:szCs w:val="18"/>
              </w:rPr>
              <w:t>キーボード</w:t>
            </w:r>
            <w:r w:rsidR="00BD657C" w:rsidRPr="00CC176E">
              <w:rPr>
                <w:rFonts w:hAnsi="ＭＳ 明朝" w:cs="ＭＳ Ｐゴシック" w:hint="eastAsia"/>
                <w:color w:val="000000"/>
                <w:szCs w:val="18"/>
              </w:rPr>
              <w:t>キー入力機能</w:t>
            </w:r>
          </w:p>
        </w:tc>
        <w:tc>
          <w:tcPr>
            <w:tcW w:w="2835" w:type="dxa"/>
            <w:tcBorders>
              <w:top w:val="single" w:sz="4" w:space="0" w:color="auto"/>
              <w:left w:val="nil"/>
              <w:bottom w:val="single" w:sz="4" w:space="0" w:color="auto"/>
              <w:right w:val="single" w:sz="4" w:space="0" w:color="auto"/>
            </w:tcBorders>
            <w:noWrap/>
            <w:vAlign w:val="center"/>
            <w:hideMark/>
          </w:tcPr>
          <w:p w14:paraId="146E009A" w14:textId="2EFC4A47" w:rsidR="00BD657C" w:rsidRPr="00CC176E" w:rsidRDefault="00BD657C" w:rsidP="003C416F">
            <w:pPr>
              <w:adjustRightInd/>
              <w:jc w:val="center"/>
              <w:textAlignment w:val="auto"/>
              <w:rPr>
                <w:rFonts w:hAnsi="ＭＳ 明朝" w:cs="ＭＳ Ｐゴシック"/>
                <w:color w:val="000000"/>
                <w:szCs w:val="18"/>
              </w:rPr>
            </w:pPr>
            <w:del w:id="3803" w:author="森川　裕太(アプリケーション開発２課)" w:date="2025-08-07T11:10:00Z" w16du:dateUtc="2025-08-07T02:10:00Z">
              <w:r w:rsidDel="00BD0C4A">
                <w:rPr>
                  <w:rFonts w:hAnsi="ＭＳ 明朝" w:cs="ＭＳ Ｐゴシック" w:hint="eastAsia"/>
                  <w:color w:val="000000"/>
                  <w:szCs w:val="18"/>
                </w:rPr>
                <w:delText>〇</w:delText>
              </w:r>
            </w:del>
            <w:ins w:id="3804"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5B19C47F" w14:textId="38C6694F" w:rsidR="00BD657C" w:rsidRPr="00CC176E" w:rsidRDefault="00BD657C" w:rsidP="003C416F">
            <w:pPr>
              <w:adjustRightInd/>
              <w:jc w:val="center"/>
              <w:textAlignment w:val="auto"/>
              <w:rPr>
                <w:rFonts w:hAnsi="ＭＳ 明朝" w:cs="ＭＳ Ｐゴシック"/>
                <w:color w:val="000000"/>
                <w:szCs w:val="18"/>
              </w:rPr>
            </w:pPr>
            <w:del w:id="3805" w:author="森川　裕太(アプリケーション開発２課)" w:date="2025-08-07T11:11:00Z" w16du:dateUtc="2025-08-07T02:11:00Z">
              <w:r w:rsidDel="00BD0C4A">
                <w:rPr>
                  <w:rFonts w:hAnsi="ＭＳ 明朝" w:cs="ＭＳ Ｐゴシック" w:hint="eastAsia"/>
                  <w:color w:val="000000"/>
                  <w:szCs w:val="18"/>
                </w:rPr>
                <w:delText>〇</w:delText>
              </w:r>
            </w:del>
            <w:ins w:id="3806" w:author="森川　裕太(アプリケーション開発２課)" w:date="2025-08-07T11:11:00Z" w16du:dateUtc="2025-08-07T02:11:00Z">
              <w:r w:rsidR="00BD0C4A">
                <w:rPr>
                  <w:rFonts w:hAnsi="ＭＳ 明朝" w:cs="ＭＳ Ｐゴシック" w:hint="eastAsia"/>
                  <w:color w:val="000000"/>
                  <w:szCs w:val="18"/>
                </w:rPr>
                <w:t>○</w:t>
              </w:r>
            </w:ins>
          </w:p>
        </w:tc>
      </w:tr>
      <w:tr w:rsidR="00F16DA2" w:rsidRPr="00CC176E" w14:paraId="5E6EA047"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tcPr>
          <w:p w14:paraId="0B3EBED4" w14:textId="22BD03CE" w:rsidR="00F16DA2" w:rsidRPr="00CC176E" w:rsidRDefault="00F16DA2" w:rsidP="003C416F">
            <w:pPr>
              <w:adjustRightInd/>
              <w:textAlignment w:val="auto"/>
              <w:rPr>
                <w:rFonts w:hAnsi="ＭＳ 明朝" w:cs="ＭＳ Ｐゴシック"/>
                <w:color w:val="000000"/>
                <w:szCs w:val="18"/>
              </w:rPr>
            </w:pPr>
            <w:r>
              <w:rPr>
                <w:rFonts w:hAnsi="ＭＳ 明朝" w:cs="ＭＳ Ｐゴシック" w:hint="eastAsia"/>
                <w:color w:val="000000"/>
                <w:szCs w:val="18"/>
              </w:rPr>
              <w:t>アプリテーマ選択</w:t>
            </w:r>
            <w:r w:rsidR="00E5618F">
              <w:rPr>
                <w:rFonts w:hAnsi="ＭＳ 明朝" w:cs="ＭＳ Ｐゴシック" w:hint="eastAsia"/>
                <w:color w:val="000000"/>
                <w:szCs w:val="18"/>
              </w:rPr>
              <w:t>(ライト、ダーク)</w:t>
            </w:r>
          </w:p>
        </w:tc>
        <w:tc>
          <w:tcPr>
            <w:tcW w:w="2835" w:type="dxa"/>
            <w:tcBorders>
              <w:top w:val="single" w:sz="4" w:space="0" w:color="auto"/>
              <w:left w:val="nil"/>
              <w:bottom w:val="single" w:sz="4" w:space="0" w:color="auto"/>
              <w:right w:val="single" w:sz="4" w:space="0" w:color="auto"/>
            </w:tcBorders>
            <w:noWrap/>
            <w:vAlign w:val="center"/>
          </w:tcPr>
          <w:p w14:paraId="012B8923" w14:textId="2A48F1FF" w:rsidR="00F16DA2" w:rsidRDefault="00F16DA2" w:rsidP="003C416F">
            <w:pPr>
              <w:adjustRightInd/>
              <w:jc w:val="center"/>
              <w:textAlignment w:val="auto"/>
              <w:rPr>
                <w:rFonts w:hAnsi="ＭＳ 明朝" w:cs="ＭＳ Ｐゴシック"/>
                <w:color w:val="000000"/>
                <w:szCs w:val="18"/>
              </w:rPr>
            </w:pPr>
            <w:del w:id="3807" w:author="森川　裕太(アプリケーション開発２課)" w:date="2025-08-07T11:10:00Z" w16du:dateUtc="2025-08-07T02:10:00Z">
              <w:r w:rsidDel="00BD0C4A">
                <w:rPr>
                  <w:rFonts w:hAnsi="ＭＳ 明朝" w:cs="ＭＳ Ｐゴシック" w:hint="eastAsia"/>
                  <w:color w:val="000000"/>
                  <w:szCs w:val="18"/>
                </w:rPr>
                <w:delText>〇</w:delText>
              </w:r>
            </w:del>
            <w:ins w:id="3808"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tcPr>
          <w:p w14:paraId="7E38A714" w14:textId="775E7287" w:rsidR="00F16DA2" w:rsidRDefault="002B594F" w:rsidP="003C416F">
            <w:pPr>
              <w:adjustRightInd/>
              <w:jc w:val="center"/>
              <w:textAlignment w:val="auto"/>
              <w:rPr>
                <w:rFonts w:hAnsi="ＭＳ 明朝" w:cs="ＭＳ Ｐゴシック"/>
                <w:color w:val="000000"/>
                <w:szCs w:val="18"/>
              </w:rPr>
            </w:pPr>
            <w:r>
              <w:rPr>
                <w:rFonts w:hAnsi="ＭＳ 明朝" w:cs="ＭＳ Ｐゴシック" w:hint="eastAsia"/>
                <w:color w:val="000000"/>
                <w:szCs w:val="18"/>
              </w:rPr>
              <w:t>×</w:t>
            </w:r>
          </w:p>
        </w:tc>
      </w:tr>
      <w:tr w:rsidR="00963F8E" w:rsidRPr="00CC176E" w14:paraId="00EF1E4E"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tcPr>
          <w:p w14:paraId="42B301AC" w14:textId="77777777" w:rsidR="00963F8E" w:rsidRDefault="00963F8E" w:rsidP="003C416F">
            <w:pPr>
              <w:adjustRightInd/>
              <w:textAlignment w:val="auto"/>
              <w:rPr>
                <w:rFonts w:hAnsi="ＭＳ 明朝" w:cs="ＭＳ Ｐゴシック"/>
                <w:color w:val="000000"/>
                <w:szCs w:val="18"/>
              </w:rPr>
            </w:pPr>
            <w:r w:rsidRPr="00963F8E">
              <w:rPr>
                <w:rFonts w:hAnsi="ＭＳ 明朝" w:cs="ＭＳ Ｐゴシック"/>
                <w:color w:val="000000"/>
                <w:szCs w:val="18"/>
              </w:rPr>
              <w:t>Tab</w:t>
            </w:r>
            <w:r>
              <w:rPr>
                <w:rFonts w:hAnsi="ＭＳ 明朝" w:cs="ＭＳ Ｐゴシック" w:hint="eastAsia"/>
                <w:color w:val="000000"/>
                <w:szCs w:val="18"/>
              </w:rPr>
              <w:t>、Space</w:t>
            </w:r>
          </w:p>
          <w:p w14:paraId="2F40C8F6" w14:textId="46AF0080" w:rsidR="00963F8E" w:rsidRDefault="00963F8E" w:rsidP="003C416F">
            <w:pPr>
              <w:adjustRightInd/>
              <w:textAlignment w:val="auto"/>
              <w:rPr>
                <w:rFonts w:hAnsi="ＭＳ 明朝" w:cs="ＭＳ Ｐゴシック"/>
                <w:color w:val="000000"/>
                <w:szCs w:val="18"/>
              </w:rPr>
            </w:pPr>
            <w:r>
              <w:rPr>
                <w:rFonts w:hAnsi="ＭＳ 明朝" w:cs="ＭＳ Ｐゴシック" w:hint="eastAsia"/>
                <w:color w:val="000000"/>
                <w:szCs w:val="18"/>
              </w:rPr>
              <w:t>（ボタンフォーカス、入力）</w:t>
            </w:r>
          </w:p>
        </w:tc>
        <w:tc>
          <w:tcPr>
            <w:tcW w:w="2835" w:type="dxa"/>
            <w:tcBorders>
              <w:top w:val="single" w:sz="4" w:space="0" w:color="auto"/>
              <w:left w:val="nil"/>
              <w:bottom w:val="single" w:sz="4" w:space="0" w:color="auto"/>
              <w:right w:val="single" w:sz="4" w:space="0" w:color="auto"/>
            </w:tcBorders>
            <w:noWrap/>
            <w:vAlign w:val="center"/>
          </w:tcPr>
          <w:p w14:paraId="636A3FCF" w14:textId="28ECDE9D" w:rsidR="00963F8E" w:rsidRDefault="00963F8E" w:rsidP="003C416F">
            <w:pPr>
              <w:adjustRightInd/>
              <w:jc w:val="center"/>
              <w:textAlignment w:val="auto"/>
              <w:rPr>
                <w:rFonts w:hAnsi="ＭＳ 明朝" w:cs="ＭＳ Ｐゴシック"/>
                <w:color w:val="000000"/>
                <w:szCs w:val="18"/>
              </w:rPr>
            </w:pPr>
            <w:del w:id="3809" w:author="森川　裕太(アプリケーション開発２課)" w:date="2025-08-07T11:10:00Z" w16du:dateUtc="2025-08-07T02:10:00Z">
              <w:r w:rsidDel="00BD0C4A">
                <w:rPr>
                  <w:rFonts w:hAnsi="ＭＳ 明朝" w:cs="ＭＳ Ｐゴシック" w:hint="eastAsia"/>
                  <w:color w:val="000000"/>
                  <w:szCs w:val="18"/>
                </w:rPr>
                <w:delText>〇</w:delText>
              </w:r>
            </w:del>
            <w:ins w:id="3810" w:author="森川　裕太(アプリケーション開発２課)" w:date="2025-08-07T11:10:00Z" w16du:dateUtc="2025-08-07T02:10:00Z">
              <w:r w:rsidR="00BD0C4A">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tcPr>
          <w:p w14:paraId="7E1EDC1C" w14:textId="3B5ED9C9" w:rsidR="00963F8E" w:rsidRDefault="00963F8E" w:rsidP="003C416F">
            <w:pPr>
              <w:adjustRightInd/>
              <w:jc w:val="center"/>
              <w:textAlignment w:val="auto"/>
              <w:rPr>
                <w:rFonts w:hAnsi="ＭＳ 明朝" w:cs="ＭＳ Ｐゴシック"/>
                <w:color w:val="000000"/>
                <w:szCs w:val="18"/>
              </w:rPr>
            </w:pPr>
            <w:r>
              <w:rPr>
                <w:rFonts w:hAnsi="ＭＳ 明朝" w:cs="ＭＳ Ｐゴシック" w:hint="eastAsia"/>
                <w:color w:val="000000"/>
                <w:szCs w:val="18"/>
              </w:rPr>
              <w:t>×</w:t>
            </w:r>
          </w:p>
        </w:tc>
      </w:tr>
      <w:tr w:rsidR="00B12E93" w:rsidRPr="00CC176E" w14:paraId="7B41FCE3" w14:textId="77777777" w:rsidTr="00E5618F">
        <w:trPr>
          <w:trHeight w:val="303"/>
          <w:jc w:val="right"/>
          <w:ins w:id="3811" w:author="森川　裕太(アプリケーション開発２課)" w:date="2025-08-08T10:33:00Z"/>
        </w:trPr>
        <w:tc>
          <w:tcPr>
            <w:tcW w:w="3114" w:type="dxa"/>
            <w:tcBorders>
              <w:top w:val="single" w:sz="4" w:space="0" w:color="auto"/>
              <w:left w:val="single" w:sz="4" w:space="0" w:color="auto"/>
              <w:bottom w:val="single" w:sz="4" w:space="0" w:color="auto"/>
              <w:right w:val="single" w:sz="4" w:space="0" w:color="auto"/>
            </w:tcBorders>
            <w:noWrap/>
            <w:vAlign w:val="center"/>
          </w:tcPr>
          <w:p w14:paraId="72163F86" w14:textId="1A2E5041" w:rsidR="00B12E93" w:rsidRPr="00963F8E" w:rsidRDefault="00FE7E14" w:rsidP="003C416F">
            <w:pPr>
              <w:adjustRightInd/>
              <w:textAlignment w:val="auto"/>
              <w:rPr>
                <w:ins w:id="3812" w:author="森川　裕太(アプリケーション開発２課)" w:date="2025-08-08T10:33:00Z" w16du:dateUtc="2025-08-08T01:33:00Z"/>
                <w:rFonts w:hAnsi="ＭＳ 明朝" w:cs="ＭＳ Ｐゴシック"/>
                <w:color w:val="000000"/>
                <w:szCs w:val="18"/>
              </w:rPr>
            </w:pPr>
            <w:ins w:id="3813" w:author="森川　裕太(アプリケーション開発２課)" w:date="2025-08-08T10:33:00Z" w16du:dateUtc="2025-08-08T01:33:00Z">
              <w:r>
                <w:rPr>
                  <w:rFonts w:hAnsi="ＭＳ 明朝" w:cs="ＭＳ Ｐゴシック" w:hint="eastAsia"/>
                  <w:color w:val="000000"/>
                  <w:szCs w:val="18"/>
                </w:rPr>
                <w:t>メモリー機能</w:t>
              </w:r>
            </w:ins>
          </w:p>
        </w:tc>
        <w:tc>
          <w:tcPr>
            <w:tcW w:w="2835" w:type="dxa"/>
            <w:tcBorders>
              <w:top w:val="single" w:sz="4" w:space="0" w:color="auto"/>
              <w:left w:val="nil"/>
              <w:bottom w:val="single" w:sz="4" w:space="0" w:color="auto"/>
              <w:right w:val="single" w:sz="4" w:space="0" w:color="auto"/>
            </w:tcBorders>
            <w:noWrap/>
            <w:vAlign w:val="center"/>
          </w:tcPr>
          <w:p w14:paraId="5A8FEA78" w14:textId="19220161" w:rsidR="00B12E93" w:rsidDel="00BD0C4A" w:rsidRDefault="00FE7E14" w:rsidP="003C416F">
            <w:pPr>
              <w:adjustRightInd/>
              <w:jc w:val="center"/>
              <w:textAlignment w:val="auto"/>
              <w:rPr>
                <w:ins w:id="3814" w:author="森川　裕太(アプリケーション開発２課)" w:date="2025-08-08T10:33:00Z" w16du:dateUtc="2025-08-08T01:33:00Z"/>
                <w:rFonts w:hAnsi="ＭＳ 明朝" w:cs="ＭＳ Ｐゴシック"/>
                <w:color w:val="000000"/>
                <w:szCs w:val="18"/>
              </w:rPr>
            </w:pPr>
            <w:ins w:id="3815" w:author="森川　裕太(アプリケーション開発２課)" w:date="2025-08-08T10:33:00Z" w16du:dateUtc="2025-08-08T01:33:00Z">
              <w:r>
                <w:rPr>
                  <w:rFonts w:hAnsi="ＭＳ 明朝" w:cs="ＭＳ Ｐゴシック"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tcPr>
          <w:p w14:paraId="5E22E1EC" w14:textId="61FCF2CC" w:rsidR="00B12E93" w:rsidRDefault="00FE7E14" w:rsidP="003C416F">
            <w:pPr>
              <w:adjustRightInd/>
              <w:jc w:val="center"/>
              <w:textAlignment w:val="auto"/>
              <w:rPr>
                <w:ins w:id="3816" w:author="森川　裕太(アプリケーション開発２課)" w:date="2025-08-08T10:33:00Z" w16du:dateUtc="2025-08-08T01:33:00Z"/>
                <w:rFonts w:hAnsi="ＭＳ 明朝" w:cs="ＭＳ Ｐゴシック"/>
                <w:color w:val="000000"/>
                <w:szCs w:val="18"/>
              </w:rPr>
            </w:pPr>
            <w:ins w:id="3817" w:author="森川　裕太(アプリケーション開発２課)" w:date="2025-08-08T10:34:00Z" w16du:dateUtc="2025-08-08T01:34:00Z">
              <w:r>
                <w:rPr>
                  <w:rFonts w:hAnsi="ＭＳ 明朝" w:cs="ＭＳ Ｐゴシック" w:hint="eastAsia"/>
                  <w:color w:val="000000"/>
                  <w:szCs w:val="18"/>
                </w:rPr>
                <w:t>×</w:t>
              </w:r>
            </w:ins>
          </w:p>
        </w:tc>
      </w:tr>
    </w:tbl>
    <w:p w14:paraId="34EDB58E" w14:textId="6FCA9801" w:rsidR="00314868" w:rsidRDefault="00314868" w:rsidP="00082BDE">
      <w:pPr>
        <w:pStyle w:val="a0"/>
      </w:pPr>
    </w:p>
    <w:p w14:paraId="2DD0590F" w14:textId="77777777" w:rsidR="00BD657C" w:rsidRDefault="00BD657C" w:rsidP="00082BDE">
      <w:pPr>
        <w:pStyle w:val="a0"/>
      </w:pPr>
    </w:p>
    <w:p w14:paraId="3014F424" w14:textId="4885AE2C" w:rsidR="00BD657C" w:rsidRDefault="00BD657C" w:rsidP="00082BDE">
      <w:pPr>
        <w:pStyle w:val="a0"/>
      </w:pPr>
      <w:r>
        <w:rPr>
          <w:rFonts w:hint="eastAsia"/>
        </w:rPr>
        <w:t>※以下の内容を選択することができる</w:t>
      </w:r>
    </w:p>
    <w:tbl>
      <w:tblPr>
        <w:tblW w:w="9361" w:type="dxa"/>
        <w:jc w:val="right"/>
        <w:tblCellMar>
          <w:left w:w="99" w:type="dxa"/>
          <w:right w:w="99" w:type="dxa"/>
        </w:tblCellMar>
        <w:tblLook w:val="04A0" w:firstRow="1" w:lastRow="0" w:firstColumn="1" w:lastColumn="0" w:noHBand="0" w:noVBand="1"/>
      </w:tblPr>
      <w:tblGrid>
        <w:gridCol w:w="2972"/>
        <w:gridCol w:w="6389"/>
      </w:tblGrid>
      <w:tr w:rsidR="00BD657C" w:rsidRPr="00F8460B" w14:paraId="4DFDDE3D" w14:textId="77777777" w:rsidTr="003C416F">
        <w:trPr>
          <w:trHeight w:val="206"/>
          <w:jc w:val="right"/>
        </w:trPr>
        <w:tc>
          <w:tcPr>
            <w:tcW w:w="2972"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B89747E" w14:textId="77777777" w:rsidR="00BD657C" w:rsidRPr="00C751CF" w:rsidRDefault="00BD657C" w:rsidP="005C32C6">
            <w:pPr>
              <w:adjustRightInd/>
              <w:jc w:val="center"/>
              <w:textAlignment w:val="auto"/>
              <w:rPr>
                <w:rFonts w:hAnsi="ＭＳ 明朝" w:cs="ＭＳ Ｐゴシック"/>
                <w:b/>
                <w:bCs/>
                <w:color w:val="000000"/>
                <w:szCs w:val="18"/>
              </w:rPr>
            </w:pPr>
            <w:r w:rsidRPr="00C751CF">
              <w:rPr>
                <w:rFonts w:hAnsi="ＭＳ 明朝" w:cs="ＭＳ Ｐゴシック" w:hint="eastAsia"/>
                <w:b/>
                <w:bCs/>
                <w:color w:val="000000"/>
                <w:szCs w:val="18"/>
              </w:rPr>
              <w:t>モード</w:t>
            </w:r>
          </w:p>
        </w:tc>
        <w:tc>
          <w:tcPr>
            <w:tcW w:w="6389" w:type="dxa"/>
            <w:tcBorders>
              <w:top w:val="single" w:sz="4" w:space="0" w:color="auto"/>
              <w:left w:val="nil"/>
              <w:bottom w:val="single" w:sz="4" w:space="0" w:color="auto"/>
              <w:right w:val="single" w:sz="4" w:space="0" w:color="auto"/>
            </w:tcBorders>
            <w:shd w:val="clear" w:color="000000" w:fill="E7E6E6"/>
            <w:noWrap/>
            <w:vAlign w:val="center"/>
            <w:hideMark/>
          </w:tcPr>
          <w:p w14:paraId="0346CB9C" w14:textId="77777777" w:rsidR="00BD657C" w:rsidRPr="00C751CF" w:rsidRDefault="00BD657C" w:rsidP="005C32C6">
            <w:pPr>
              <w:adjustRightInd/>
              <w:jc w:val="center"/>
              <w:textAlignment w:val="auto"/>
              <w:rPr>
                <w:rFonts w:hAnsi="ＭＳ 明朝" w:cs="ＭＳ Ｐゴシック"/>
                <w:b/>
                <w:bCs/>
                <w:color w:val="000000"/>
                <w:szCs w:val="18"/>
              </w:rPr>
            </w:pPr>
            <w:r w:rsidRPr="00C751CF">
              <w:rPr>
                <w:rFonts w:hAnsi="ＭＳ 明朝" w:cs="ＭＳ Ｐゴシック" w:hint="eastAsia"/>
                <w:b/>
                <w:bCs/>
                <w:color w:val="000000"/>
                <w:szCs w:val="18"/>
              </w:rPr>
              <w:t>種類</w:t>
            </w:r>
          </w:p>
        </w:tc>
      </w:tr>
      <w:tr w:rsidR="00BD657C" w:rsidRPr="00F8460B" w14:paraId="64FAE1A6" w14:textId="77777777" w:rsidTr="003C416F">
        <w:trPr>
          <w:trHeight w:val="206"/>
          <w:jc w:val="right"/>
        </w:trPr>
        <w:tc>
          <w:tcPr>
            <w:tcW w:w="2972" w:type="dxa"/>
            <w:tcBorders>
              <w:top w:val="nil"/>
              <w:left w:val="single" w:sz="4" w:space="0" w:color="auto"/>
              <w:bottom w:val="single" w:sz="4" w:space="0" w:color="auto"/>
              <w:right w:val="single" w:sz="4" w:space="0" w:color="auto"/>
            </w:tcBorders>
            <w:noWrap/>
            <w:vAlign w:val="center"/>
            <w:hideMark/>
          </w:tcPr>
          <w:p w14:paraId="1F439757" w14:textId="77777777" w:rsidR="00BD657C" w:rsidRPr="00F8460B" w:rsidRDefault="00BD657C" w:rsidP="003C416F">
            <w:pPr>
              <w:adjustRightInd/>
              <w:textAlignment w:val="auto"/>
              <w:rPr>
                <w:rFonts w:hAnsi="ＭＳ 明朝" w:cs="ＭＳ Ｐゴシック"/>
                <w:color w:val="000000"/>
                <w:szCs w:val="18"/>
              </w:rPr>
            </w:pPr>
            <w:r w:rsidRPr="00F8460B">
              <w:rPr>
                <w:rFonts w:hAnsi="ＭＳ 明朝" w:cs="ＭＳ Ｐゴシック" w:hint="eastAsia"/>
                <w:color w:val="000000"/>
                <w:szCs w:val="18"/>
              </w:rPr>
              <w:t>電卓</w:t>
            </w:r>
          </w:p>
        </w:tc>
        <w:tc>
          <w:tcPr>
            <w:tcW w:w="6389" w:type="dxa"/>
            <w:tcBorders>
              <w:top w:val="nil"/>
              <w:left w:val="nil"/>
              <w:bottom w:val="single" w:sz="4" w:space="0" w:color="auto"/>
              <w:right w:val="single" w:sz="4" w:space="0" w:color="auto"/>
            </w:tcBorders>
            <w:noWrap/>
            <w:vAlign w:val="center"/>
            <w:hideMark/>
          </w:tcPr>
          <w:p w14:paraId="7F11B287" w14:textId="16D5A781" w:rsidR="00BD657C" w:rsidRPr="00F8460B" w:rsidRDefault="00BD657C" w:rsidP="003C416F">
            <w:pPr>
              <w:adjustRightInd/>
              <w:textAlignment w:val="auto"/>
              <w:rPr>
                <w:rFonts w:hAnsi="ＭＳ 明朝" w:cs="ＭＳ Ｐゴシック"/>
                <w:color w:val="000000"/>
                <w:szCs w:val="18"/>
              </w:rPr>
            </w:pPr>
            <w:r w:rsidRPr="00F8460B">
              <w:rPr>
                <w:rFonts w:hAnsi="ＭＳ 明朝" w:cs="ＭＳ Ｐゴシック" w:hint="eastAsia"/>
                <w:color w:val="000000"/>
                <w:szCs w:val="18"/>
              </w:rPr>
              <w:t>標準、関数電卓、グラフ計算、プログラマー、</w:t>
            </w:r>
            <w:r w:rsidR="00F16DA2">
              <w:rPr>
                <w:rFonts w:hAnsi="ＭＳ 明朝" w:cs="ＭＳ Ｐゴシック" w:hint="eastAsia"/>
                <w:color w:val="000000"/>
                <w:szCs w:val="18"/>
              </w:rPr>
              <w:t>日付</w:t>
            </w:r>
            <w:r w:rsidRPr="00F8460B">
              <w:rPr>
                <w:rFonts w:hAnsi="ＭＳ 明朝" w:cs="ＭＳ Ｐゴシック" w:hint="eastAsia"/>
                <w:color w:val="000000"/>
                <w:szCs w:val="18"/>
              </w:rPr>
              <w:t>の計算</w:t>
            </w:r>
          </w:p>
        </w:tc>
      </w:tr>
      <w:tr w:rsidR="00BD657C" w:rsidRPr="00F8460B" w14:paraId="09114DFE" w14:textId="77777777" w:rsidTr="003C416F">
        <w:trPr>
          <w:trHeight w:val="206"/>
          <w:jc w:val="right"/>
        </w:trPr>
        <w:tc>
          <w:tcPr>
            <w:tcW w:w="2972" w:type="dxa"/>
            <w:tcBorders>
              <w:top w:val="nil"/>
              <w:left w:val="single" w:sz="4" w:space="0" w:color="auto"/>
              <w:bottom w:val="single" w:sz="4" w:space="0" w:color="auto"/>
              <w:right w:val="single" w:sz="4" w:space="0" w:color="auto"/>
            </w:tcBorders>
            <w:noWrap/>
            <w:vAlign w:val="center"/>
            <w:hideMark/>
          </w:tcPr>
          <w:p w14:paraId="07AF79D8" w14:textId="77777777" w:rsidR="00BD657C" w:rsidRPr="00F8460B" w:rsidRDefault="00BD657C" w:rsidP="003C416F">
            <w:pPr>
              <w:adjustRightInd/>
              <w:textAlignment w:val="auto"/>
              <w:rPr>
                <w:rFonts w:hAnsi="ＭＳ 明朝" w:cs="ＭＳ Ｐゴシック"/>
                <w:color w:val="000000"/>
                <w:szCs w:val="18"/>
              </w:rPr>
            </w:pPr>
            <w:r w:rsidRPr="00F8460B">
              <w:rPr>
                <w:rFonts w:hAnsi="ＭＳ 明朝" w:cs="ＭＳ Ｐゴシック" w:hint="eastAsia"/>
                <w:color w:val="000000"/>
                <w:szCs w:val="18"/>
              </w:rPr>
              <w:t>コンバーター</w:t>
            </w:r>
          </w:p>
        </w:tc>
        <w:tc>
          <w:tcPr>
            <w:tcW w:w="6389" w:type="dxa"/>
            <w:tcBorders>
              <w:top w:val="nil"/>
              <w:left w:val="nil"/>
              <w:bottom w:val="single" w:sz="4" w:space="0" w:color="auto"/>
              <w:right w:val="single" w:sz="4" w:space="0" w:color="auto"/>
            </w:tcBorders>
            <w:noWrap/>
            <w:vAlign w:val="center"/>
            <w:hideMark/>
          </w:tcPr>
          <w:p w14:paraId="71E21374" w14:textId="77777777" w:rsidR="00BD657C" w:rsidRPr="00F8460B" w:rsidRDefault="00BD657C" w:rsidP="003C416F">
            <w:pPr>
              <w:adjustRightInd/>
              <w:textAlignment w:val="auto"/>
              <w:rPr>
                <w:rFonts w:hAnsi="ＭＳ 明朝" w:cs="ＭＳ Ｐゴシック"/>
                <w:color w:val="000000"/>
                <w:szCs w:val="18"/>
              </w:rPr>
            </w:pPr>
            <w:r w:rsidRPr="00F8460B">
              <w:rPr>
                <w:rFonts w:hAnsi="ＭＳ 明朝" w:cs="ＭＳ Ｐゴシック" w:hint="eastAsia"/>
                <w:color w:val="000000"/>
                <w:szCs w:val="18"/>
              </w:rPr>
              <w:t>通貨、ボリューム、長さ、重量と質量、温度、エネルギー、面積、速度、時間、電力/動力、データ、圧力、角度</w:t>
            </w:r>
          </w:p>
        </w:tc>
      </w:tr>
    </w:tbl>
    <w:p w14:paraId="2FFD423A" w14:textId="77777777" w:rsidR="00BD657C" w:rsidRPr="00BD657C" w:rsidRDefault="00BD657C" w:rsidP="00082BDE">
      <w:pPr>
        <w:pStyle w:val="a0"/>
      </w:pPr>
    </w:p>
    <w:p w14:paraId="4A364C35" w14:textId="44015549" w:rsidR="00314868" w:rsidRDefault="00314868">
      <w:pPr>
        <w:adjustRightInd/>
        <w:textAlignment w:val="auto"/>
      </w:pPr>
    </w:p>
    <w:sectPr w:rsidR="00314868">
      <w:headerReference w:type="even" r:id="rId21"/>
      <w:headerReference w:type="default" r:id="rId22"/>
      <w:footerReference w:type="even" r:id="rId23"/>
      <w:footerReference w:type="default" r:id="rId24"/>
      <w:headerReference w:type="first" r:id="rId25"/>
      <w:footerReference w:type="first" r:id="rId26"/>
      <w:pgSz w:w="11907" w:h="16840" w:code="9"/>
      <w:pgMar w:top="1848" w:right="737" w:bottom="794" w:left="567" w:header="714" w:footer="516" w:gutter="794"/>
      <w:pgNumType w:fmt="decimalFullWidth" w:start="1"/>
      <w:cols w:space="425"/>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30" w:author="森川　裕太(アプリケーション開発２課)" w:date="2025-08-18T16:58:00Z" w:initials="YM">
    <w:p w14:paraId="3C14D6E4" w14:textId="77777777" w:rsidR="006B111F" w:rsidRDefault="006B111F" w:rsidP="006B111F">
      <w:pPr>
        <w:pStyle w:val="afa"/>
      </w:pPr>
      <w:r>
        <w:rPr>
          <w:rStyle w:val="af9"/>
        </w:rPr>
        <w:annotationRef/>
      </w:r>
      <w:r>
        <w:rPr>
          <w:rFonts w:hint="eastAsia"/>
        </w:rPr>
        <w:t>クリアエントリキー　クリア後の処理例を追加</w:t>
      </w:r>
    </w:p>
  </w:comment>
  <w:comment w:id="2030" w:author="森川　裕太(アプリケーション開発２課)" w:date="2025-08-18T17:05:00Z" w:initials="YM">
    <w:p w14:paraId="1B6E03FB" w14:textId="77777777" w:rsidR="00AF56C1" w:rsidRDefault="00AF56C1" w:rsidP="00AF56C1">
      <w:pPr>
        <w:pStyle w:val="afa"/>
      </w:pPr>
      <w:r>
        <w:rPr>
          <w:rStyle w:val="af9"/>
        </w:rPr>
        <w:annotationRef/>
      </w:r>
      <w:r>
        <w:rPr>
          <w:rFonts w:hint="eastAsia"/>
        </w:rPr>
        <w:t>エラー発生した場合のキー制限を記載</w:t>
      </w:r>
      <w:r>
        <w:br/>
      </w:r>
      <w:r>
        <w:rPr>
          <w:rFonts w:hint="eastAsia"/>
        </w:rPr>
        <w:t>解除方法も記載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14D6E4" w15:done="0"/>
  <w15:commentEx w15:paraId="1B6E03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F89348" w16cex:dateUtc="2025-08-18T07:58:00Z"/>
  <w16cex:commentExtensible w16cex:durableId="71E29E5D" w16cex:dateUtc="2025-08-18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14D6E4" w16cid:durableId="0EF89348"/>
  <w16cid:commentId w16cid:paraId="1B6E03FB" w16cid:durableId="71E29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B6BB6" w14:textId="77777777" w:rsidR="005F6458" w:rsidRDefault="005F6458">
      <w:r>
        <w:separator/>
      </w:r>
    </w:p>
  </w:endnote>
  <w:endnote w:type="continuationSeparator" w:id="0">
    <w:p w14:paraId="68BD63E2" w14:textId="77777777" w:rsidR="005F6458" w:rsidRDefault="005F6458">
      <w:r>
        <w:continuationSeparator/>
      </w:r>
    </w:p>
  </w:endnote>
  <w:endnote w:type="continuationNotice" w:id="1">
    <w:p w14:paraId="59983D21" w14:textId="77777777" w:rsidR="005F6458" w:rsidRDefault="005F6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incho">
    <w:altName w:val="明朝"/>
    <w:panose1 w:val="02020609040305080305"/>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501E" w14:textId="77777777" w:rsidR="003C416F" w:rsidRDefault="003C416F">
    <w:pPr>
      <w:pStyle w:val="a6"/>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rFonts w:hint="eastAsia"/>
      </w:rPr>
      <w:t>５</w:t>
    </w:r>
    <w:r>
      <w:rPr>
        <w:rStyle w:val="a7"/>
      </w:rPr>
      <w:fldChar w:fldCharType="end"/>
    </w:r>
  </w:p>
  <w:p w14:paraId="2C6D4F90" w14:textId="77777777" w:rsidR="003C416F" w:rsidRDefault="003C416F">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75702" w14:textId="5E74A550" w:rsidR="003C416F" w:rsidRDefault="003C416F">
    <w:pPr>
      <w:pStyle w:val="a6"/>
      <w:jc w:val="right"/>
      <w:rPr>
        <w:sz w:val="16"/>
      </w:rPr>
    </w:pPr>
    <w:r>
      <w:rPr>
        <w:noProof/>
        <w:sz w:val="16"/>
      </w:rPr>
      <w:drawing>
        <wp:anchor distT="0" distB="0" distL="114300" distR="114300" simplePos="0" relativeHeight="251658254" behindDoc="0" locked="0" layoutInCell="1" allowOverlap="1" wp14:anchorId="06C6B19D" wp14:editId="0360D731">
          <wp:simplePos x="0" y="0"/>
          <wp:positionH relativeFrom="column">
            <wp:posOffset>1980565</wp:posOffset>
          </wp:positionH>
          <wp:positionV relativeFrom="paragraph">
            <wp:posOffset>71755</wp:posOffset>
          </wp:positionV>
          <wp:extent cx="2376170" cy="212090"/>
          <wp:effectExtent l="0" t="0" r="0" b="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17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Mincho"/>
        <w:noProof/>
      </w:rPr>
      <mc:AlternateContent>
        <mc:Choice Requires="wps">
          <w:drawing>
            <wp:anchor distT="0" distB="0" distL="114300" distR="114300" simplePos="0" relativeHeight="251658248" behindDoc="0" locked="0" layoutInCell="0" allowOverlap="1" wp14:anchorId="0F98796D" wp14:editId="49030BF3">
              <wp:simplePos x="0" y="0"/>
              <wp:positionH relativeFrom="column">
                <wp:posOffset>5148580</wp:posOffset>
              </wp:positionH>
              <wp:positionV relativeFrom="paragraph">
                <wp:posOffset>144145</wp:posOffset>
              </wp:positionV>
              <wp:extent cx="1067435" cy="168275"/>
              <wp:effectExtent l="0" t="0" r="0" b="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168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C90129" w14:textId="39B292B2" w:rsidR="003C416F" w:rsidRDefault="003C416F">
                          <w:pPr>
                            <w:pStyle w:val="a6"/>
                            <w:wordWrap w:val="0"/>
                            <w:spacing w:line="240" w:lineRule="auto"/>
                            <w:jc w:val="right"/>
                            <w:rPr>
                              <w:sz w:val="16"/>
                            </w:rPr>
                          </w:pPr>
                          <w:r>
                            <w:rPr>
                              <w:sz w:val="16"/>
                            </w:rPr>
                            <w:fldChar w:fldCharType="begin"/>
                          </w:r>
                          <w:r>
                            <w:rPr>
                              <w:sz w:val="16"/>
                            </w:rPr>
                            <w:instrText xml:space="preserve"> FILENAME  \* FirstCap  \* MERGEFORMAT </w:instrText>
                          </w:r>
                          <w:r>
                            <w:rPr>
                              <w:sz w:val="16"/>
                            </w:rPr>
                            <w:fldChar w:fldCharType="separate"/>
                          </w:r>
                          <w:ins w:id="3991" w:author="森川　裕太(アプリケーション開発２課)" w:date="2025-08-07T15:39:00Z" w16du:dateUtc="2025-08-07T06:39:00Z">
                            <w:r w:rsidR="00AF761B">
                              <w:rPr>
                                <w:rFonts w:hint="eastAsia"/>
                                <w:noProof/>
                                <w:sz w:val="16"/>
                              </w:rPr>
                              <w:t>電卓研修_基本設計書</w:t>
                            </w:r>
                          </w:ins>
                          <w:del w:id="3992" w:author="森川　裕太(アプリケーション開発２課)" w:date="2025-08-07T15:39:00Z" w16du:dateUtc="2025-08-07T06:39:00Z">
                            <w:r w:rsidR="008074ED" w:rsidDel="00AF761B">
                              <w:rPr>
                                <w:rFonts w:hint="eastAsia"/>
                                <w:noProof/>
                                <w:sz w:val="16"/>
                              </w:rPr>
                              <w:delText>電卓研修_基本設計書 - コピー</w:delText>
                            </w:r>
                          </w:del>
                          <w:r>
                            <w:rPr>
                              <w:sz w:val="16"/>
                            </w:rPr>
                            <w:fldChar w:fldCharType="end"/>
                          </w:r>
                        </w:p>
                        <w:p w14:paraId="553E67F2" w14:textId="77777777" w:rsidR="003C416F" w:rsidRDefault="003C416F">
                          <w:pPr>
                            <w:pStyle w:val="a6"/>
                            <w:wordWrap w:val="0"/>
                            <w:spacing w:line="240" w:lineRule="auto"/>
                            <w:jc w:val="right"/>
                            <w:rPr>
                              <w:sz w:val="16"/>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8796D" id="Rectangle 8" o:spid="_x0000_s1031" style="position:absolute;left:0;text-align:left;margin-left:405.4pt;margin-top:11.35pt;width:84.05pt;height:13.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" o:allowincell="f" filled="f" stroked="f">
              <v:textbox inset="1pt,1pt,1pt,1pt">
                <w:txbxContent>
                  <w:p w14:paraId="57C90129" w14:textId="39B292B2" w:rsidR="003C416F" w:rsidRDefault="003C416F">
                    <w:pPr>
                      <w:pStyle w:val="a6"/>
                      <w:wordWrap w:val="0"/>
                      <w:spacing w:line="240" w:lineRule="auto"/>
                      <w:jc w:val="right"/>
                      <w:rPr>
                        <w:sz w:val="16"/>
                      </w:rPr>
                    </w:pPr>
                    <w:r>
                      <w:rPr>
                        <w:sz w:val="16"/>
                      </w:rPr>
                      <w:fldChar w:fldCharType="begin"/>
                    </w:r>
                    <w:r>
                      <w:rPr>
                        <w:sz w:val="16"/>
                      </w:rPr>
                      <w:instrText xml:space="preserve"> FILENAME  \* FirstCap  \* MERGEFORMAT </w:instrText>
                    </w:r>
                    <w:r>
                      <w:rPr>
                        <w:sz w:val="16"/>
                      </w:rPr>
                      <w:fldChar w:fldCharType="separate"/>
                    </w:r>
                    <w:ins w:id="3993" w:author="森川　裕太(アプリケーション開発２課)" w:date="2025-08-07T15:39:00Z" w16du:dateUtc="2025-08-07T06:39:00Z">
                      <w:r w:rsidR="00AF761B">
                        <w:rPr>
                          <w:rFonts w:hint="eastAsia"/>
                          <w:noProof/>
                          <w:sz w:val="16"/>
                        </w:rPr>
                        <w:t>電卓研修_基本設計書</w:t>
                      </w:r>
                    </w:ins>
                    <w:del w:id="3994" w:author="森川　裕太(アプリケーション開発２課)" w:date="2025-08-07T15:39:00Z" w16du:dateUtc="2025-08-07T06:39:00Z">
                      <w:r w:rsidR="008074ED" w:rsidDel="00AF761B">
                        <w:rPr>
                          <w:rFonts w:hint="eastAsia"/>
                          <w:noProof/>
                          <w:sz w:val="16"/>
                        </w:rPr>
                        <w:delText>電卓研修_基本設計書 - コピー</w:delText>
                      </w:r>
                    </w:del>
                    <w:r>
                      <w:rPr>
                        <w:sz w:val="16"/>
                      </w:rPr>
                      <w:fldChar w:fldCharType="end"/>
                    </w:r>
                  </w:p>
                  <w:p w14:paraId="553E67F2" w14:textId="77777777" w:rsidR="003C416F" w:rsidRDefault="003C416F">
                    <w:pPr>
                      <w:pStyle w:val="a6"/>
                      <w:wordWrap w:val="0"/>
                      <w:spacing w:line="240" w:lineRule="auto"/>
                      <w:jc w:val="right"/>
                      <w:rPr>
                        <w:sz w:val="16"/>
                      </w:rPr>
                    </w:pPr>
                  </w:p>
                </w:txbxContent>
              </v:textbox>
            </v:rect>
          </w:pict>
        </mc:Fallback>
      </mc:AlternateContent>
    </w:r>
    <w:r>
      <w:rPr>
        <w:rFonts w:hint="eastAsia"/>
        <w:sz w:val="16"/>
      </w:rPr>
      <w:t>最終保存日</w:t>
    </w:r>
    <w:r>
      <w:rPr>
        <w:sz w:val="16"/>
      </w:rPr>
      <w:t>:</w:t>
    </w:r>
    <w:r>
      <w:rPr>
        <w:sz w:val="16"/>
      </w:rPr>
      <w:fldChar w:fldCharType="begin"/>
    </w:r>
    <w:r>
      <w:rPr>
        <w:sz w:val="16"/>
      </w:rPr>
      <w:instrText xml:space="preserve"> SAVEDATE \@ "yyyy/MM/dd" \* MERGEFORMAT </w:instrText>
    </w:r>
    <w:r>
      <w:rPr>
        <w:sz w:val="16"/>
      </w:rPr>
      <w:fldChar w:fldCharType="separate"/>
    </w:r>
    <w:ins w:id="3995" w:author="森川　裕太(アプリケーション開発２課)" w:date="2025-09-01T10:11:00Z" w16du:dateUtc="2025-09-01T01:11:00Z">
      <w:r w:rsidR="000762D8">
        <w:rPr>
          <w:noProof/>
          <w:sz w:val="16"/>
        </w:rPr>
        <w:t>2025/08/25</w:t>
      </w:r>
    </w:ins>
    <w:del w:id="3996" w:author="森川　裕太(アプリケーション開発２課)" w:date="2025-08-07T11:05:00Z" w16du:dateUtc="2025-08-07T02:05:00Z">
      <w:r w:rsidR="00744BB3" w:rsidDel="00100200">
        <w:rPr>
          <w:noProof/>
          <w:sz w:val="16"/>
        </w:rPr>
        <w:delText>06</w:delText>
      </w:r>
    </w:del>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EF01" w14:textId="7F28BFE7" w:rsidR="003C416F" w:rsidRDefault="003C416F">
    <w:pPr>
      <w:pStyle w:val="a6"/>
      <w:ind w:right="360"/>
    </w:pPr>
    <w:r>
      <w:rPr>
        <w:noProof/>
      </w:rPr>
      <w:drawing>
        <wp:anchor distT="0" distB="0" distL="114300" distR="114300" simplePos="0" relativeHeight="251658253" behindDoc="0" locked="0" layoutInCell="1" allowOverlap="1" wp14:anchorId="5041BA9C" wp14:editId="51DBFA93">
          <wp:simplePos x="0" y="0"/>
          <wp:positionH relativeFrom="column">
            <wp:posOffset>1980565</wp:posOffset>
          </wp:positionH>
          <wp:positionV relativeFrom="paragraph">
            <wp:posOffset>107950</wp:posOffset>
          </wp:positionV>
          <wp:extent cx="2376170" cy="212090"/>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17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9" behindDoc="0" locked="0" layoutInCell="0" allowOverlap="1" wp14:anchorId="04A0C3D3" wp14:editId="75A50BB4">
              <wp:simplePos x="0" y="0"/>
              <wp:positionH relativeFrom="column">
                <wp:posOffset>5112385</wp:posOffset>
              </wp:positionH>
              <wp:positionV relativeFrom="paragraph">
                <wp:posOffset>144145</wp:posOffset>
              </wp:positionV>
              <wp:extent cx="1067435" cy="16827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168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8F287D" w14:textId="77777777" w:rsidR="003C416F" w:rsidRDefault="003C416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0C3D3" id="Rectangle 14" o:spid="_x0000_s1040" style="position:absolute;margin-left:402.55pt;margin-top:11.35pt;width:84.05pt;height:13.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" o:allowincell="f" filled="f" stroked="f">
              <v:textbox inset="1pt,1pt,1pt,1pt">
                <w:txbxContent>
                  <w:p w14:paraId="678F287D" w14:textId="77777777" w:rsidR="003C416F" w:rsidRDefault="003C416F"/>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10398" w14:textId="77777777" w:rsidR="005F6458" w:rsidRDefault="005F6458">
      <w:r>
        <w:separator/>
      </w:r>
    </w:p>
  </w:footnote>
  <w:footnote w:type="continuationSeparator" w:id="0">
    <w:p w14:paraId="034F50C1" w14:textId="77777777" w:rsidR="005F6458" w:rsidRDefault="005F6458">
      <w:r>
        <w:continuationSeparator/>
      </w:r>
    </w:p>
  </w:footnote>
  <w:footnote w:type="continuationNotice" w:id="1">
    <w:p w14:paraId="00120FF0" w14:textId="77777777" w:rsidR="005F6458" w:rsidRDefault="005F6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C27A1" w14:textId="77777777" w:rsidR="002208B2" w:rsidRDefault="002208B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8390D" w14:textId="16F6DED7" w:rsidR="003C416F" w:rsidRDefault="003C416F">
    <w:pPr>
      <w:pStyle w:val="a4"/>
      <w:tabs>
        <w:tab w:val="clear" w:pos="4252"/>
        <w:tab w:val="clear" w:pos="8504"/>
        <w:tab w:val="center" w:pos="8760"/>
      </w:tabs>
      <w:spacing w:line="240" w:lineRule="auto"/>
      <w:ind w:left="243" w:hanging="181"/>
      <w:rPr>
        <w:rFonts w:ascii="ＭＳ ゴシック" w:eastAsia="ＭＳ ゴシック"/>
        <w:sz w:val="28"/>
      </w:rPr>
    </w:pPr>
    <w:r>
      <w:rPr>
        <w:rFonts w:ascii="ＭＳ ゴシック" w:eastAsia="ＭＳ ゴシック"/>
        <w:noProof/>
        <w:sz w:val="28"/>
      </w:rPr>
      <mc:AlternateContent>
        <mc:Choice Requires="wps">
          <w:drawing>
            <wp:anchor distT="0" distB="0" distL="114300" distR="114300" simplePos="0" relativeHeight="251658240" behindDoc="1" locked="0" layoutInCell="0" allowOverlap="1" wp14:anchorId="17BF079B" wp14:editId="25EABA76">
              <wp:simplePos x="0" y="0"/>
              <wp:positionH relativeFrom="column">
                <wp:posOffset>-70485</wp:posOffset>
              </wp:positionH>
              <wp:positionV relativeFrom="paragraph">
                <wp:posOffset>-33655</wp:posOffset>
              </wp:positionV>
              <wp:extent cx="5292725" cy="642668"/>
              <wp:effectExtent l="0" t="0" r="22225" b="2413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2725" cy="64266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5E931" id="Rectangle 1" o:spid="_x0000_s1026" style="position:absolute;margin-left:-5.55pt;margin-top:-2.65pt;width:416.75pt;height: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" o:allowincell="f" filled="f"/>
          </w:pict>
        </mc:Fallback>
      </mc:AlternateContent>
    </w:r>
    <w:r>
      <w:rPr>
        <w:rFonts w:ascii="ＭＳ ゴシック" w:eastAsia="ＭＳ ゴシック"/>
        <w:noProof/>
        <w:sz w:val="28"/>
      </w:rPr>
      <mc:AlternateContent>
        <mc:Choice Requires="wps">
          <w:drawing>
            <wp:anchor distT="0" distB="0" distL="114300" distR="114300" simplePos="0" relativeHeight="251658243" behindDoc="0" locked="0" layoutInCell="0" allowOverlap="1" wp14:anchorId="1693709F" wp14:editId="085A0503">
              <wp:simplePos x="0" y="0"/>
              <wp:positionH relativeFrom="column">
                <wp:posOffset>5226014</wp:posOffset>
              </wp:positionH>
              <wp:positionV relativeFrom="paragraph">
                <wp:posOffset>202218</wp:posOffset>
              </wp:positionV>
              <wp:extent cx="1065530" cy="181154"/>
              <wp:effectExtent l="0" t="0" r="20320" b="2857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8115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DFBFC6" w14:textId="14FBF99A" w:rsidR="003C416F" w:rsidRDefault="003C416F">
                          <w:pPr>
                            <w:pStyle w:val="a4"/>
                            <w:spacing w:before="20"/>
                            <w:jc w:val="center"/>
                          </w:pPr>
                          <w:r>
                            <w:rPr>
                              <w:sz w:val="20"/>
                            </w:rPr>
                            <w:t>Rev.</w:t>
                          </w:r>
                          <w:del w:id="3818" w:author="森川　裕太(アプリケーション開発２課)" w:date="2025-08-07T16:58:00Z" w16du:dateUtc="2025-08-07T07:58: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3819" w:author="森川　裕太(アプリケーション開発２課)" w:date="2025-08-07T16:58:00Z" w16du:dateUtc="2025-08-07T07:58:00Z">
                            <w:r w:rsidR="00A753E5">
                              <w:rPr>
                                <w:rFonts w:hint="eastAsia"/>
                                <w:sz w:val="20"/>
                              </w:rPr>
                              <w:t>2</w:t>
                            </w:r>
                          </w:ins>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3709F" id="Rectangle 7" o:spid="_x0000_s1027" style="position:absolute;left:0;text-align:left;margin-left:411.5pt;margin-top:15.9pt;width:83.9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" o:allowincell="f" filled="f">
              <v:textbox inset="1pt,1pt,1pt,1pt">
                <w:txbxContent>
                  <w:p w14:paraId="15DFBFC6" w14:textId="14FBF99A" w:rsidR="003C416F" w:rsidRDefault="003C416F">
                    <w:pPr>
                      <w:pStyle w:val="a4"/>
                      <w:spacing w:before="20"/>
                      <w:jc w:val="center"/>
                    </w:pPr>
                    <w:r>
                      <w:rPr>
                        <w:sz w:val="20"/>
                      </w:rPr>
                      <w:t>Rev.</w:t>
                    </w:r>
                    <w:del w:id="3820" w:author="森川　裕太(アプリケーション開発２課)" w:date="2025-08-07T16:58:00Z" w16du:dateUtc="2025-08-07T07:58: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3821" w:author="森川　裕太(アプリケーション開発２課)" w:date="2025-08-07T16:58:00Z" w16du:dateUtc="2025-08-07T07:58:00Z">
                      <w:r w:rsidR="00A753E5">
                        <w:rPr>
                          <w:rFonts w:hint="eastAsia"/>
                          <w:sz w:val="20"/>
                        </w:rPr>
                        <w:t>2</w:t>
                      </w:r>
                    </w:ins>
                  </w:p>
                </w:txbxContent>
              </v:textbox>
            </v:rect>
          </w:pict>
        </mc:Fallback>
      </mc:AlternateContent>
    </w:r>
    <w:r>
      <w:rPr>
        <w:rFonts w:ascii="ＭＳ ゴシック" w:eastAsia="ＭＳ ゴシック"/>
        <w:noProof/>
        <w:sz w:val="28"/>
        <w:u w:val="single"/>
      </w:rPr>
      <mc:AlternateContent>
        <mc:Choice Requires="wps">
          <w:drawing>
            <wp:anchor distT="0" distB="0" distL="114300" distR="114300" simplePos="0" relativeHeight="251658241" behindDoc="0" locked="0" layoutInCell="0" allowOverlap="1" wp14:anchorId="196A22A0" wp14:editId="43B82881">
              <wp:simplePos x="0" y="0"/>
              <wp:positionH relativeFrom="column">
                <wp:posOffset>5225415</wp:posOffset>
              </wp:positionH>
              <wp:positionV relativeFrom="paragraph">
                <wp:posOffset>-30480</wp:posOffset>
              </wp:positionV>
              <wp:extent cx="1065530" cy="229235"/>
              <wp:effectExtent l="0" t="0" r="20320" b="1841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05C98A" w14:textId="57B24617" w:rsidR="003C416F" w:rsidRDefault="003C416F">
                          <w:pPr>
                            <w:pStyle w:val="a4"/>
                            <w:spacing w:line="320" w:lineRule="exact"/>
                            <w:jc w:val="center"/>
                            <w:rPr>
                              <w:rStyle w:val="a7"/>
                            </w:rPr>
                          </w:pPr>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r w:rsidR="000762D8">
                            <w:rPr>
                              <w:rStyle w:val="a7"/>
                              <w:rFonts w:eastAsia="ＭＳ 明朝"/>
                              <w:noProof/>
                            </w:rPr>
                            <w:instrText>6</w:instrText>
                          </w:r>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d="3822" w:author="森川　裕太(アプリケーション開発２課)" w:date="2025-09-01T10:20:00Z" w16du:dateUtc="2025-09-01T01:20:00Z">
                            <w:r w:rsidR="000762D8">
                              <w:rPr>
                                <w:rStyle w:val="a7"/>
                                <w:rFonts w:eastAsia="ＭＳ 明朝" w:hint="eastAsia"/>
                                <w:noProof/>
                              </w:rPr>
                              <w:t>６</w:t>
                            </w:r>
                          </w:ins>
                          <w:ins w:id="3823" w:author="上田　智之(アプリケーション開発２課)" w:date="2025-08-25T14:21:00Z" w16du:dateUtc="2025-08-25T05:21:00Z">
                            <w:del w:id="3824" w:author="森川　裕太(アプリケーション開発２課)" w:date="2025-08-25T14:40:00Z" w16du:dateUtc="2025-08-25T05:40:00Z">
                              <w:r w:rsidR="00AF7AA0" w:rsidDel="00E131E6">
                                <w:rPr>
                                  <w:rStyle w:val="a7"/>
                                  <w:rFonts w:eastAsia="ＭＳ 明朝" w:hint="eastAsia"/>
                                  <w:noProof/>
                                </w:rPr>
                                <w:delText>１３</w:delText>
                              </w:r>
                            </w:del>
                          </w:ins>
                          <w:del w:id="3825" w:author="森川　裕太(アプリケーション開発２課)" w:date="2025-08-25T14:40:00Z" w16du:dateUtc="2025-08-25T05:40:00Z">
                            <w:r w:rsidR="00EA6D50" w:rsidDel="00E131E6">
                              <w:rPr>
                                <w:rStyle w:val="a7"/>
                                <w:rFonts w:eastAsia="ＭＳ 明朝" w:hint="eastAsia"/>
                                <w:noProof/>
                              </w:rPr>
                              <w:delText>２</w:delText>
                            </w:r>
                          </w:del>
                          <w:r>
                            <w:rPr>
                              <w:rStyle w:val="a7"/>
                              <w:rFonts w:eastAsia="ＭＳ 明朝"/>
                            </w:rPr>
                            <w:fldChar w:fldCharType="end"/>
                          </w:r>
                          <w:r>
                            <w:rPr>
                              <w:rStyle w:val="a7"/>
                              <w:rFonts w:eastAsia="ＭＳ 明朝"/>
                            </w:rPr>
                            <w:t>/</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NUMPAGES  \* MERGEFORMAT </w:instrText>
                          </w:r>
                          <w:r>
                            <w:rPr>
                              <w:rStyle w:val="a7"/>
                              <w:rFonts w:eastAsia="ＭＳ 明朝"/>
                            </w:rPr>
                            <w:fldChar w:fldCharType="separate"/>
                          </w:r>
                          <w:ins w:id="3826" w:author="森川　裕太(アプリケーション開発２課)" w:date="2025-09-01T10:20:00Z" w16du:dateUtc="2025-09-01T01:20:00Z">
                            <w:r w:rsidR="000762D8">
                              <w:rPr>
                                <w:rStyle w:val="a7"/>
                                <w:rFonts w:eastAsia="ＭＳ 明朝"/>
                                <w:noProof/>
                              </w:rPr>
                              <w:instrText>13</w:instrText>
                            </w:r>
                          </w:ins>
                          <w:ins w:id="3827" w:author="上田　智之(アプリケーション開発２課)" w:date="2025-08-25T14:21:00Z" w16du:dateUtc="2025-08-25T05:21:00Z">
                            <w:del w:id="3828" w:author="森川　裕太(アプリケーション開発２課)" w:date="2025-08-25T14:40:00Z" w16du:dateUtc="2025-08-25T05:40:00Z">
                              <w:r w:rsidR="002E1399" w:rsidDel="00E131E6">
                                <w:rPr>
                                  <w:rStyle w:val="a7"/>
                                  <w:rFonts w:eastAsia="ＭＳ 明朝"/>
                                  <w:noProof/>
                                </w:rPr>
                                <w:delInstrText>13</w:delInstrText>
                              </w:r>
                            </w:del>
                          </w:ins>
                          <w:del w:id="3829" w:author="森川　裕太(アプリケーション開発２課)" w:date="2025-08-25T14:40:00Z" w16du:dateUtc="2025-08-25T05:40:00Z">
                            <w:r w:rsidR="00E07563" w:rsidDel="00E131E6">
                              <w:rPr>
                                <w:rStyle w:val="a7"/>
                                <w:rFonts w:eastAsia="ＭＳ 明朝"/>
                                <w:noProof/>
                              </w:rPr>
                              <w:delInstrText>12</w:delInstrText>
                            </w:r>
                          </w:del>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d="3830" w:author="森川　裕太(アプリケーション開発２課)" w:date="2025-09-01T10:20:00Z" w16du:dateUtc="2025-09-01T01:20:00Z">
                            <w:r w:rsidR="000762D8">
                              <w:rPr>
                                <w:rStyle w:val="a7"/>
                                <w:rFonts w:eastAsia="ＭＳ 明朝" w:hint="eastAsia"/>
                                <w:noProof/>
                              </w:rPr>
                              <w:t>１３</w:t>
                            </w:r>
                          </w:ins>
                          <w:ins w:id="3831" w:author="上田　智之(アプリケーション開発２課)" w:date="2025-08-25T14:21:00Z" w16du:dateUtc="2025-08-25T05:21:00Z">
                            <w:del w:id="3832" w:author="森川　裕太(アプリケーション開発２課)" w:date="2025-08-25T14:40:00Z" w16du:dateUtc="2025-08-25T05:40:00Z">
                              <w:r w:rsidR="002E1399" w:rsidDel="00E131E6">
                                <w:rPr>
                                  <w:rStyle w:val="a7"/>
                                  <w:rFonts w:eastAsia="ＭＳ 明朝" w:hint="eastAsia"/>
                                  <w:noProof/>
                                </w:rPr>
                                <w:delText>１３</w:delText>
                              </w:r>
                            </w:del>
                          </w:ins>
                          <w:del w:id="3833" w:author="森川　裕太(アプリケーション開発２課)" w:date="2025-08-25T14:40:00Z" w16du:dateUtc="2025-08-25T05:40:00Z">
                            <w:r w:rsidR="00E07563" w:rsidDel="00E131E6">
                              <w:rPr>
                                <w:rStyle w:val="a7"/>
                                <w:rFonts w:eastAsia="ＭＳ 明朝" w:hint="eastAsia"/>
                                <w:noProof/>
                              </w:rPr>
                              <w:delText>１２</w:delText>
                            </w:r>
                          </w:del>
                          <w:r>
                            <w:rPr>
                              <w:rStyle w:val="a7"/>
                              <w:rFonts w:eastAsia="ＭＳ 明朝"/>
                            </w:rPr>
                            <w:fldChar w:fldCharType="end"/>
                          </w:r>
                          <w:ins w:id="3834" w:author="森川　裕太(アプリケーション開発２課)" w:date="2025-08-08T13:01:00Z" w16du:dateUtc="2025-08-08T04:01:00Z">
                            <w:del w:id="3835" w:author="上田　智之(アプリケーション開発２課)" w:date="2025-08-19T10:45:00Z" w16du:dateUtc="2025-08-19T01:45:00Z">
                              <w:r w:rsidDel="00CF060D">
                                <w:rPr>
                                  <w:rStyle w:val="a7"/>
                                  <w:rFonts w:eastAsia="ＭＳ 明朝" w:hint="eastAsia"/>
                                </w:rPr>
                                <w:delText>頁</w:delText>
                              </w:r>
                              <w:r w:rsidDel="00CF060D">
                                <w:rPr>
                                  <w:rStyle w:val="a7"/>
                                  <w:rFonts w:eastAsia="ＭＳ 明朝"/>
                                </w:rPr>
                                <w:delText xml:space="preserve"> </w:delText>
                              </w:r>
                              <w:r w:rsidDel="00CF060D">
                                <w:rPr>
                                  <w:rStyle w:val="a7"/>
                                  <w:rFonts w:eastAsia="ＭＳ 明朝"/>
                                </w:rPr>
                                <w:fldChar w:fldCharType="begin"/>
                              </w:r>
                              <w:r w:rsidDel="00CF060D">
                                <w:rPr>
                                  <w:rStyle w:val="a7"/>
                                  <w:rFonts w:eastAsia="ＭＳ 明朝"/>
                                </w:rPr>
                                <w:delInstrText>=</w:delInstrText>
                              </w:r>
                              <w:r w:rsidDel="00CF060D">
                                <w:rPr>
                                  <w:rStyle w:val="a7"/>
                                  <w:rFonts w:eastAsia="ＭＳ 明朝"/>
                                </w:rPr>
                                <w:fldChar w:fldCharType="begin"/>
                              </w:r>
                              <w:r w:rsidDel="00CF060D">
                                <w:rPr>
                                  <w:rStyle w:val="a7"/>
                                  <w:rFonts w:eastAsia="ＭＳ 明朝"/>
                                </w:rPr>
                                <w:delInstrText xml:space="preserve"> PAGE \# #</w:delInstrText>
                              </w:r>
                              <w:r w:rsidDel="00CF060D">
                                <w:rPr>
                                  <w:rStyle w:val="a7"/>
                                  <w:rFonts w:eastAsia="ＭＳ 明朝"/>
                                </w:rPr>
                                <w:fldChar w:fldCharType="separate"/>
                              </w:r>
                            </w:del>
                          </w:ins>
                          <w:del w:id="3836" w:author="上田　智之(アプリケーション開発２課)" w:date="2025-08-19T10:45:00Z" w16du:dateUtc="2025-08-19T01:45:00Z">
                            <w:r w:rsidR="00CF060D" w:rsidDel="00CF060D">
                              <w:rPr>
                                <w:rStyle w:val="a7"/>
                                <w:rFonts w:eastAsia="ＭＳ 明朝"/>
                                <w:noProof/>
                              </w:rPr>
                              <w:delInstrText>2</w:delInstrText>
                            </w:r>
                          </w:del>
                          <w:ins w:id="3837" w:author="森川　裕太(アプリケーション開発２課)" w:date="2025-08-08T13:01:00Z" w16du:dateUtc="2025-08-08T04:01:00Z">
                            <w:del w:id="3838"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InstrText xml:space="preserve"> \# #  \* DBCHAR  \* MERGEFORMAT </w:delInstrText>
                              </w:r>
                              <w:r w:rsidDel="00CF060D">
                                <w:rPr>
                                  <w:rStyle w:val="a7"/>
                                  <w:rFonts w:eastAsia="ＭＳ 明朝"/>
                                </w:rPr>
                                <w:fldChar w:fldCharType="separate"/>
                              </w:r>
                            </w:del>
                          </w:ins>
                          <w:ins w:id="3839" w:author="森川　裕太(アプリケーション開発２課)" w:date="2025-08-19T10:04:00Z" w16du:dateUtc="2025-08-19T01:04:00Z">
                            <w:del w:id="3840" w:author="上田　智之(アプリケーション開発２課)" w:date="2025-08-19T10:44:00Z" w16du:dateUtc="2025-08-19T01:44:00Z">
                              <w:r w:rsidR="00560173" w:rsidDel="00936D53">
                                <w:rPr>
                                  <w:rStyle w:val="a7"/>
                                  <w:rFonts w:eastAsia="ＭＳ 明朝" w:hint="eastAsia"/>
                                  <w:noProof/>
                                </w:rPr>
                                <w:delText>８</w:delText>
                              </w:r>
                            </w:del>
                          </w:ins>
                          <w:del w:id="3841" w:author="上田　智之(アプリケーション開発２課)" w:date="2025-08-19T10:44:00Z" w16du:dateUtc="2025-08-19T01:44:00Z">
                            <w:r w:rsidR="00EA6D50" w:rsidDel="00936D53">
                              <w:rPr>
                                <w:rStyle w:val="a7"/>
                                <w:rFonts w:eastAsia="ＭＳ 明朝" w:hint="eastAsia"/>
                                <w:noProof/>
                              </w:rPr>
                              <w:delText>２</w:delText>
                            </w:r>
                          </w:del>
                          <w:ins w:id="3842" w:author="森川　裕太(アプリケーション開発２課)" w:date="2025-08-08T13:01:00Z" w16du:dateUtc="2025-08-08T04:01:00Z">
                            <w:del w:id="3843"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Text>/</w:delText>
                              </w:r>
                            </w:del>
                          </w:ins>
                          <w:ins w:id="3844" w:author="森川　裕太(アプリケーション開発２課)" w:date="2025-08-19T10:53:00Z" w16du:dateUtc="2025-08-19T01:53:00Z">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ins>
                          <w:r w:rsidR="000762D8">
                            <w:rPr>
                              <w:rStyle w:val="a7"/>
                              <w:rFonts w:eastAsia="ＭＳ 明朝"/>
                              <w:noProof/>
                            </w:rPr>
                            <w:instrText>6</w:instrText>
                          </w:r>
                          <w:ins w:id="3845"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846" w:author="森川　裕太(アプリケーション開発２課)" w:date="2025-09-01T10:20:00Z" w16du:dateUtc="2025-09-01T01:20:00Z">
                            <w:r w:rsidR="000762D8">
                              <w:rPr>
                                <w:rStyle w:val="a7"/>
                                <w:rFonts w:eastAsia="ＭＳ 明朝" w:hint="eastAsia"/>
                                <w:noProof/>
                              </w:rPr>
                              <w:t>６</w:t>
                            </w:r>
                          </w:ins>
                          <w:ins w:id="3847" w:author="上田　智之(アプリケーション開発２課)" w:date="2025-08-25T14:21:00Z" w16du:dateUtc="2025-08-25T05:21:00Z">
                            <w:del w:id="3848" w:author="森川　裕太(アプリケーション開発２課)" w:date="2025-08-25T14:40:00Z" w16du:dateUtc="2025-08-25T05:40:00Z">
                              <w:r w:rsidR="00AF7AA0" w:rsidDel="00E131E6">
                                <w:rPr>
                                  <w:rStyle w:val="a7"/>
                                  <w:rFonts w:eastAsia="ＭＳ 明朝" w:hint="eastAsia"/>
                                  <w:noProof/>
                                </w:rPr>
                                <w:delText>１３</w:delText>
                              </w:r>
                            </w:del>
                          </w:ins>
                          <w:ins w:id="3849" w:author="森川　裕太(アプリケーション開発２課)" w:date="2025-08-19T10:53:00Z" w16du:dateUtc="2025-08-19T01:53:00Z">
                            <w:r>
                              <w:rPr>
                                <w:rStyle w:val="a7"/>
                                <w:rFonts w:eastAsia="ＭＳ 明朝"/>
                              </w:rPr>
                              <w:fldChar w:fldCharType="end"/>
                            </w:r>
                            <w:r>
                              <w:rPr>
                                <w:rStyle w:val="a7"/>
                                <w:rFonts w:eastAsia="ＭＳ 明朝"/>
                              </w:rPr>
                              <w:t>/</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NUMPAGES  \* MERGEFORMAT </w:instrText>
                            </w:r>
                            <w:r>
                              <w:rPr>
                                <w:rStyle w:val="a7"/>
                                <w:rFonts w:eastAsia="ＭＳ 明朝"/>
                              </w:rPr>
                              <w:fldChar w:fldCharType="separate"/>
                            </w:r>
                          </w:ins>
                          <w:ins w:id="3850" w:author="森川　裕太(アプリケーション開発２課)" w:date="2025-09-01T10:20:00Z" w16du:dateUtc="2025-09-01T01:20:00Z">
                            <w:r w:rsidR="000762D8">
                              <w:rPr>
                                <w:rStyle w:val="a7"/>
                                <w:rFonts w:eastAsia="ＭＳ 明朝"/>
                                <w:noProof/>
                              </w:rPr>
                              <w:instrText>13</w:instrText>
                            </w:r>
                          </w:ins>
                          <w:ins w:id="3851" w:author="上田　智之(アプリケーション開発２課)" w:date="2025-08-25T14:21:00Z" w16du:dateUtc="2025-08-25T05:21:00Z">
                            <w:del w:id="3852" w:author="森川　裕太(アプリケーション開発２課)" w:date="2025-08-25T14:40:00Z" w16du:dateUtc="2025-08-25T05:40:00Z">
                              <w:r w:rsidR="00AF7AA0" w:rsidDel="00E131E6">
                                <w:rPr>
                                  <w:rStyle w:val="a7"/>
                                  <w:rFonts w:eastAsia="ＭＳ 明朝"/>
                                  <w:noProof/>
                                </w:rPr>
                                <w:delInstrText>13</w:delInstrText>
                              </w:r>
                            </w:del>
                          </w:ins>
                          <w:ins w:id="3853"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854" w:author="森川　裕太(アプリケーション開発２課)" w:date="2025-09-01T10:20:00Z" w16du:dateUtc="2025-09-01T01:20:00Z">
                            <w:r w:rsidR="000762D8">
                              <w:rPr>
                                <w:rStyle w:val="a7"/>
                                <w:rFonts w:eastAsia="ＭＳ 明朝" w:hint="eastAsia"/>
                                <w:noProof/>
                              </w:rPr>
                              <w:t>１３</w:t>
                            </w:r>
                          </w:ins>
                          <w:ins w:id="3855" w:author="上田　智之(アプリケーション開発２課)" w:date="2025-08-25T14:21:00Z" w16du:dateUtc="2025-08-25T05:21:00Z">
                            <w:del w:id="3856" w:author="森川　裕太(アプリケーション開発２課)" w:date="2025-08-25T14:40:00Z" w16du:dateUtc="2025-08-25T05:40:00Z">
                              <w:r w:rsidR="00AF7AA0" w:rsidDel="00E131E6">
                                <w:rPr>
                                  <w:rStyle w:val="a7"/>
                                  <w:rFonts w:eastAsia="ＭＳ 明朝" w:hint="eastAsia"/>
                                  <w:noProof/>
                                </w:rPr>
                                <w:delText>１３</w:delText>
                              </w:r>
                            </w:del>
                          </w:ins>
                          <w:ins w:id="3857" w:author="森川　裕太(アプリケーション開発２課)" w:date="2025-08-19T10:53:00Z" w16du:dateUtc="2025-08-19T01:53:00Z">
                            <w:r>
                              <w:rPr>
                                <w:rStyle w:val="a7"/>
                                <w:rFonts w:eastAsia="ＭＳ 明朝"/>
                              </w:rPr>
                              <w:fldChar w:fldCharType="end"/>
                            </w:r>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ins>
                          <w:r w:rsidR="000762D8">
                            <w:rPr>
                              <w:rStyle w:val="a7"/>
                              <w:rFonts w:eastAsia="ＭＳ 明朝"/>
                              <w:noProof/>
                            </w:rPr>
                            <w:instrText>6</w:instrText>
                          </w:r>
                          <w:ins w:id="3858"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859" w:author="森川　裕太(アプリケーション開発２課)" w:date="2025-09-01T10:20:00Z" w16du:dateUtc="2025-09-01T01:20:00Z">
                            <w:r w:rsidR="000762D8">
                              <w:rPr>
                                <w:rStyle w:val="a7"/>
                                <w:rFonts w:eastAsia="ＭＳ 明朝" w:hint="eastAsia"/>
                                <w:noProof/>
                              </w:rPr>
                              <w:t>６</w:t>
                            </w:r>
                          </w:ins>
                          <w:ins w:id="3860" w:author="上田　智之(アプリケーション開発２課)" w:date="2025-08-25T14:21:00Z" w16du:dateUtc="2025-08-25T05:21:00Z">
                            <w:del w:id="3861" w:author="森川　裕太(アプリケーション開発２課)" w:date="2025-08-25T14:40:00Z" w16du:dateUtc="2025-08-25T05:40:00Z">
                              <w:r w:rsidR="00AF7AA0" w:rsidDel="00E131E6">
                                <w:rPr>
                                  <w:rStyle w:val="a7"/>
                                  <w:rFonts w:eastAsia="ＭＳ 明朝" w:hint="eastAsia"/>
                                  <w:noProof/>
                                </w:rPr>
                                <w:delText>１３</w:delText>
                              </w:r>
                            </w:del>
                          </w:ins>
                          <w:ins w:id="3862" w:author="森川　裕太(アプリケーション開発２課)" w:date="2025-08-19T10:53:00Z" w16du:dateUtc="2025-08-19T01:53:00Z">
                            <w:r>
                              <w:rPr>
                                <w:rStyle w:val="a7"/>
                                <w:rFonts w:eastAsia="ＭＳ 明朝"/>
                              </w:rPr>
                              <w:fldChar w:fldCharType="end"/>
                            </w:r>
                            <w:r>
                              <w:rPr>
                                <w:rStyle w:val="a7"/>
                                <w:rFonts w:eastAsia="ＭＳ 明朝"/>
                              </w:rPr>
                              <w:t>/</w:t>
                            </w:r>
                          </w:ins>
                          <w:ins w:id="3863" w:author="森川　裕太(アプリケーション開発２課)" w:date="2025-08-08T13:01:00Z" w16du:dateUtc="2025-08-08T04:01:00Z">
                            <w:del w:id="3864" w:author="上田　智之(アプリケーション開発２課)" w:date="2025-08-19T10:45:00Z" w16du:dateUtc="2025-08-19T01:45:00Z">
                              <w:r>
                                <w:rPr>
                                  <w:rStyle w:val="a7"/>
                                  <w:rFonts w:eastAsia="ＭＳ 明朝"/>
                                </w:rPr>
                                <w:fldChar w:fldCharType="begin"/>
                              </w:r>
                              <w:r>
                                <w:rPr>
                                  <w:rStyle w:val="a7"/>
                                  <w:rFonts w:eastAsia="ＭＳ 明朝"/>
                                </w:rPr>
                                <w:delInstrText>=</w:delInstrText>
                              </w:r>
                              <w:r>
                                <w:rPr>
                                  <w:rStyle w:val="a7"/>
                                  <w:rFonts w:eastAsia="ＭＳ 明朝"/>
                                </w:rPr>
                                <w:fldChar w:fldCharType="begin"/>
                              </w:r>
                            </w:del>
                            <w:r>
                              <w:rPr>
                                <w:rStyle w:val="a7"/>
                                <w:rFonts w:eastAsia="ＭＳ 明朝"/>
                              </w:rPr>
                              <w:instrText xml:space="preserve"> NUMPAGES  \* MERGEFORMAT </w:instrText>
                            </w:r>
                            <w:del w:id="3865" w:author="上田　智之(アプリケーション開発２課)" w:date="2025-08-19T10:45:00Z" w16du:dateUtc="2025-08-19T01:45:00Z">
                              <w:r>
                                <w:rPr>
                                  <w:rStyle w:val="a7"/>
                                  <w:rFonts w:eastAsia="ＭＳ 明朝"/>
                                </w:rPr>
                                <w:fldChar w:fldCharType="separate"/>
                              </w:r>
                            </w:del>
                          </w:ins>
                          <w:ins w:id="3866" w:author="森川　裕太(アプリケーション開発２課)" w:date="2025-08-19T10:04:00Z" w16du:dateUtc="2025-08-19T01:04:00Z">
                            <w:del w:id="3867" w:author="上田　智之(アプリケーション開発２課)" w:date="2025-08-19T10:44:00Z" w16du:dateUtc="2025-08-19T01:44:00Z">
                              <w:r w:rsidR="002208B2">
                                <w:rPr>
                                  <w:rStyle w:val="a7"/>
                                  <w:rFonts w:eastAsia="ＭＳ 明朝"/>
                                  <w:noProof/>
                                </w:rPr>
                                <w:delInstrText>13</w:delInstrText>
                              </w:r>
                            </w:del>
                          </w:ins>
                          <w:del w:id="3868" w:author="上田　智之(アプリケーション開発２課)" w:date="2025-08-19T10:44:00Z" w16du:dateUtc="2025-08-19T01:44:00Z">
                            <w:r w:rsidR="00E07563" w:rsidDel="00A21DBE">
                              <w:rPr>
                                <w:rStyle w:val="a7"/>
                                <w:rFonts w:eastAsia="ＭＳ 明朝"/>
                                <w:noProof/>
                              </w:rPr>
                              <w:delInstrText>12</w:delInstrText>
                            </w:r>
                          </w:del>
                          <w:ins w:id="3869" w:author="森川　裕太(アプリケーション開発２課)" w:date="2025-08-08T13:01:00Z" w16du:dateUtc="2025-08-08T04:01:00Z">
                            <w:del w:id="3870" w:author="上田　智之(アプリケーション開発２課)" w:date="2025-08-19T10:45:00Z" w16du:dateUtc="2025-08-19T01:45:00Z">
                              <w:r>
                                <w:rPr>
                                  <w:rStyle w:val="a7"/>
                                  <w:rFonts w:eastAsia="ＭＳ 明朝"/>
                                </w:rPr>
                                <w:fldChar w:fldCharType="end"/>
                              </w:r>
                              <w:r>
                                <w:rPr>
                                  <w:rStyle w:val="a7"/>
                                  <w:rFonts w:eastAsia="ＭＳ 明朝"/>
                                </w:rPr>
                                <w:delInstrText xml:space="preserve"> \# #  \* DBCHAR  \* MERGEFORMAT </w:delInstrText>
                              </w:r>
                              <w:r>
                                <w:rPr>
                                  <w:rStyle w:val="a7"/>
                                  <w:rFonts w:eastAsia="ＭＳ 明朝"/>
                                </w:rPr>
                                <w:fldChar w:fldCharType="separate"/>
                              </w:r>
                            </w:del>
                          </w:ins>
                          <w:ins w:id="3871" w:author="森川　裕太(アプリケーション開発２課)" w:date="2025-08-19T10:04:00Z" w16du:dateUtc="2025-08-19T01:04:00Z">
                            <w:del w:id="3872" w:author="上田　智之(アプリケーション開発２課)" w:date="2025-08-19T10:44:00Z" w16du:dateUtc="2025-08-19T01:44:00Z">
                              <w:r w:rsidR="002208B2">
                                <w:rPr>
                                  <w:rStyle w:val="a7"/>
                                  <w:rFonts w:eastAsia="ＭＳ 明朝" w:hint="eastAsia"/>
                                  <w:noProof/>
                                </w:rPr>
                                <w:delText>１３</w:delText>
                              </w:r>
                            </w:del>
                          </w:ins>
                          <w:del w:id="3873" w:author="上田　智之(アプリケーション開発２課)" w:date="2025-08-19T10:44:00Z" w16du:dateUtc="2025-08-19T01:44:00Z">
                            <w:r w:rsidR="00E07563" w:rsidDel="00A21DBE">
                              <w:rPr>
                                <w:rStyle w:val="a7"/>
                                <w:rFonts w:eastAsia="ＭＳ 明朝" w:hint="eastAsia"/>
                                <w:noProof/>
                              </w:rPr>
                              <w:delText>１２</w:delText>
                            </w:r>
                          </w:del>
                          <w:ins w:id="3874" w:author="森川　裕太(アプリケーション開発２課)" w:date="2025-08-08T13:01:00Z" w16du:dateUtc="2025-08-08T04:01:00Z">
                            <w:del w:id="3875" w:author="上田　智之(アプリケーション開発２課)" w:date="2025-08-19T10:45:00Z" w16du:dateUtc="2025-08-19T01:45:00Z">
                              <w:r>
                                <w:rPr>
                                  <w:rStyle w:val="a7"/>
                                  <w:rFonts w:eastAsia="ＭＳ 明朝"/>
                                </w:rPr>
                                <w:fldChar w:fldCharType="end"/>
                              </w:r>
                            </w:del>
                          </w:ins>
                          <w:ins w:id="3876" w:author="森川　裕太(アプリケーション開発２課)" w:date="2025-08-18T16:43:00Z" w16du:dateUtc="2025-08-18T07:43:00Z">
                            <w:del w:id="3877" w:author="上田　智之(アプリケーション開発２課)" w:date="2025-08-19T10:45:00Z" w16du:dateUtc="2025-08-19T01:45:00Z">
                              <w:r w:rsidDel="00CF060D">
                                <w:rPr>
                                  <w:rStyle w:val="a7"/>
                                  <w:rFonts w:eastAsia="ＭＳ 明朝" w:hint="eastAsia"/>
                                </w:rPr>
                                <w:delText>頁</w:delText>
                              </w:r>
                              <w:r w:rsidDel="00CF060D">
                                <w:rPr>
                                  <w:rStyle w:val="a7"/>
                                  <w:rFonts w:eastAsia="ＭＳ 明朝"/>
                                </w:rPr>
                                <w:delText xml:space="preserve"> </w:delText>
                              </w:r>
                              <w:r w:rsidDel="00CF060D">
                                <w:rPr>
                                  <w:rStyle w:val="a7"/>
                                  <w:rFonts w:eastAsia="ＭＳ 明朝"/>
                                </w:rPr>
                                <w:fldChar w:fldCharType="begin"/>
                              </w:r>
                              <w:r w:rsidDel="00CF060D">
                                <w:rPr>
                                  <w:rStyle w:val="a7"/>
                                  <w:rFonts w:eastAsia="ＭＳ 明朝"/>
                                </w:rPr>
                                <w:delInstrText>=</w:delInstrText>
                              </w:r>
                              <w:r w:rsidDel="00CF060D">
                                <w:rPr>
                                  <w:rStyle w:val="a7"/>
                                  <w:rFonts w:eastAsia="ＭＳ 明朝"/>
                                </w:rPr>
                                <w:fldChar w:fldCharType="begin"/>
                              </w:r>
                              <w:r w:rsidDel="00CF060D">
                                <w:rPr>
                                  <w:rStyle w:val="a7"/>
                                  <w:rFonts w:eastAsia="ＭＳ 明朝"/>
                                </w:rPr>
                                <w:delInstrText xml:space="preserve"> PAGE \# #</w:delInstrText>
                              </w:r>
                              <w:r w:rsidDel="00CF060D">
                                <w:rPr>
                                  <w:rStyle w:val="a7"/>
                                  <w:rFonts w:eastAsia="ＭＳ 明朝"/>
                                </w:rPr>
                                <w:fldChar w:fldCharType="separate"/>
                              </w:r>
                            </w:del>
                          </w:ins>
                          <w:del w:id="3878" w:author="上田　智之(アプリケーション開発２課)" w:date="2025-08-19T10:45:00Z" w16du:dateUtc="2025-08-19T01:45:00Z">
                            <w:r w:rsidR="00CF060D" w:rsidDel="00CF060D">
                              <w:rPr>
                                <w:rStyle w:val="a7"/>
                                <w:rFonts w:eastAsia="ＭＳ 明朝"/>
                                <w:noProof/>
                              </w:rPr>
                              <w:delInstrText>2</w:delInstrText>
                            </w:r>
                          </w:del>
                          <w:ins w:id="3879" w:author="森川　裕太(アプリケーション開発２課)" w:date="2025-08-18T16:43:00Z" w16du:dateUtc="2025-08-18T07:43:00Z">
                            <w:del w:id="3880"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InstrText xml:space="preserve"> \# #  \* DBCHAR  \* MERGEFORMAT </w:delInstrText>
                              </w:r>
                              <w:r w:rsidDel="00CF060D">
                                <w:rPr>
                                  <w:rStyle w:val="a7"/>
                                  <w:rFonts w:eastAsia="ＭＳ 明朝"/>
                                </w:rPr>
                                <w:fldChar w:fldCharType="separate"/>
                              </w:r>
                            </w:del>
                          </w:ins>
                          <w:ins w:id="3881" w:author="森川　裕太(アプリケーション開発２課)" w:date="2025-08-19T10:04:00Z" w16du:dateUtc="2025-08-19T01:04:00Z">
                            <w:del w:id="3882" w:author="上田　智之(アプリケーション開発２課)" w:date="2025-08-19T10:44:00Z" w16du:dateUtc="2025-08-19T01:44:00Z">
                              <w:r w:rsidR="00560173" w:rsidDel="00936D53">
                                <w:rPr>
                                  <w:rStyle w:val="a7"/>
                                  <w:rFonts w:eastAsia="ＭＳ 明朝" w:hint="eastAsia"/>
                                  <w:noProof/>
                                </w:rPr>
                                <w:delText>８</w:delText>
                              </w:r>
                            </w:del>
                          </w:ins>
                          <w:ins w:id="3883" w:author="森川　裕太(アプリケーション開発２課)" w:date="2025-08-18T16:43:00Z" w16du:dateUtc="2025-08-18T07:43:00Z">
                            <w:del w:id="3884"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Text>/</w:delText>
                              </w:r>
                            </w:del>
                          </w:ins>
                          <w:ins w:id="3885" w:author="森川　裕太(アプリケーション開発２課)" w:date="2025-08-19T10:53:00Z" w16du:dateUtc="2025-08-19T01:53:00Z">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ins>
                          <w:r w:rsidR="000762D8">
                            <w:rPr>
                              <w:rStyle w:val="a7"/>
                              <w:rFonts w:eastAsia="ＭＳ 明朝"/>
                              <w:noProof/>
                            </w:rPr>
                            <w:instrText>6</w:instrText>
                          </w:r>
                          <w:ins w:id="3886"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887" w:author="森川　裕太(アプリケーション開発２課)" w:date="2025-09-01T10:20:00Z" w16du:dateUtc="2025-09-01T01:20:00Z">
                            <w:r w:rsidR="000762D8">
                              <w:rPr>
                                <w:rStyle w:val="a7"/>
                                <w:rFonts w:eastAsia="ＭＳ 明朝" w:hint="eastAsia"/>
                                <w:noProof/>
                              </w:rPr>
                              <w:t>６</w:t>
                            </w:r>
                          </w:ins>
                          <w:ins w:id="3888" w:author="上田　智之(アプリケーション開発２課)" w:date="2025-08-25T14:21:00Z" w16du:dateUtc="2025-08-25T05:21:00Z">
                            <w:del w:id="3889" w:author="森川　裕太(アプリケーション開発２課)" w:date="2025-08-25T14:40:00Z" w16du:dateUtc="2025-08-25T05:40:00Z">
                              <w:r w:rsidR="00AF7AA0" w:rsidDel="00E131E6">
                                <w:rPr>
                                  <w:rStyle w:val="a7"/>
                                  <w:rFonts w:eastAsia="ＭＳ 明朝" w:hint="eastAsia"/>
                                  <w:noProof/>
                                </w:rPr>
                                <w:delText>１３</w:delText>
                              </w:r>
                            </w:del>
                          </w:ins>
                          <w:ins w:id="3890" w:author="森川　裕太(アプリケーション開発２課)" w:date="2025-08-19T10:53:00Z" w16du:dateUtc="2025-08-19T01:53:00Z">
                            <w:r>
                              <w:rPr>
                                <w:rStyle w:val="a7"/>
                                <w:rFonts w:eastAsia="ＭＳ 明朝"/>
                              </w:rPr>
                              <w:fldChar w:fldCharType="end"/>
                            </w:r>
                            <w:r>
                              <w:rPr>
                                <w:rStyle w:val="a7"/>
                                <w:rFonts w:eastAsia="ＭＳ 明朝"/>
                              </w:rPr>
                              <w:t>/</w:t>
                            </w:r>
                          </w:ins>
                          <w:ins w:id="3891" w:author="森川　裕太(アプリケーション開発２課)" w:date="2025-08-18T16:43:00Z" w16du:dateUtc="2025-08-18T07:43:00Z">
                            <w:del w:id="3892" w:author="上田　智之(アプリケーション開発２課)" w:date="2025-08-19T10:45:00Z" w16du:dateUtc="2025-08-19T01:45:00Z">
                              <w:r>
                                <w:rPr>
                                  <w:rStyle w:val="a7"/>
                                  <w:rFonts w:eastAsia="ＭＳ 明朝"/>
                                </w:rPr>
                                <w:fldChar w:fldCharType="begin"/>
                              </w:r>
                              <w:r>
                                <w:rPr>
                                  <w:rStyle w:val="a7"/>
                                  <w:rFonts w:eastAsia="ＭＳ 明朝"/>
                                </w:rPr>
                                <w:delInstrText>=</w:delInstrText>
                              </w:r>
                              <w:r>
                                <w:rPr>
                                  <w:rStyle w:val="a7"/>
                                  <w:rFonts w:eastAsia="ＭＳ 明朝"/>
                                </w:rPr>
                                <w:fldChar w:fldCharType="begin"/>
                              </w:r>
                            </w:del>
                            <w:r>
                              <w:rPr>
                                <w:rStyle w:val="a7"/>
                                <w:rFonts w:eastAsia="ＭＳ 明朝"/>
                              </w:rPr>
                              <w:instrText xml:space="preserve"> NUMPAGES  \* MERGEFORMAT </w:instrText>
                            </w:r>
                            <w:del w:id="3893" w:author="上田　智之(アプリケーション開発２課)" w:date="2025-08-19T10:45:00Z" w16du:dateUtc="2025-08-19T01:45:00Z">
                              <w:r>
                                <w:rPr>
                                  <w:rStyle w:val="a7"/>
                                  <w:rFonts w:eastAsia="ＭＳ 明朝"/>
                                </w:rPr>
                                <w:fldChar w:fldCharType="separate"/>
                              </w:r>
                            </w:del>
                          </w:ins>
                          <w:ins w:id="3894" w:author="森川　裕太(アプリケーション開発２課)" w:date="2025-08-19T10:04:00Z" w16du:dateUtc="2025-08-19T01:04:00Z">
                            <w:del w:id="3895" w:author="上田　智之(アプリケーション開発２課)" w:date="2025-08-19T10:44:00Z" w16du:dateUtc="2025-08-19T01:44:00Z">
                              <w:r w:rsidR="002208B2">
                                <w:rPr>
                                  <w:rStyle w:val="a7"/>
                                  <w:rFonts w:eastAsia="ＭＳ 明朝"/>
                                  <w:noProof/>
                                </w:rPr>
                                <w:delInstrText>13</w:delInstrText>
                              </w:r>
                            </w:del>
                          </w:ins>
                          <w:ins w:id="3896" w:author="森川　裕太(アプリケーション開発２課)" w:date="2025-08-18T16:43:00Z" w16du:dateUtc="2025-08-18T07:43:00Z">
                            <w:del w:id="3897" w:author="上田　智之(アプリケーション開発２課)" w:date="2025-08-19T10:45:00Z" w16du:dateUtc="2025-08-19T01:45:00Z">
                              <w:r>
                                <w:rPr>
                                  <w:rStyle w:val="a7"/>
                                  <w:rFonts w:eastAsia="ＭＳ 明朝"/>
                                </w:rPr>
                                <w:fldChar w:fldCharType="end"/>
                              </w:r>
                              <w:r>
                                <w:rPr>
                                  <w:rStyle w:val="a7"/>
                                  <w:rFonts w:eastAsia="ＭＳ 明朝"/>
                                </w:rPr>
                                <w:delInstrText xml:space="preserve"> \# #  \* DBCHAR  \* MERGEFORMAT </w:delInstrText>
                              </w:r>
                              <w:r>
                                <w:rPr>
                                  <w:rStyle w:val="a7"/>
                                  <w:rFonts w:eastAsia="ＭＳ 明朝"/>
                                </w:rPr>
                                <w:fldChar w:fldCharType="separate"/>
                              </w:r>
                            </w:del>
                          </w:ins>
                          <w:ins w:id="3898" w:author="森川　裕太(アプリケーション開発２課)" w:date="2025-08-19T10:04:00Z" w16du:dateUtc="2025-08-19T01:04:00Z">
                            <w:del w:id="3899" w:author="上田　智之(アプリケーション開発２課)" w:date="2025-08-19T10:44:00Z" w16du:dateUtc="2025-08-19T01:44:00Z">
                              <w:r w:rsidR="002208B2">
                                <w:rPr>
                                  <w:rStyle w:val="a7"/>
                                  <w:rFonts w:eastAsia="ＭＳ 明朝" w:hint="eastAsia"/>
                                  <w:noProof/>
                                </w:rPr>
                                <w:delText>１３</w:delText>
                              </w:r>
                            </w:del>
                          </w:ins>
                          <w:ins w:id="3900" w:author="森川　裕太(アプリケーション開発２課)" w:date="2025-08-18T16:43:00Z" w16du:dateUtc="2025-08-18T07:43:00Z">
                            <w:del w:id="3901" w:author="上田　智之(アプリケーション開発２課)" w:date="2025-08-19T10:45:00Z" w16du:dateUtc="2025-08-19T01:45:00Z">
                              <w:r>
                                <w:rPr>
                                  <w:rStyle w:val="a7"/>
                                  <w:rFonts w:eastAsia="ＭＳ 明朝"/>
                                </w:rPr>
                                <w:fldChar w:fldCharType="end"/>
                              </w:r>
                            </w:del>
                          </w:ins>
                          <w:ins w:id="3902" w:author="上田　智之(アプリケーション開発２課)" w:date="2025-08-19T10:44:00Z" w16du:dateUtc="2025-08-19T01:44:00Z">
                            <w:r>
                              <w:rPr>
                                <w:rStyle w:val="a7"/>
                                <w:rFonts w:eastAsia="ＭＳ 明朝"/>
                              </w:rPr>
                              <w:t xml:space="preserve"> </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A22A0" id="Rectangle 5" o:spid="_x0000_s1028" style="position:absolute;left:0;text-align:left;margin-left:411.45pt;margin-top:-2.4pt;width:83.9pt;height:18.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" o:allowincell="f" filled="f">
              <v:textbox inset="0,0,0,0">
                <w:txbxContent>
                  <w:p w14:paraId="0505C98A" w14:textId="57B24617" w:rsidR="003C416F" w:rsidRDefault="003C416F">
                    <w:pPr>
                      <w:pStyle w:val="a4"/>
                      <w:spacing w:line="320" w:lineRule="exact"/>
                      <w:jc w:val="center"/>
                      <w:rPr>
                        <w:rStyle w:val="a7"/>
                      </w:rPr>
                    </w:pPr>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r w:rsidR="000762D8">
                      <w:rPr>
                        <w:rStyle w:val="a7"/>
                        <w:rFonts w:eastAsia="ＭＳ 明朝"/>
                        <w:noProof/>
                      </w:rPr>
                      <w:instrText>6</w:instrText>
                    </w:r>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d="3903" w:author="森川　裕太(アプリケーション開発２課)" w:date="2025-09-01T10:20:00Z" w16du:dateUtc="2025-09-01T01:20:00Z">
                      <w:r w:rsidR="000762D8">
                        <w:rPr>
                          <w:rStyle w:val="a7"/>
                          <w:rFonts w:eastAsia="ＭＳ 明朝" w:hint="eastAsia"/>
                          <w:noProof/>
                        </w:rPr>
                        <w:t>６</w:t>
                      </w:r>
                    </w:ins>
                    <w:ins w:id="3904" w:author="上田　智之(アプリケーション開発２課)" w:date="2025-08-25T14:21:00Z" w16du:dateUtc="2025-08-25T05:21:00Z">
                      <w:del w:id="3905" w:author="森川　裕太(アプリケーション開発２課)" w:date="2025-08-25T14:40:00Z" w16du:dateUtc="2025-08-25T05:40:00Z">
                        <w:r w:rsidR="00AF7AA0" w:rsidDel="00E131E6">
                          <w:rPr>
                            <w:rStyle w:val="a7"/>
                            <w:rFonts w:eastAsia="ＭＳ 明朝" w:hint="eastAsia"/>
                            <w:noProof/>
                          </w:rPr>
                          <w:delText>１３</w:delText>
                        </w:r>
                      </w:del>
                    </w:ins>
                    <w:del w:id="3906" w:author="森川　裕太(アプリケーション開発２課)" w:date="2025-08-25T14:40:00Z" w16du:dateUtc="2025-08-25T05:40:00Z">
                      <w:r w:rsidR="00EA6D50" w:rsidDel="00E131E6">
                        <w:rPr>
                          <w:rStyle w:val="a7"/>
                          <w:rFonts w:eastAsia="ＭＳ 明朝" w:hint="eastAsia"/>
                          <w:noProof/>
                        </w:rPr>
                        <w:delText>２</w:delText>
                      </w:r>
                    </w:del>
                    <w:r>
                      <w:rPr>
                        <w:rStyle w:val="a7"/>
                        <w:rFonts w:eastAsia="ＭＳ 明朝"/>
                      </w:rPr>
                      <w:fldChar w:fldCharType="end"/>
                    </w:r>
                    <w:r>
                      <w:rPr>
                        <w:rStyle w:val="a7"/>
                        <w:rFonts w:eastAsia="ＭＳ 明朝"/>
                      </w:rPr>
                      <w:t>/</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NUMPAGES  \* MERGEFORMAT </w:instrText>
                    </w:r>
                    <w:r>
                      <w:rPr>
                        <w:rStyle w:val="a7"/>
                        <w:rFonts w:eastAsia="ＭＳ 明朝"/>
                      </w:rPr>
                      <w:fldChar w:fldCharType="separate"/>
                    </w:r>
                    <w:ins w:id="3907" w:author="森川　裕太(アプリケーション開発２課)" w:date="2025-09-01T10:20:00Z" w16du:dateUtc="2025-09-01T01:20:00Z">
                      <w:r w:rsidR="000762D8">
                        <w:rPr>
                          <w:rStyle w:val="a7"/>
                          <w:rFonts w:eastAsia="ＭＳ 明朝"/>
                          <w:noProof/>
                        </w:rPr>
                        <w:instrText>13</w:instrText>
                      </w:r>
                    </w:ins>
                    <w:ins w:id="3908" w:author="上田　智之(アプリケーション開発２課)" w:date="2025-08-25T14:21:00Z" w16du:dateUtc="2025-08-25T05:21:00Z">
                      <w:del w:id="3909" w:author="森川　裕太(アプリケーション開発２課)" w:date="2025-08-25T14:40:00Z" w16du:dateUtc="2025-08-25T05:40:00Z">
                        <w:r w:rsidR="002E1399" w:rsidDel="00E131E6">
                          <w:rPr>
                            <w:rStyle w:val="a7"/>
                            <w:rFonts w:eastAsia="ＭＳ 明朝"/>
                            <w:noProof/>
                          </w:rPr>
                          <w:delInstrText>13</w:delInstrText>
                        </w:r>
                      </w:del>
                    </w:ins>
                    <w:del w:id="3910" w:author="森川　裕太(アプリケーション開発２課)" w:date="2025-08-25T14:40:00Z" w16du:dateUtc="2025-08-25T05:40:00Z">
                      <w:r w:rsidR="00E07563" w:rsidDel="00E131E6">
                        <w:rPr>
                          <w:rStyle w:val="a7"/>
                          <w:rFonts w:eastAsia="ＭＳ 明朝"/>
                          <w:noProof/>
                        </w:rPr>
                        <w:delInstrText>12</w:delInstrText>
                      </w:r>
                    </w:del>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d="3911" w:author="森川　裕太(アプリケーション開発２課)" w:date="2025-09-01T10:20:00Z" w16du:dateUtc="2025-09-01T01:20:00Z">
                      <w:r w:rsidR="000762D8">
                        <w:rPr>
                          <w:rStyle w:val="a7"/>
                          <w:rFonts w:eastAsia="ＭＳ 明朝" w:hint="eastAsia"/>
                          <w:noProof/>
                        </w:rPr>
                        <w:t>１３</w:t>
                      </w:r>
                    </w:ins>
                    <w:ins w:id="3912" w:author="上田　智之(アプリケーション開発２課)" w:date="2025-08-25T14:21:00Z" w16du:dateUtc="2025-08-25T05:21:00Z">
                      <w:del w:id="3913" w:author="森川　裕太(アプリケーション開発２課)" w:date="2025-08-25T14:40:00Z" w16du:dateUtc="2025-08-25T05:40:00Z">
                        <w:r w:rsidR="002E1399" w:rsidDel="00E131E6">
                          <w:rPr>
                            <w:rStyle w:val="a7"/>
                            <w:rFonts w:eastAsia="ＭＳ 明朝" w:hint="eastAsia"/>
                            <w:noProof/>
                          </w:rPr>
                          <w:delText>１３</w:delText>
                        </w:r>
                      </w:del>
                    </w:ins>
                    <w:del w:id="3914" w:author="森川　裕太(アプリケーション開発２課)" w:date="2025-08-25T14:40:00Z" w16du:dateUtc="2025-08-25T05:40:00Z">
                      <w:r w:rsidR="00E07563" w:rsidDel="00E131E6">
                        <w:rPr>
                          <w:rStyle w:val="a7"/>
                          <w:rFonts w:eastAsia="ＭＳ 明朝" w:hint="eastAsia"/>
                          <w:noProof/>
                        </w:rPr>
                        <w:delText>１２</w:delText>
                      </w:r>
                    </w:del>
                    <w:r>
                      <w:rPr>
                        <w:rStyle w:val="a7"/>
                        <w:rFonts w:eastAsia="ＭＳ 明朝"/>
                      </w:rPr>
                      <w:fldChar w:fldCharType="end"/>
                    </w:r>
                    <w:ins w:id="3915" w:author="森川　裕太(アプリケーション開発２課)" w:date="2025-08-08T13:01:00Z" w16du:dateUtc="2025-08-08T04:01:00Z">
                      <w:del w:id="3916" w:author="上田　智之(アプリケーション開発２課)" w:date="2025-08-19T10:45:00Z" w16du:dateUtc="2025-08-19T01:45:00Z">
                        <w:r w:rsidDel="00CF060D">
                          <w:rPr>
                            <w:rStyle w:val="a7"/>
                            <w:rFonts w:eastAsia="ＭＳ 明朝" w:hint="eastAsia"/>
                          </w:rPr>
                          <w:delText>頁</w:delText>
                        </w:r>
                        <w:r w:rsidDel="00CF060D">
                          <w:rPr>
                            <w:rStyle w:val="a7"/>
                            <w:rFonts w:eastAsia="ＭＳ 明朝"/>
                          </w:rPr>
                          <w:delText xml:space="preserve"> </w:delText>
                        </w:r>
                        <w:r w:rsidDel="00CF060D">
                          <w:rPr>
                            <w:rStyle w:val="a7"/>
                            <w:rFonts w:eastAsia="ＭＳ 明朝"/>
                          </w:rPr>
                          <w:fldChar w:fldCharType="begin"/>
                        </w:r>
                        <w:r w:rsidDel="00CF060D">
                          <w:rPr>
                            <w:rStyle w:val="a7"/>
                            <w:rFonts w:eastAsia="ＭＳ 明朝"/>
                          </w:rPr>
                          <w:delInstrText>=</w:delInstrText>
                        </w:r>
                        <w:r w:rsidDel="00CF060D">
                          <w:rPr>
                            <w:rStyle w:val="a7"/>
                            <w:rFonts w:eastAsia="ＭＳ 明朝"/>
                          </w:rPr>
                          <w:fldChar w:fldCharType="begin"/>
                        </w:r>
                        <w:r w:rsidDel="00CF060D">
                          <w:rPr>
                            <w:rStyle w:val="a7"/>
                            <w:rFonts w:eastAsia="ＭＳ 明朝"/>
                          </w:rPr>
                          <w:delInstrText xml:space="preserve"> PAGE \# #</w:delInstrText>
                        </w:r>
                        <w:r w:rsidDel="00CF060D">
                          <w:rPr>
                            <w:rStyle w:val="a7"/>
                            <w:rFonts w:eastAsia="ＭＳ 明朝"/>
                          </w:rPr>
                          <w:fldChar w:fldCharType="separate"/>
                        </w:r>
                      </w:del>
                    </w:ins>
                    <w:del w:id="3917" w:author="上田　智之(アプリケーション開発２課)" w:date="2025-08-19T10:45:00Z" w16du:dateUtc="2025-08-19T01:45:00Z">
                      <w:r w:rsidR="00CF060D" w:rsidDel="00CF060D">
                        <w:rPr>
                          <w:rStyle w:val="a7"/>
                          <w:rFonts w:eastAsia="ＭＳ 明朝"/>
                          <w:noProof/>
                        </w:rPr>
                        <w:delInstrText>2</w:delInstrText>
                      </w:r>
                    </w:del>
                    <w:ins w:id="3918" w:author="森川　裕太(アプリケーション開発２課)" w:date="2025-08-08T13:01:00Z" w16du:dateUtc="2025-08-08T04:01:00Z">
                      <w:del w:id="3919"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InstrText xml:space="preserve"> \# #  \* DBCHAR  \* MERGEFORMAT </w:delInstrText>
                        </w:r>
                        <w:r w:rsidDel="00CF060D">
                          <w:rPr>
                            <w:rStyle w:val="a7"/>
                            <w:rFonts w:eastAsia="ＭＳ 明朝"/>
                          </w:rPr>
                          <w:fldChar w:fldCharType="separate"/>
                        </w:r>
                      </w:del>
                    </w:ins>
                    <w:ins w:id="3920" w:author="森川　裕太(アプリケーション開発２課)" w:date="2025-08-19T10:04:00Z" w16du:dateUtc="2025-08-19T01:04:00Z">
                      <w:del w:id="3921" w:author="上田　智之(アプリケーション開発２課)" w:date="2025-08-19T10:44:00Z" w16du:dateUtc="2025-08-19T01:44:00Z">
                        <w:r w:rsidR="00560173" w:rsidDel="00936D53">
                          <w:rPr>
                            <w:rStyle w:val="a7"/>
                            <w:rFonts w:eastAsia="ＭＳ 明朝" w:hint="eastAsia"/>
                            <w:noProof/>
                          </w:rPr>
                          <w:delText>８</w:delText>
                        </w:r>
                      </w:del>
                    </w:ins>
                    <w:del w:id="3922" w:author="上田　智之(アプリケーション開発２課)" w:date="2025-08-19T10:44:00Z" w16du:dateUtc="2025-08-19T01:44:00Z">
                      <w:r w:rsidR="00EA6D50" w:rsidDel="00936D53">
                        <w:rPr>
                          <w:rStyle w:val="a7"/>
                          <w:rFonts w:eastAsia="ＭＳ 明朝" w:hint="eastAsia"/>
                          <w:noProof/>
                        </w:rPr>
                        <w:delText>２</w:delText>
                      </w:r>
                    </w:del>
                    <w:ins w:id="3923" w:author="森川　裕太(アプリケーション開発２課)" w:date="2025-08-08T13:01:00Z" w16du:dateUtc="2025-08-08T04:01:00Z">
                      <w:del w:id="3924"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Text>/</w:delText>
                        </w:r>
                      </w:del>
                    </w:ins>
                    <w:ins w:id="3925" w:author="森川　裕太(アプリケーション開発２課)" w:date="2025-08-19T10:53:00Z" w16du:dateUtc="2025-08-19T01:53:00Z">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ins>
                    <w:r w:rsidR="000762D8">
                      <w:rPr>
                        <w:rStyle w:val="a7"/>
                        <w:rFonts w:eastAsia="ＭＳ 明朝"/>
                        <w:noProof/>
                      </w:rPr>
                      <w:instrText>6</w:instrText>
                    </w:r>
                    <w:ins w:id="3926"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927" w:author="森川　裕太(アプリケーション開発２課)" w:date="2025-09-01T10:20:00Z" w16du:dateUtc="2025-09-01T01:20:00Z">
                      <w:r w:rsidR="000762D8">
                        <w:rPr>
                          <w:rStyle w:val="a7"/>
                          <w:rFonts w:eastAsia="ＭＳ 明朝" w:hint="eastAsia"/>
                          <w:noProof/>
                        </w:rPr>
                        <w:t>６</w:t>
                      </w:r>
                    </w:ins>
                    <w:ins w:id="3928" w:author="上田　智之(アプリケーション開発２課)" w:date="2025-08-25T14:21:00Z" w16du:dateUtc="2025-08-25T05:21:00Z">
                      <w:del w:id="3929" w:author="森川　裕太(アプリケーション開発２課)" w:date="2025-08-25T14:40:00Z" w16du:dateUtc="2025-08-25T05:40:00Z">
                        <w:r w:rsidR="00AF7AA0" w:rsidDel="00E131E6">
                          <w:rPr>
                            <w:rStyle w:val="a7"/>
                            <w:rFonts w:eastAsia="ＭＳ 明朝" w:hint="eastAsia"/>
                            <w:noProof/>
                          </w:rPr>
                          <w:delText>１３</w:delText>
                        </w:r>
                      </w:del>
                    </w:ins>
                    <w:ins w:id="3930" w:author="森川　裕太(アプリケーション開発２課)" w:date="2025-08-19T10:53:00Z" w16du:dateUtc="2025-08-19T01:53:00Z">
                      <w:r>
                        <w:rPr>
                          <w:rStyle w:val="a7"/>
                          <w:rFonts w:eastAsia="ＭＳ 明朝"/>
                        </w:rPr>
                        <w:fldChar w:fldCharType="end"/>
                      </w:r>
                      <w:r>
                        <w:rPr>
                          <w:rStyle w:val="a7"/>
                          <w:rFonts w:eastAsia="ＭＳ 明朝"/>
                        </w:rPr>
                        <w:t>/</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NUMPAGES  \* MERGEFORMAT </w:instrText>
                      </w:r>
                      <w:r>
                        <w:rPr>
                          <w:rStyle w:val="a7"/>
                          <w:rFonts w:eastAsia="ＭＳ 明朝"/>
                        </w:rPr>
                        <w:fldChar w:fldCharType="separate"/>
                      </w:r>
                    </w:ins>
                    <w:ins w:id="3931" w:author="森川　裕太(アプリケーション開発２課)" w:date="2025-09-01T10:20:00Z" w16du:dateUtc="2025-09-01T01:20:00Z">
                      <w:r w:rsidR="000762D8">
                        <w:rPr>
                          <w:rStyle w:val="a7"/>
                          <w:rFonts w:eastAsia="ＭＳ 明朝"/>
                          <w:noProof/>
                        </w:rPr>
                        <w:instrText>13</w:instrText>
                      </w:r>
                    </w:ins>
                    <w:ins w:id="3932" w:author="上田　智之(アプリケーション開発２課)" w:date="2025-08-25T14:21:00Z" w16du:dateUtc="2025-08-25T05:21:00Z">
                      <w:del w:id="3933" w:author="森川　裕太(アプリケーション開発２課)" w:date="2025-08-25T14:40:00Z" w16du:dateUtc="2025-08-25T05:40:00Z">
                        <w:r w:rsidR="00AF7AA0" w:rsidDel="00E131E6">
                          <w:rPr>
                            <w:rStyle w:val="a7"/>
                            <w:rFonts w:eastAsia="ＭＳ 明朝"/>
                            <w:noProof/>
                          </w:rPr>
                          <w:delInstrText>13</w:delInstrText>
                        </w:r>
                      </w:del>
                    </w:ins>
                    <w:ins w:id="3934"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935" w:author="森川　裕太(アプリケーション開発２課)" w:date="2025-09-01T10:20:00Z" w16du:dateUtc="2025-09-01T01:20:00Z">
                      <w:r w:rsidR="000762D8">
                        <w:rPr>
                          <w:rStyle w:val="a7"/>
                          <w:rFonts w:eastAsia="ＭＳ 明朝" w:hint="eastAsia"/>
                          <w:noProof/>
                        </w:rPr>
                        <w:t>１３</w:t>
                      </w:r>
                    </w:ins>
                    <w:ins w:id="3936" w:author="上田　智之(アプリケーション開発２課)" w:date="2025-08-25T14:21:00Z" w16du:dateUtc="2025-08-25T05:21:00Z">
                      <w:del w:id="3937" w:author="森川　裕太(アプリケーション開発２課)" w:date="2025-08-25T14:40:00Z" w16du:dateUtc="2025-08-25T05:40:00Z">
                        <w:r w:rsidR="00AF7AA0" w:rsidDel="00E131E6">
                          <w:rPr>
                            <w:rStyle w:val="a7"/>
                            <w:rFonts w:eastAsia="ＭＳ 明朝" w:hint="eastAsia"/>
                            <w:noProof/>
                          </w:rPr>
                          <w:delText>１３</w:delText>
                        </w:r>
                      </w:del>
                    </w:ins>
                    <w:ins w:id="3938" w:author="森川　裕太(アプリケーション開発２課)" w:date="2025-08-19T10:53:00Z" w16du:dateUtc="2025-08-19T01:53:00Z">
                      <w:r>
                        <w:rPr>
                          <w:rStyle w:val="a7"/>
                          <w:rFonts w:eastAsia="ＭＳ 明朝"/>
                        </w:rPr>
                        <w:fldChar w:fldCharType="end"/>
                      </w:r>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ins>
                    <w:r w:rsidR="000762D8">
                      <w:rPr>
                        <w:rStyle w:val="a7"/>
                        <w:rFonts w:eastAsia="ＭＳ 明朝"/>
                        <w:noProof/>
                      </w:rPr>
                      <w:instrText>6</w:instrText>
                    </w:r>
                    <w:ins w:id="3939"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940" w:author="森川　裕太(アプリケーション開発２課)" w:date="2025-09-01T10:20:00Z" w16du:dateUtc="2025-09-01T01:20:00Z">
                      <w:r w:rsidR="000762D8">
                        <w:rPr>
                          <w:rStyle w:val="a7"/>
                          <w:rFonts w:eastAsia="ＭＳ 明朝" w:hint="eastAsia"/>
                          <w:noProof/>
                        </w:rPr>
                        <w:t>６</w:t>
                      </w:r>
                    </w:ins>
                    <w:ins w:id="3941" w:author="上田　智之(アプリケーション開発２課)" w:date="2025-08-25T14:21:00Z" w16du:dateUtc="2025-08-25T05:21:00Z">
                      <w:del w:id="3942" w:author="森川　裕太(アプリケーション開発２課)" w:date="2025-08-25T14:40:00Z" w16du:dateUtc="2025-08-25T05:40:00Z">
                        <w:r w:rsidR="00AF7AA0" w:rsidDel="00E131E6">
                          <w:rPr>
                            <w:rStyle w:val="a7"/>
                            <w:rFonts w:eastAsia="ＭＳ 明朝" w:hint="eastAsia"/>
                            <w:noProof/>
                          </w:rPr>
                          <w:delText>１３</w:delText>
                        </w:r>
                      </w:del>
                    </w:ins>
                    <w:ins w:id="3943" w:author="森川　裕太(アプリケーション開発２課)" w:date="2025-08-19T10:53:00Z" w16du:dateUtc="2025-08-19T01:53:00Z">
                      <w:r>
                        <w:rPr>
                          <w:rStyle w:val="a7"/>
                          <w:rFonts w:eastAsia="ＭＳ 明朝"/>
                        </w:rPr>
                        <w:fldChar w:fldCharType="end"/>
                      </w:r>
                      <w:r>
                        <w:rPr>
                          <w:rStyle w:val="a7"/>
                          <w:rFonts w:eastAsia="ＭＳ 明朝"/>
                        </w:rPr>
                        <w:t>/</w:t>
                      </w:r>
                    </w:ins>
                    <w:ins w:id="3944" w:author="森川　裕太(アプリケーション開発２課)" w:date="2025-08-08T13:01:00Z" w16du:dateUtc="2025-08-08T04:01:00Z">
                      <w:del w:id="3945" w:author="上田　智之(アプリケーション開発２課)" w:date="2025-08-19T10:45:00Z" w16du:dateUtc="2025-08-19T01:45:00Z">
                        <w:r>
                          <w:rPr>
                            <w:rStyle w:val="a7"/>
                            <w:rFonts w:eastAsia="ＭＳ 明朝"/>
                          </w:rPr>
                          <w:fldChar w:fldCharType="begin"/>
                        </w:r>
                        <w:r>
                          <w:rPr>
                            <w:rStyle w:val="a7"/>
                            <w:rFonts w:eastAsia="ＭＳ 明朝"/>
                          </w:rPr>
                          <w:delInstrText>=</w:delInstrText>
                        </w:r>
                        <w:r>
                          <w:rPr>
                            <w:rStyle w:val="a7"/>
                            <w:rFonts w:eastAsia="ＭＳ 明朝"/>
                          </w:rPr>
                          <w:fldChar w:fldCharType="begin"/>
                        </w:r>
                      </w:del>
                      <w:r>
                        <w:rPr>
                          <w:rStyle w:val="a7"/>
                          <w:rFonts w:eastAsia="ＭＳ 明朝"/>
                        </w:rPr>
                        <w:instrText xml:space="preserve"> NUMPAGES  \* MERGEFORMAT </w:instrText>
                      </w:r>
                      <w:del w:id="3946" w:author="上田　智之(アプリケーション開発２課)" w:date="2025-08-19T10:45:00Z" w16du:dateUtc="2025-08-19T01:45:00Z">
                        <w:r>
                          <w:rPr>
                            <w:rStyle w:val="a7"/>
                            <w:rFonts w:eastAsia="ＭＳ 明朝"/>
                          </w:rPr>
                          <w:fldChar w:fldCharType="separate"/>
                        </w:r>
                      </w:del>
                    </w:ins>
                    <w:ins w:id="3947" w:author="森川　裕太(アプリケーション開発２課)" w:date="2025-08-19T10:04:00Z" w16du:dateUtc="2025-08-19T01:04:00Z">
                      <w:del w:id="3948" w:author="上田　智之(アプリケーション開発２課)" w:date="2025-08-19T10:44:00Z" w16du:dateUtc="2025-08-19T01:44:00Z">
                        <w:r w:rsidR="002208B2">
                          <w:rPr>
                            <w:rStyle w:val="a7"/>
                            <w:rFonts w:eastAsia="ＭＳ 明朝"/>
                            <w:noProof/>
                          </w:rPr>
                          <w:delInstrText>13</w:delInstrText>
                        </w:r>
                      </w:del>
                    </w:ins>
                    <w:del w:id="3949" w:author="上田　智之(アプリケーション開発２課)" w:date="2025-08-19T10:44:00Z" w16du:dateUtc="2025-08-19T01:44:00Z">
                      <w:r w:rsidR="00E07563" w:rsidDel="00A21DBE">
                        <w:rPr>
                          <w:rStyle w:val="a7"/>
                          <w:rFonts w:eastAsia="ＭＳ 明朝"/>
                          <w:noProof/>
                        </w:rPr>
                        <w:delInstrText>12</w:delInstrText>
                      </w:r>
                    </w:del>
                    <w:ins w:id="3950" w:author="森川　裕太(アプリケーション開発２課)" w:date="2025-08-08T13:01:00Z" w16du:dateUtc="2025-08-08T04:01:00Z">
                      <w:del w:id="3951" w:author="上田　智之(アプリケーション開発２課)" w:date="2025-08-19T10:45:00Z" w16du:dateUtc="2025-08-19T01:45:00Z">
                        <w:r>
                          <w:rPr>
                            <w:rStyle w:val="a7"/>
                            <w:rFonts w:eastAsia="ＭＳ 明朝"/>
                          </w:rPr>
                          <w:fldChar w:fldCharType="end"/>
                        </w:r>
                        <w:r>
                          <w:rPr>
                            <w:rStyle w:val="a7"/>
                            <w:rFonts w:eastAsia="ＭＳ 明朝"/>
                          </w:rPr>
                          <w:delInstrText xml:space="preserve"> \# #  \* DBCHAR  \* MERGEFORMAT </w:delInstrText>
                        </w:r>
                        <w:r>
                          <w:rPr>
                            <w:rStyle w:val="a7"/>
                            <w:rFonts w:eastAsia="ＭＳ 明朝"/>
                          </w:rPr>
                          <w:fldChar w:fldCharType="separate"/>
                        </w:r>
                      </w:del>
                    </w:ins>
                    <w:ins w:id="3952" w:author="森川　裕太(アプリケーション開発２課)" w:date="2025-08-19T10:04:00Z" w16du:dateUtc="2025-08-19T01:04:00Z">
                      <w:del w:id="3953" w:author="上田　智之(アプリケーション開発２課)" w:date="2025-08-19T10:44:00Z" w16du:dateUtc="2025-08-19T01:44:00Z">
                        <w:r w:rsidR="002208B2">
                          <w:rPr>
                            <w:rStyle w:val="a7"/>
                            <w:rFonts w:eastAsia="ＭＳ 明朝" w:hint="eastAsia"/>
                            <w:noProof/>
                          </w:rPr>
                          <w:delText>１３</w:delText>
                        </w:r>
                      </w:del>
                    </w:ins>
                    <w:del w:id="3954" w:author="上田　智之(アプリケーション開発２課)" w:date="2025-08-19T10:44:00Z" w16du:dateUtc="2025-08-19T01:44:00Z">
                      <w:r w:rsidR="00E07563" w:rsidDel="00A21DBE">
                        <w:rPr>
                          <w:rStyle w:val="a7"/>
                          <w:rFonts w:eastAsia="ＭＳ 明朝" w:hint="eastAsia"/>
                          <w:noProof/>
                        </w:rPr>
                        <w:delText>１２</w:delText>
                      </w:r>
                    </w:del>
                    <w:ins w:id="3955" w:author="森川　裕太(アプリケーション開発２課)" w:date="2025-08-08T13:01:00Z" w16du:dateUtc="2025-08-08T04:01:00Z">
                      <w:del w:id="3956" w:author="上田　智之(アプリケーション開発２課)" w:date="2025-08-19T10:45:00Z" w16du:dateUtc="2025-08-19T01:45:00Z">
                        <w:r>
                          <w:rPr>
                            <w:rStyle w:val="a7"/>
                            <w:rFonts w:eastAsia="ＭＳ 明朝"/>
                          </w:rPr>
                          <w:fldChar w:fldCharType="end"/>
                        </w:r>
                      </w:del>
                    </w:ins>
                    <w:ins w:id="3957" w:author="森川　裕太(アプリケーション開発２課)" w:date="2025-08-18T16:43:00Z" w16du:dateUtc="2025-08-18T07:43:00Z">
                      <w:del w:id="3958" w:author="上田　智之(アプリケーション開発２課)" w:date="2025-08-19T10:45:00Z" w16du:dateUtc="2025-08-19T01:45:00Z">
                        <w:r w:rsidDel="00CF060D">
                          <w:rPr>
                            <w:rStyle w:val="a7"/>
                            <w:rFonts w:eastAsia="ＭＳ 明朝" w:hint="eastAsia"/>
                          </w:rPr>
                          <w:delText>頁</w:delText>
                        </w:r>
                        <w:r w:rsidDel="00CF060D">
                          <w:rPr>
                            <w:rStyle w:val="a7"/>
                            <w:rFonts w:eastAsia="ＭＳ 明朝"/>
                          </w:rPr>
                          <w:delText xml:space="preserve"> </w:delText>
                        </w:r>
                        <w:r w:rsidDel="00CF060D">
                          <w:rPr>
                            <w:rStyle w:val="a7"/>
                            <w:rFonts w:eastAsia="ＭＳ 明朝"/>
                          </w:rPr>
                          <w:fldChar w:fldCharType="begin"/>
                        </w:r>
                        <w:r w:rsidDel="00CF060D">
                          <w:rPr>
                            <w:rStyle w:val="a7"/>
                            <w:rFonts w:eastAsia="ＭＳ 明朝"/>
                          </w:rPr>
                          <w:delInstrText>=</w:delInstrText>
                        </w:r>
                        <w:r w:rsidDel="00CF060D">
                          <w:rPr>
                            <w:rStyle w:val="a7"/>
                            <w:rFonts w:eastAsia="ＭＳ 明朝"/>
                          </w:rPr>
                          <w:fldChar w:fldCharType="begin"/>
                        </w:r>
                        <w:r w:rsidDel="00CF060D">
                          <w:rPr>
                            <w:rStyle w:val="a7"/>
                            <w:rFonts w:eastAsia="ＭＳ 明朝"/>
                          </w:rPr>
                          <w:delInstrText xml:space="preserve"> PAGE \# #</w:delInstrText>
                        </w:r>
                        <w:r w:rsidDel="00CF060D">
                          <w:rPr>
                            <w:rStyle w:val="a7"/>
                            <w:rFonts w:eastAsia="ＭＳ 明朝"/>
                          </w:rPr>
                          <w:fldChar w:fldCharType="separate"/>
                        </w:r>
                      </w:del>
                    </w:ins>
                    <w:del w:id="3959" w:author="上田　智之(アプリケーション開発２課)" w:date="2025-08-19T10:45:00Z" w16du:dateUtc="2025-08-19T01:45:00Z">
                      <w:r w:rsidR="00CF060D" w:rsidDel="00CF060D">
                        <w:rPr>
                          <w:rStyle w:val="a7"/>
                          <w:rFonts w:eastAsia="ＭＳ 明朝"/>
                          <w:noProof/>
                        </w:rPr>
                        <w:delInstrText>2</w:delInstrText>
                      </w:r>
                    </w:del>
                    <w:ins w:id="3960" w:author="森川　裕太(アプリケーション開発２課)" w:date="2025-08-18T16:43:00Z" w16du:dateUtc="2025-08-18T07:43:00Z">
                      <w:del w:id="3961"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InstrText xml:space="preserve"> \# #  \* DBCHAR  \* MERGEFORMAT </w:delInstrText>
                        </w:r>
                        <w:r w:rsidDel="00CF060D">
                          <w:rPr>
                            <w:rStyle w:val="a7"/>
                            <w:rFonts w:eastAsia="ＭＳ 明朝"/>
                          </w:rPr>
                          <w:fldChar w:fldCharType="separate"/>
                        </w:r>
                      </w:del>
                    </w:ins>
                    <w:ins w:id="3962" w:author="森川　裕太(アプリケーション開発２課)" w:date="2025-08-19T10:04:00Z" w16du:dateUtc="2025-08-19T01:04:00Z">
                      <w:del w:id="3963" w:author="上田　智之(アプリケーション開発２課)" w:date="2025-08-19T10:44:00Z" w16du:dateUtc="2025-08-19T01:44:00Z">
                        <w:r w:rsidR="00560173" w:rsidDel="00936D53">
                          <w:rPr>
                            <w:rStyle w:val="a7"/>
                            <w:rFonts w:eastAsia="ＭＳ 明朝" w:hint="eastAsia"/>
                            <w:noProof/>
                          </w:rPr>
                          <w:delText>８</w:delText>
                        </w:r>
                      </w:del>
                    </w:ins>
                    <w:ins w:id="3964" w:author="森川　裕太(アプリケーション開発２課)" w:date="2025-08-18T16:43:00Z" w16du:dateUtc="2025-08-18T07:43:00Z">
                      <w:del w:id="3965" w:author="上田　智之(アプリケーション開発２課)" w:date="2025-08-19T10:45:00Z" w16du:dateUtc="2025-08-19T01:45:00Z">
                        <w:r w:rsidDel="00CF060D">
                          <w:rPr>
                            <w:rStyle w:val="a7"/>
                            <w:rFonts w:eastAsia="ＭＳ 明朝"/>
                          </w:rPr>
                          <w:fldChar w:fldCharType="end"/>
                        </w:r>
                        <w:r w:rsidDel="00CF060D">
                          <w:rPr>
                            <w:rStyle w:val="a7"/>
                            <w:rFonts w:eastAsia="ＭＳ 明朝"/>
                          </w:rPr>
                          <w:delText>/</w:delText>
                        </w:r>
                      </w:del>
                    </w:ins>
                    <w:ins w:id="3966" w:author="森川　裕太(アプリケーション開発２課)" w:date="2025-08-19T10:53:00Z" w16du:dateUtc="2025-08-19T01:53:00Z">
                      <w:r>
                        <w:rPr>
                          <w:rStyle w:val="a7"/>
                          <w:rFonts w:eastAsia="ＭＳ 明朝" w:hint="eastAsia"/>
                        </w:rPr>
                        <w:t>頁</w:t>
                      </w:r>
                      <w:r>
                        <w:rPr>
                          <w:rStyle w:val="a7"/>
                          <w:rFonts w:eastAsia="ＭＳ 明朝"/>
                        </w:rPr>
                        <w:t xml:space="preserve"> </w:t>
                      </w:r>
                      <w:r>
                        <w:rPr>
                          <w:rStyle w:val="a7"/>
                          <w:rFonts w:eastAsia="ＭＳ 明朝"/>
                        </w:rPr>
                        <w:fldChar w:fldCharType="begin"/>
                      </w:r>
                      <w:r>
                        <w:rPr>
                          <w:rStyle w:val="a7"/>
                          <w:rFonts w:eastAsia="ＭＳ 明朝"/>
                        </w:rPr>
                        <w:instrText>=</w:instrText>
                      </w:r>
                      <w:r>
                        <w:rPr>
                          <w:rStyle w:val="a7"/>
                          <w:rFonts w:eastAsia="ＭＳ 明朝"/>
                        </w:rPr>
                        <w:fldChar w:fldCharType="begin"/>
                      </w:r>
                      <w:r>
                        <w:rPr>
                          <w:rStyle w:val="a7"/>
                          <w:rFonts w:eastAsia="ＭＳ 明朝"/>
                        </w:rPr>
                        <w:instrText xml:space="preserve"> PAGE \# #</w:instrText>
                      </w:r>
                      <w:r>
                        <w:rPr>
                          <w:rStyle w:val="a7"/>
                          <w:rFonts w:eastAsia="ＭＳ 明朝"/>
                        </w:rPr>
                        <w:fldChar w:fldCharType="separate"/>
                      </w:r>
                    </w:ins>
                    <w:r w:rsidR="000762D8">
                      <w:rPr>
                        <w:rStyle w:val="a7"/>
                        <w:rFonts w:eastAsia="ＭＳ 明朝"/>
                        <w:noProof/>
                      </w:rPr>
                      <w:instrText>6</w:instrText>
                    </w:r>
                    <w:ins w:id="3967" w:author="森川　裕太(アプリケーション開発２課)" w:date="2025-08-19T10:53:00Z" w16du:dateUtc="2025-08-19T01:53:00Z">
                      <w:r>
                        <w:rPr>
                          <w:rStyle w:val="a7"/>
                          <w:rFonts w:eastAsia="ＭＳ 明朝"/>
                        </w:rPr>
                        <w:fldChar w:fldCharType="end"/>
                      </w:r>
                      <w:r>
                        <w:rPr>
                          <w:rStyle w:val="a7"/>
                          <w:rFonts w:eastAsia="ＭＳ 明朝"/>
                        </w:rPr>
                        <w:instrText xml:space="preserve"> \# #  \* DBCHAR  \* MERGEFORMAT </w:instrText>
                      </w:r>
                      <w:r>
                        <w:rPr>
                          <w:rStyle w:val="a7"/>
                          <w:rFonts w:eastAsia="ＭＳ 明朝"/>
                        </w:rPr>
                        <w:fldChar w:fldCharType="separate"/>
                      </w:r>
                    </w:ins>
                    <w:ins w:id="3968" w:author="森川　裕太(アプリケーション開発２課)" w:date="2025-09-01T10:20:00Z" w16du:dateUtc="2025-09-01T01:20:00Z">
                      <w:r w:rsidR="000762D8">
                        <w:rPr>
                          <w:rStyle w:val="a7"/>
                          <w:rFonts w:eastAsia="ＭＳ 明朝" w:hint="eastAsia"/>
                          <w:noProof/>
                        </w:rPr>
                        <w:t>６</w:t>
                      </w:r>
                    </w:ins>
                    <w:ins w:id="3969" w:author="上田　智之(アプリケーション開発２課)" w:date="2025-08-25T14:21:00Z" w16du:dateUtc="2025-08-25T05:21:00Z">
                      <w:del w:id="3970" w:author="森川　裕太(アプリケーション開発２課)" w:date="2025-08-25T14:40:00Z" w16du:dateUtc="2025-08-25T05:40:00Z">
                        <w:r w:rsidR="00AF7AA0" w:rsidDel="00E131E6">
                          <w:rPr>
                            <w:rStyle w:val="a7"/>
                            <w:rFonts w:eastAsia="ＭＳ 明朝" w:hint="eastAsia"/>
                            <w:noProof/>
                          </w:rPr>
                          <w:delText>１３</w:delText>
                        </w:r>
                      </w:del>
                    </w:ins>
                    <w:ins w:id="3971" w:author="森川　裕太(アプリケーション開発２課)" w:date="2025-08-19T10:53:00Z" w16du:dateUtc="2025-08-19T01:53:00Z">
                      <w:r>
                        <w:rPr>
                          <w:rStyle w:val="a7"/>
                          <w:rFonts w:eastAsia="ＭＳ 明朝"/>
                        </w:rPr>
                        <w:fldChar w:fldCharType="end"/>
                      </w:r>
                      <w:r>
                        <w:rPr>
                          <w:rStyle w:val="a7"/>
                          <w:rFonts w:eastAsia="ＭＳ 明朝"/>
                        </w:rPr>
                        <w:t>/</w:t>
                      </w:r>
                    </w:ins>
                    <w:ins w:id="3972" w:author="森川　裕太(アプリケーション開発２課)" w:date="2025-08-18T16:43:00Z" w16du:dateUtc="2025-08-18T07:43:00Z">
                      <w:del w:id="3973" w:author="上田　智之(アプリケーション開発２課)" w:date="2025-08-19T10:45:00Z" w16du:dateUtc="2025-08-19T01:45:00Z">
                        <w:r>
                          <w:rPr>
                            <w:rStyle w:val="a7"/>
                            <w:rFonts w:eastAsia="ＭＳ 明朝"/>
                          </w:rPr>
                          <w:fldChar w:fldCharType="begin"/>
                        </w:r>
                        <w:r>
                          <w:rPr>
                            <w:rStyle w:val="a7"/>
                            <w:rFonts w:eastAsia="ＭＳ 明朝"/>
                          </w:rPr>
                          <w:delInstrText>=</w:delInstrText>
                        </w:r>
                        <w:r>
                          <w:rPr>
                            <w:rStyle w:val="a7"/>
                            <w:rFonts w:eastAsia="ＭＳ 明朝"/>
                          </w:rPr>
                          <w:fldChar w:fldCharType="begin"/>
                        </w:r>
                      </w:del>
                      <w:r>
                        <w:rPr>
                          <w:rStyle w:val="a7"/>
                          <w:rFonts w:eastAsia="ＭＳ 明朝"/>
                        </w:rPr>
                        <w:instrText xml:space="preserve"> NUMPAGES  \* MERGEFORMAT </w:instrText>
                      </w:r>
                      <w:del w:id="3974" w:author="上田　智之(アプリケーション開発２課)" w:date="2025-08-19T10:45:00Z" w16du:dateUtc="2025-08-19T01:45:00Z">
                        <w:r>
                          <w:rPr>
                            <w:rStyle w:val="a7"/>
                            <w:rFonts w:eastAsia="ＭＳ 明朝"/>
                          </w:rPr>
                          <w:fldChar w:fldCharType="separate"/>
                        </w:r>
                      </w:del>
                    </w:ins>
                    <w:ins w:id="3975" w:author="森川　裕太(アプリケーション開発２課)" w:date="2025-08-19T10:04:00Z" w16du:dateUtc="2025-08-19T01:04:00Z">
                      <w:del w:id="3976" w:author="上田　智之(アプリケーション開発２課)" w:date="2025-08-19T10:44:00Z" w16du:dateUtc="2025-08-19T01:44:00Z">
                        <w:r w:rsidR="002208B2">
                          <w:rPr>
                            <w:rStyle w:val="a7"/>
                            <w:rFonts w:eastAsia="ＭＳ 明朝"/>
                            <w:noProof/>
                          </w:rPr>
                          <w:delInstrText>13</w:delInstrText>
                        </w:r>
                      </w:del>
                    </w:ins>
                    <w:ins w:id="3977" w:author="森川　裕太(アプリケーション開発２課)" w:date="2025-08-18T16:43:00Z" w16du:dateUtc="2025-08-18T07:43:00Z">
                      <w:del w:id="3978" w:author="上田　智之(アプリケーション開発２課)" w:date="2025-08-19T10:45:00Z" w16du:dateUtc="2025-08-19T01:45:00Z">
                        <w:r>
                          <w:rPr>
                            <w:rStyle w:val="a7"/>
                            <w:rFonts w:eastAsia="ＭＳ 明朝"/>
                          </w:rPr>
                          <w:fldChar w:fldCharType="end"/>
                        </w:r>
                        <w:r>
                          <w:rPr>
                            <w:rStyle w:val="a7"/>
                            <w:rFonts w:eastAsia="ＭＳ 明朝"/>
                          </w:rPr>
                          <w:delInstrText xml:space="preserve"> \# #  \* DBCHAR  \* MERGEFORMAT </w:delInstrText>
                        </w:r>
                        <w:r>
                          <w:rPr>
                            <w:rStyle w:val="a7"/>
                            <w:rFonts w:eastAsia="ＭＳ 明朝"/>
                          </w:rPr>
                          <w:fldChar w:fldCharType="separate"/>
                        </w:r>
                      </w:del>
                    </w:ins>
                    <w:ins w:id="3979" w:author="森川　裕太(アプリケーション開発２課)" w:date="2025-08-19T10:04:00Z" w16du:dateUtc="2025-08-19T01:04:00Z">
                      <w:del w:id="3980" w:author="上田　智之(アプリケーション開発２課)" w:date="2025-08-19T10:44:00Z" w16du:dateUtc="2025-08-19T01:44:00Z">
                        <w:r w:rsidR="002208B2">
                          <w:rPr>
                            <w:rStyle w:val="a7"/>
                            <w:rFonts w:eastAsia="ＭＳ 明朝" w:hint="eastAsia"/>
                            <w:noProof/>
                          </w:rPr>
                          <w:delText>１３</w:delText>
                        </w:r>
                      </w:del>
                    </w:ins>
                    <w:ins w:id="3981" w:author="森川　裕太(アプリケーション開発２課)" w:date="2025-08-18T16:43:00Z" w16du:dateUtc="2025-08-18T07:43:00Z">
                      <w:del w:id="3982" w:author="上田　智之(アプリケーション開発２課)" w:date="2025-08-19T10:45:00Z" w16du:dateUtc="2025-08-19T01:45:00Z">
                        <w:r>
                          <w:rPr>
                            <w:rStyle w:val="a7"/>
                            <w:rFonts w:eastAsia="ＭＳ 明朝"/>
                          </w:rPr>
                          <w:fldChar w:fldCharType="end"/>
                        </w:r>
                      </w:del>
                    </w:ins>
                    <w:ins w:id="3983" w:author="上田　智之(アプリケーション開発２課)" w:date="2025-08-19T10:44:00Z" w16du:dateUtc="2025-08-19T01:44:00Z">
                      <w:r>
                        <w:rPr>
                          <w:rStyle w:val="a7"/>
                          <w:rFonts w:eastAsia="ＭＳ 明朝"/>
                        </w:rPr>
                        <w:t xml:space="preserve"> </w:t>
                      </w:r>
                    </w:ins>
                  </w:p>
                </w:txbxContent>
              </v:textbox>
            </v:rect>
          </w:pict>
        </mc:Fallback>
      </mc:AlternateContent>
    </w:r>
    <w:r>
      <w:rPr>
        <w:rFonts w:ascii="ＭＳ ゴシック" w:eastAsia="ＭＳ ゴシック"/>
        <w:noProof/>
        <w:sz w:val="20"/>
      </w:rPr>
      <mc:AlternateContent>
        <mc:Choice Requires="wps">
          <w:drawing>
            <wp:anchor distT="0" distB="0" distL="114300" distR="114300" simplePos="0" relativeHeight="251658244" behindDoc="0" locked="0" layoutInCell="1" allowOverlap="1" wp14:anchorId="3FBEE529" wp14:editId="11B62F90">
              <wp:simplePos x="0" y="0"/>
              <wp:positionH relativeFrom="column">
                <wp:posOffset>3794029</wp:posOffset>
              </wp:positionH>
              <wp:positionV relativeFrom="paragraph">
                <wp:posOffset>-4816</wp:posOffset>
              </wp:positionV>
              <wp:extent cx="1367790" cy="258792"/>
              <wp:effectExtent l="0" t="0" r="22860" b="27305"/>
              <wp:wrapNone/>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58792"/>
                      </a:xfrm>
                      <a:prstGeom prst="rect">
                        <a:avLst/>
                      </a:prstGeom>
                      <a:solidFill>
                        <a:srgbClr val="FFFFFF"/>
                      </a:solidFill>
                      <a:ln w="12700">
                        <a:solidFill>
                          <a:srgbClr val="000000"/>
                        </a:solidFill>
                        <a:miter lim="800000"/>
                        <a:headEnd/>
                        <a:tailEnd/>
                      </a:ln>
                    </wps:spPr>
                    <wps:txbx>
                      <w:txbxContent>
                        <w:p w14:paraId="5822D73C" w14:textId="77777777" w:rsidR="003C416F" w:rsidRDefault="003C416F">
                          <w:pPr>
                            <w:spacing w:line="280" w:lineRule="exact"/>
                            <w:jc w:val="center"/>
                            <w:rPr>
                              <w:rFonts w:ascii="Arial" w:hAnsi="Arial"/>
                              <w:sz w:val="28"/>
                            </w:rPr>
                          </w:pPr>
                          <w:r>
                            <w:rPr>
                              <w:rFonts w:ascii="Arial" w:eastAsia="ＭＳ ゴシック" w:hAnsi="Arial"/>
                              <w:color w:val="000000"/>
                              <w:sz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EE529" id="_x0000_t202" coordsize="21600,21600" o:spt="202" path="m,l,21600r21600,l21600,xe">
              <v:stroke joinstyle="miter"/>
              <v:path gradientshapeok="t" o:connecttype="rect"/>
            </v:shapetype>
            <v:shape id="Text Box 28" o:spid="_x0000_s1029" type="#_x0000_t202" style="position:absolute;left:0;text-align:left;margin-left:298.75pt;margin-top:-.4pt;width:107.7pt;height:2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" strokeweight="1pt">
              <v:textbox>
                <w:txbxContent>
                  <w:p w14:paraId="5822D73C" w14:textId="77777777" w:rsidR="003C416F" w:rsidRDefault="003C416F">
                    <w:pPr>
                      <w:spacing w:line="280" w:lineRule="exact"/>
                      <w:jc w:val="center"/>
                      <w:rPr>
                        <w:rFonts w:ascii="Arial" w:hAnsi="Arial"/>
                        <w:sz w:val="28"/>
                      </w:rPr>
                    </w:pPr>
                    <w:r>
                      <w:rPr>
                        <w:rFonts w:ascii="Arial" w:eastAsia="ＭＳ ゴシック" w:hAnsi="Arial"/>
                        <w:color w:val="000000"/>
                        <w:sz w:val="28"/>
                      </w:rPr>
                      <w:t>Confidential</w:t>
                    </w:r>
                  </w:p>
                </w:txbxContent>
              </v:textbox>
            </v:shape>
          </w:pict>
        </mc:Fallback>
      </mc:AlternateContent>
    </w:r>
    <w:r>
      <w:rPr>
        <w:rFonts w:ascii="ＭＳ ゴシック" w:eastAsia="ＭＳ ゴシック"/>
        <w:sz w:val="28"/>
      </w:rPr>
      <w:fldChar w:fldCharType="begin"/>
    </w:r>
    <w:r>
      <w:rPr>
        <w:rFonts w:ascii="ＭＳ ゴシック" w:eastAsia="ＭＳ ゴシック"/>
        <w:sz w:val="28"/>
      </w:rPr>
      <w:instrText xml:space="preserve"> SUBJECT  \* MERGEFORMAT </w:instrText>
    </w:r>
    <w:r>
      <w:rPr>
        <w:rFonts w:ascii="ＭＳ ゴシック" w:eastAsia="ＭＳ ゴシック"/>
        <w:sz w:val="28"/>
      </w:rPr>
      <w:fldChar w:fldCharType="separate"/>
    </w:r>
    <w:r w:rsidR="00AF761B">
      <w:rPr>
        <w:rFonts w:ascii="ＭＳ ゴシック" w:eastAsia="ＭＳ ゴシック"/>
        <w:sz w:val="28"/>
      </w:rPr>
      <w:t>-</w:t>
    </w:r>
    <w:r>
      <w:rPr>
        <w:rFonts w:ascii="ＭＳ ゴシック" w:eastAsia="ＭＳ ゴシック"/>
        <w:sz w:val="28"/>
      </w:rPr>
      <w:fldChar w:fldCharType="end"/>
    </w:r>
    <w:r>
      <w:rPr>
        <w:rFonts w:ascii="ＭＳ ゴシック" w:eastAsia="ＭＳ ゴシック" w:hint="eastAsia"/>
        <w:sz w:val="28"/>
      </w:rPr>
      <w:t xml:space="preserve">　</w:t>
    </w:r>
    <w:r>
      <w:rPr>
        <w:rFonts w:ascii="ＭＳ ゴシック" w:eastAsia="ＭＳ ゴシック"/>
        <w:sz w:val="28"/>
      </w:rPr>
      <w:fldChar w:fldCharType="begin"/>
    </w:r>
    <w:r>
      <w:rPr>
        <w:rFonts w:ascii="ＭＳ ゴシック" w:eastAsia="ＭＳ ゴシック"/>
        <w:sz w:val="28"/>
      </w:rPr>
      <w:instrText xml:space="preserve"> COMMENTS  \* MERGEFORMAT </w:instrText>
    </w:r>
    <w:del w:id="3984" w:author="森川　裕太(アプリケーション開発２課)" w:date="2025-08-07T15:39:00Z" w16du:dateUtc="2025-08-07T06:39:00Z">
      <w:r>
        <w:rPr>
          <w:rFonts w:ascii="ＭＳ ゴシック" w:eastAsia="ＭＳ ゴシック"/>
          <w:sz w:val="28"/>
        </w:rPr>
        <w:fldChar w:fldCharType="separate"/>
      </w:r>
      <w:r w:rsidR="008074ED" w:rsidDel="00AF761B">
        <w:rPr>
          <w:rFonts w:ascii="ＭＳ ゴシック" w:eastAsia="ＭＳ ゴシック"/>
          <w:sz w:val="28"/>
        </w:rPr>
        <w:delText>TimePro-NX</w:delText>
      </w:r>
    </w:del>
    <w:r>
      <w:rPr>
        <w:rFonts w:ascii="ＭＳ ゴシック" w:eastAsia="ＭＳ ゴシック"/>
        <w:sz w:val="28"/>
      </w:rPr>
      <w:fldChar w:fldCharType="end"/>
    </w:r>
  </w:p>
  <w:p w14:paraId="66E150C8" w14:textId="14133025" w:rsidR="003C416F" w:rsidRDefault="003C416F">
    <w:pPr>
      <w:pStyle w:val="a4"/>
      <w:tabs>
        <w:tab w:val="clear" w:pos="4252"/>
        <w:tab w:val="clear" w:pos="8504"/>
        <w:tab w:val="center" w:pos="8760"/>
      </w:tabs>
      <w:spacing w:before="120" w:line="400" w:lineRule="atLeast"/>
      <w:ind w:left="233"/>
      <w:rPr>
        <w:rFonts w:ascii="ＭＳ ゴシック" w:eastAsia="ＭＳ ゴシック"/>
        <w:sz w:val="28"/>
        <w:u w:val="single"/>
      </w:rPr>
    </w:pPr>
    <w:r>
      <w:rPr>
        <w:rFonts w:ascii="ＭＳ ゴシック" w:eastAsia="ＭＳ ゴシック"/>
        <w:noProof/>
        <w:sz w:val="28"/>
      </w:rPr>
      <mc:AlternateContent>
        <mc:Choice Requires="wps">
          <w:drawing>
            <wp:anchor distT="0" distB="0" distL="114300" distR="114300" simplePos="0" relativeHeight="251658242" behindDoc="0" locked="0" layoutInCell="0" allowOverlap="1" wp14:anchorId="315436CA" wp14:editId="4DBA5467">
              <wp:simplePos x="0" y="0"/>
              <wp:positionH relativeFrom="column">
                <wp:posOffset>5225415</wp:posOffset>
              </wp:positionH>
              <wp:positionV relativeFrom="paragraph">
                <wp:posOffset>141605</wp:posOffset>
              </wp:positionV>
              <wp:extent cx="1065530" cy="228552"/>
              <wp:effectExtent l="0" t="0" r="20320" b="19685"/>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228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D1FB60" w14:textId="5A72AED0" w:rsidR="003C416F" w:rsidRDefault="003C416F">
                          <w:pPr>
                            <w:pStyle w:val="a4"/>
                            <w:spacing w:line="320" w:lineRule="atLeast"/>
                            <w:jc w:val="center"/>
                            <w:rPr>
                              <w:lang w:eastAsia="zh-CN"/>
                            </w:rPr>
                          </w:pPr>
                          <w:r>
                            <w:rPr>
                              <w:rFonts w:ascii="ＭＳ ゴシック" w:eastAsia="ＭＳ ゴシック"/>
                              <w:sz w:val="22"/>
                            </w:rPr>
                            <w:fldChar w:fldCharType="begin"/>
                          </w:r>
                          <w:r>
                            <w:rPr>
                              <w:rFonts w:ascii="ＭＳ ゴシック" w:eastAsia="ＭＳ ゴシック"/>
                              <w:sz w:val="22"/>
                              <w:lang w:eastAsia="zh-CN"/>
                            </w:rPr>
                            <w:instrText xml:space="preserve"> FILENAME  \* MERGEFORMAT </w:instrText>
                          </w:r>
                          <w:r>
                            <w:rPr>
                              <w:rFonts w:ascii="ＭＳ ゴシック" w:eastAsia="ＭＳ ゴシック"/>
                              <w:sz w:val="22"/>
                            </w:rPr>
                            <w:fldChar w:fldCharType="separate"/>
                          </w:r>
                          <w:ins w:id="3985" w:author="森川　裕太(アプリケーション開発２課)" w:date="2025-08-07T15:39:00Z" w16du:dateUtc="2025-08-07T06:39:00Z">
                            <w:r w:rsidR="00AF761B">
                              <w:rPr>
                                <w:rFonts w:ascii="ＭＳ ゴシック" w:eastAsia="ＭＳ ゴシック" w:hint="eastAsia"/>
                                <w:noProof/>
                                <w:sz w:val="22"/>
                                <w:lang w:eastAsia="zh-CN"/>
                              </w:rPr>
                              <w:t>電卓研修_基本設計書</w:t>
                            </w:r>
                          </w:ins>
                          <w:del w:id="3986" w:author="森川　裕太(アプリケーション開発２課)" w:date="2025-08-07T15:39:00Z" w16du:dateUtc="2025-08-07T06:39:00Z">
                            <w:r w:rsidR="008074ED" w:rsidDel="00AF761B">
                              <w:rPr>
                                <w:rFonts w:ascii="ＭＳ ゴシック" w:eastAsia="ＭＳ ゴシック" w:hint="eastAsia"/>
                                <w:noProof/>
                                <w:sz w:val="22"/>
                                <w:lang w:eastAsia="zh-CN"/>
                              </w:rPr>
                              <w:delText>電卓研修_基本設計書 - コピー</w:delText>
                            </w:r>
                          </w:del>
                          <w:r>
                            <w:rPr>
                              <w:rFonts w:ascii="ＭＳ ゴシック" w:eastAsia="ＭＳ ゴシック"/>
                              <w:sz w:val="22"/>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436CA" id="Rectangle 6" o:spid="_x0000_s1030" style="position:absolute;left:0;text-align:left;margin-left:411.45pt;margin-top:11.15pt;width:83.9pt;height:1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" o:allowincell="f" filled="f">
              <v:textbox inset="1pt,1pt,1pt,1pt">
                <w:txbxContent>
                  <w:p w14:paraId="21D1FB60" w14:textId="5A72AED0" w:rsidR="003C416F" w:rsidRDefault="003C416F">
                    <w:pPr>
                      <w:pStyle w:val="a4"/>
                      <w:spacing w:line="320" w:lineRule="atLeast"/>
                      <w:jc w:val="center"/>
                      <w:rPr>
                        <w:lang w:eastAsia="zh-CN"/>
                      </w:rPr>
                    </w:pPr>
                    <w:r>
                      <w:rPr>
                        <w:rFonts w:ascii="ＭＳ ゴシック" w:eastAsia="ＭＳ ゴシック"/>
                        <w:sz w:val="22"/>
                      </w:rPr>
                      <w:fldChar w:fldCharType="begin"/>
                    </w:r>
                    <w:r>
                      <w:rPr>
                        <w:rFonts w:ascii="ＭＳ ゴシック" w:eastAsia="ＭＳ ゴシック"/>
                        <w:sz w:val="22"/>
                        <w:lang w:eastAsia="zh-CN"/>
                      </w:rPr>
                      <w:instrText xml:space="preserve"> FILENAME  \* MERGEFORMAT </w:instrText>
                    </w:r>
                    <w:r>
                      <w:rPr>
                        <w:rFonts w:ascii="ＭＳ ゴシック" w:eastAsia="ＭＳ ゴシック"/>
                        <w:sz w:val="22"/>
                      </w:rPr>
                      <w:fldChar w:fldCharType="separate"/>
                    </w:r>
                    <w:ins w:id="3987" w:author="森川　裕太(アプリケーション開発２課)" w:date="2025-08-07T15:39:00Z" w16du:dateUtc="2025-08-07T06:39:00Z">
                      <w:r w:rsidR="00AF761B">
                        <w:rPr>
                          <w:rFonts w:ascii="ＭＳ ゴシック" w:eastAsia="ＭＳ ゴシック" w:hint="eastAsia"/>
                          <w:noProof/>
                          <w:sz w:val="22"/>
                          <w:lang w:eastAsia="zh-CN"/>
                        </w:rPr>
                        <w:t>電卓研修_基本設計書</w:t>
                      </w:r>
                    </w:ins>
                    <w:del w:id="3988" w:author="森川　裕太(アプリケーション開発２課)" w:date="2025-08-07T15:39:00Z" w16du:dateUtc="2025-08-07T06:39:00Z">
                      <w:r w:rsidR="008074ED" w:rsidDel="00AF761B">
                        <w:rPr>
                          <w:rFonts w:ascii="ＭＳ ゴシック" w:eastAsia="ＭＳ ゴシック" w:hint="eastAsia"/>
                          <w:noProof/>
                          <w:sz w:val="22"/>
                          <w:lang w:eastAsia="zh-CN"/>
                        </w:rPr>
                        <w:delText>電卓研修_基本設計書 - コピー</w:delText>
                      </w:r>
                    </w:del>
                    <w:r>
                      <w:rPr>
                        <w:rFonts w:ascii="ＭＳ ゴシック" w:eastAsia="ＭＳ ゴシック"/>
                        <w:sz w:val="22"/>
                      </w:rPr>
                      <w:fldChar w:fldCharType="end"/>
                    </w:r>
                  </w:p>
                </w:txbxContent>
              </v:textbox>
            </v:rect>
          </w:pict>
        </mc:Fallback>
      </mc:AlternateContent>
    </w:r>
    <w:r>
      <w:rPr>
        <w:rFonts w:ascii="ＭＳ ゴシック" w:eastAsia="ＭＳ ゴシック" w:hint="eastAsia"/>
        <w:sz w:val="28"/>
      </w:rPr>
      <w:t>基本設計書</w:t>
    </w:r>
    <w:r>
      <w:rPr>
        <w:rFonts w:ascii="ＭＳ ゴシック" w:eastAsia="ＭＳ ゴシック"/>
        <w:sz w:val="28"/>
      </w:rPr>
      <w:fldChar w:fldCharType="begin"/>
    </w:r>
    <w:r>
      <w:rPr>
        <w:rFonts w:ascii="ＭＳ ゴシック" w:eastAsia="ＭＳ ゴシック"/>
        <w:sz w:val="28"/>
      </w:rPr>
      <w:instrText xml:space="preserve"> TITLE  \* MERGEFORMAT </w:instrText>
    </w:r>
    <w:r>
      <w:rPr>
        <w:rFonts w:ascii="ＭＳ ゴシック" w:eastAsia="ＭＳ ゴシック"/>
        <w:sz w:val="28"/>
      </w:rPr>
      <w:fldChar w:fldCharType="separate"/>
    </w:r>
    <w:ins w:id="3989" w:author="森川　裕太(アプリケーション開発２課)" w:date="2025-08-08T09:33:00Z" w16du:dateUtc="2025-08-08T00:33:00Z">
      <w:r w:rsidR="00B7046C">
        <w:rPr>
          <w:rFonts w:ascii="ＭＳ ゴシック" w:eastAsia="ＭＳ ゴシック" w:hint="eastAsia"/>
          <w:sz w:val="28"/>
        </w:rPr>
        <w:t>【研修課題】 電卓アプリケーション</w:t>
      </w:r>
    </w:ins>
    <w:del w:id="3990" w:author="森川　裕太(アプリケーション開発２課)" w:date="2025-08-08T09:33:00Z" w16du:dateUtc="2025-08-08T00:33:00Z">
      <w:r w:rsidR="001F4FB9">
        <w:rPr>
          <w:rFonts w:ascii="ＭＳ ゴシック" w:eastAsia="ＭＳ ゴシック" w:hint="eastAsia"/>
          <w:sz w:val="28"/>
        </w:rPr>
        <w:delText>【研修課題】 電卓アプリケーション</w:delText>
      </w:r>
    </w:del>
    <w:r>
      <w:rPr>
        <w:rFonts w:ascii="ＭＳ ゴシック" w:eastAsia="ＭＳ ゴシック"/>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30FE2" w14:textId="64C74C7B" w:rsidR="003C416F" w:rsidRDefault="003C416F">
    <w:pPr>
      <w:pStyle w:val="a4"/>
    </w:pPr>
    <w:r>
      <w:rPr>
        <w:rFonts w:ascii="Century" w:eastAsia="Mincho"/>
        <w:noProof/>
        <w:sz w:val="20"/>
      </w:rPr>
      <mc:AlternateContent>
        <mc:Choice Requires="wps">
          <w:drawing>
            <wp:anchor distT="0" distB="0" distL="114300" distR="114300" simplePos="0" relativeHeight="251658252" behindDoc="0" locked="0" layoutInCell="1" allowOverlap="1" wp14:anchorId="67771693" wp14:editId="05B058D2">
              <wp:simplePos x="0" y="0"/>
              <wp:positionH relativeFrom="column">
                <wp:posOffset>459740</wp:posOffset>
              </wp:positionH>
              <wp:positionV relativeFrom="paragraph">
                <wp:posOffset>1556384</wp:posOffset>
              </wp:positionV>
              <wp:extent cx="5563870" cy="1914525"/>
              <wp:effectExtent l="0" t="0" r="0" b="9525"/>
              <wp:wrapNone/>
              <wp:docPr id="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3870" cy="1914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99" w:type="dxa"/>
                            <w:tblBorders>
                              <w:top w:val="single" w:sz="8" w:space="0" w:color="auto"/>
                              <w:left w:val="single" w:sz="8" w:space="0" w:color="auto"/>
                              <w:bottom w:val="single" w:sz="8" w:space="0" w:color="auto"/>
                              <w:right w:val="single" w:sz="8" w:space="0" w:color="auto"/>
                            </w:tblBorders>
                            <w:tblLayout w:type="fixed"/>
                            <w:tblCellMar>
                              <w:left w:w="0" w:type="dxa"/>
                              <w:right w:w="99" w:type="dxa"/>
                            </w:tblCellMar>
                            <w:tblLook w:val="0000" w:firstRow="0" w:lastRow="0" w:firstColumn="0" w:lastColumn="0" w:noHBand="0" w:noVBand="0"/>
                          </w:tblPr>
                          <w:tblGrid>
                            <w:gridCol w:w="8600"/>
                          </w:tblGrid>
                          <w:tr w:rsidR="003C416F" w14:paraId="42598BCD" w14:textId="77777777">
                            <w:trPr>
                              <w:trHeight w:val="2320"/>
                            </w:trPr>
                            <w:tc>
                              <w:tcPr>
                                <w:tcW w:w="8600" w:type="dxa"/>
                                <w:vAlign w:val="center"/>
                              </w:tcPr>
                              <w:p w14:paraId="219DCBAA" w14:textId="31F2C987" w:rsidR="003C416F" w:rsidRDefault="003C416F">
                                <w:pPr>
                                  <w:spacing w:before="120"/>
                                  <w:jc w:val="center"/>
                                  <w:rPr>
                                    <w:rFonts w:hAnsi="ＭＳ 明朝"/>
                                    <w:b/>
                                    <w:sz w:val="48"/>
                                  </w:rPr>
                                </w:pPr>
                                <w:r>
                                  <w:rPr>
                                    <w:rFonts w:hAnsi="ＭＳ 明朝"/>
                                    <w:b/>
                                    <w:sz w:val="48"/>
                                  </w:rPr>
                                  <w:fldChar w:fldCharType="begin"/>
                                </w:r>
                                <w:r>
                                  <w:rPr>
                                    <w:rFonts w:hAnsi="ＭＳ 明朝"/>
                                    <w:b/>
                                    <w:sz w:val="48"/>
                                  </w:rPr>
                                  <w:instrText xml:space="preserve"> COMMENTS  \* MERGEFORMAT </w:instrText>
                                </w:r>
                                <w:del w:id="3997" w:author="森川　裕太(アプリケーション開発２課)" w:date="2025-08-07T15:39:00Z" w16du:dateUtc="2025-08-07T06:39:00Z">
                                  <w:r>
                                    <w:rPr>
                                      <w:rFonts w:hAnsi="ＭＳ 明朝"/>
                                      <w:b/>
                                      <w:sz w:val="48"/>
                                    </w:rPr>
                                    <w:fldChar w:fldCharType="separate"/>
                                  </w:r>
                                  <w:r w:rsidR="008074ED" w:rsidDel="00AF761B">
                                    <w:rPr>
                                      <w:rFonts w:hAnsi="ＭＳ 明朝"/>
                                      <w:b/>
                                      <w:sz w:val="48"/>
                                    </w:rPr>
                                    <w:delText>TimePro-NX</w:delText>
                                  </w:r>
                                </w:del>
                                <w:r>
                                  <w:rPr>
                                    <w:rFonts w:hAnsi="ＭＳ 明朝"/>
                                    <w:b/>
                                    <w:sz w:val="48"/>
                                  </w:rPr>
                                  <w:fldChar w:fldCharType="end"/>
                                </w:r>
                              </w:p>
                              <w:p w14:paraId="3D9AF753" w14:textId="07DF662F" w:rsidR="003C416F" w:rsidRDefault="003C416F">
                                <w:pPr>
                                  <w:spacing w:before="120"/>
                                  <w:jc w:val="center"/>
                                  <w:rPr>
                                    <w:rFonts w:hAnsi="ＭＳ 明朝"/>
                                    <w:b/>
                                    <w:sz w:val="48"/>
                                  </w:rPr>
                                </w:pPr>
                                <w:r w:rsidRPr="00F95DCA">
                                  <w:rPr>
                                    <w:rFonts w:hAnsi="ＭＳ 明朝" w:hint="eastAsia"/>
                                    <w:b/>
                                    <w:sz w:val="48"/>
                                  </w:rPr>
                                  <w:t>基本設計</w:t>
                                </w:r>
                                <w:r>
                                  <w:rPr>
                                    <w:rFonts w:hAnsi="ＭＳ 明朝" w:hint="eastAsia"/>
                                    <w:b/>
                                    <w:sz w:val="48"/>
                                  </w:rPr>
                                  <w:t>書</w:t>
                                </w:r>
                              </w:p>
                              <w:p w14:paraId="7D0EF853" w14:textId="2B750377" w:rsidR="003C416F" w:rsidRDefault="003C416F">
                                <w:pPr>
                                  <w:spacing w:before="120"/>
                                  <w:jc w:val="center"/>
                                  <w:rPr>
                                    <w:rFonts w:hAnsi="ＭＳ 明朝"/>
                                    <w:b/>
                                    <w:sz w:val="48"/>
                                  </w:rPr>
                                </w:pPr>
                                <w:r>
                                  <w:rPr>
                                    <w:rFonts w:hAnsi="ＭＳ 明朝"/>
                                    <w:b/>
                                    <w:sz w:val="48"/>
                                  </w:rPr>
                                  <w:fldChar w:fldCharType="begin"/>
                                </w:r>
                                <w:r>
                                  <w:rPr>
                                    <w:rFonts w:hAnsi="ＭＳ 明朝"/>
                                    <w:b/>
                                    <w:sz w:val="48"/>
                                  </w:rPr>
                                  <w:instrText xml:space="preserve"> TITLE  \* MERGEFORMAT </w:instrText>
                                </w:r>
                                <w:r>
                                  <w:rPr>
                                    <w:rFonts w:hAnsi="ＭＳ 明朝"/>
                                    <w:b/>
                                    <w:sz w:val="48"/>
                                  </w:rPr>
                                  <w:fldChar w:fldCharType="separate"/>
                                </w:r>
                                <w:ins w:id="3998" w:author="森川　裕太(アプリケーション開発２課)" w:date="2025-08-07T15:39:00Z" w16du:dateUtc="2025-08-07T06:39:00Z">
                                  <w:r w:rsidR="00AF761B" w:rsidRPr="00AF761B">
                                    <w:rPr>
                                      <w:rFonts w:hAnsi="ＭＳ 明朝"/>
                                      <w:b/>
                                      <w:sz w:val="48"/>
                                      <w:szCs w:val="36"/>
                                    </w:rPr>
                                    <w:t>【研修課題】</w:t>
                                  </w:r>
                                  <w:r w:rsidR="00AF761B">
                                    <w:rPr>
                                      <w:rFonts w:hAnsi="ＭＳ 明朝"/>
                                      <w:b/>
                                      <w:sz w:val="48"/>
                                    </w:rPr>
                                    <w:t xml:space="preserve"> 電卓アプリケーション</w:t>
                                  </w:r>
                                </w:ins>
                                <w:del w:id="3999" w:author="森川　裕太(アプリケーション開発２課)" w:date="2025-08-07T15:39:00Z" w16du:dateUtc="2025-08-07T06:39:00Z">
                                  <w:r w:rsidR="001F4FB9" w:rsidRPr="001F4FB9" w:rsidDel="00AF761B">
                                    <w:rPr>
                                      <w:rFonts w:hAnsi="ＭＳ 明朝"/>
                                      <w:b/>
                                      <w:sz w:val="48"/>
                                      <w:szCs w:val="36"/>
                                    </w:rPr>
                                    <w:delText>【研修課題】</w:delText>
                                  </w:r>
                                  <w:r w:rsidR="001F4FB9" w:rsidDel="00AF761B">
                                    <w:rPr>
                                      <w:rFonts w:hAnsi="ＭＳ 明朝"/>
                                      <w:b/>
                                      <w:sz w:val="48"/>
                                    </w:rPr>
                                    <w:delText xml:space="preserve"> 電卓アプリケーション</w:delText>
                                  </w:r>
                                </w:del>
                                <w:r>
                                  <w:rPr>
                                    <w:rFonts w:hAnsi="ＭＳ 明朝"/>
                                    <w:b/>
                                    <w:sz w:val="48"/>
                                  </w:rPr>
                                  <w:fldChar w:fldCharType="end"/>
                                </w:r>
                              </w:p>
                            </w:tc>
                          </w:tr>
                        </w:tbl>
                        <w:p w14:paraId="005516DC" w14:textId="77777777" w:rsidR="003C416F" w:rsidRDefault="003C416F">
                          <w:pPr>
                            <w:spacing w:before="120"/>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71693" id="Rectangle 29" o:spid="_x0000_s1032" style="position:absolute;margin-left:36.2pt;margin-top:122.55pt;width:438.1pt;height:150.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" filled="f" stroked="f" strokeweight="1pt">
              <v:textbox inset="1pt,1pt,1pt,1pt">
                <w:txbxContent>
                  <w:tbl>
                    <w:tblPr>
                      <w:tblW w:w="0" w:type="auto"/>
                      <w:tblInd w:w="99" w:type="dxa"/>
                      <w:tblBorders>
                        <w:top w:val="single" w:sz="8" w:space="0" w:color="auto"/>
                        <w:left w:val="single" w:sz="8" w:space="0" w:color="auto"/>
                        <w:bottom w:val="single" w:sz="8" w:space="0" w:color="auto"/>
                        <w:right w:val="single" w:sz="8" w:space="0" w:color="auto"/>
                      </w:tblBorders>
                      <w:tblLayout w:type="fixed"/>
                      <w:tblCellMar>
                        <w:left w:w="0" w:type="dxa"/>
                        <w:right w:w="99" w:type="dxa"/>
                      </w:tblCellMar>
                      <w:tblLook w:val="0000" w:firstRow="0" w:lastRow="0" w:firstColumn="0" w:lastColumn="0" w:noHBand="0" w:noVBand="0"/>
                    </w:tblPr>
                    <w:tblGrid>
                      <w:gridCol w:w="8600"/>
                    </w:tblGrid>
                    <w:tr w:rsidR="003C416F" w14:paraId="42598BCD" w14:textId="77777777">
                      <w:trPr>
                        <w:trHeight w:val="2320"/>
                      </w:trPr>
                      <w:tc>
                        <w:tcPr>
                          <w:tcW w:w="8600" w:type="dxa"/>
                          <w:vAlign w:val="center"/>
                        </w:tcPr>
                        <w:p w14:paraId="219DCBAA" w14:textId="31F2C987" w:rsidR="003C416F" w:rsidRDefault="003C416F">
                          <w:pPr>
                            <w:spacing w:before="120"/>
                            <w:jc w:val="center"/>
                            <w:rPr>
                              <w:rFonts w:hAnsi="ＭＳ 明朝"/>
                              <w:b/>
                              <w:sz w:val="48"/>
                            </w:rPr>
                          </w:pPr>
                          <w:r>
                            <w:rPr>
                              <w:rFonts w:hAnsi="ＭＳ 明朝"/>
                              <w:b/>
                              <w:sz w:val="48"/>
                            </w:rPr>
                            <w:fldChar w:fldCharType="begin"/>
                          </w:r>
                          <w:r>
                            <w:rPr>
                              <w:rFonts w:hAnsi="ＭＳ 明朝"/>
                              <w:b/>
                              <w:sz w:val="48"/>
                            </w:rPr>
                            <w:instrText xml:space="preserve"> COMMENTS  \* MERGEFORMAT </w:instrText>
                          </w:r>
                          <w:del w:id="4000" w:author="森川　裕太(アプリケーション開発２課)" w:date="2025-08-07T15:39:00Z" w16du:dateUtc="2025-08-07T06:39:00Z">
                            <w:r>
                              <w:rPr>
                                <w:rFonts w:hAnsi="ＭＳ 明朝"/>
                                <w:b/>
                                <w:sz w:val="48"/>
                              </w:rPr>
                              <w:fldChar w:fldCharType="separate"/>
                            </w:r>
                            <w:r w:rsidR="008074ED" w:rsidDel="00AF761B">
                              <w:rPr>
                                <w:rFonts w:hAnsi="ＭＳ 明朝"/>
                                <w:b/>
                                <w:sz w:val="48"/>
                              </w:rPr>
                              <w:delText>TimePro-NX</w:delText>
                            </w:r>
                          </w:del>
                          <w:r>
                            <w:rPr>
                              <w:rFonts w:hAnsi="ＭＳ 明朝"/>
                              <w:b/>
                              <w:sz w:val="48"/>
                            </w:rPr>
                            <w:fldChar w:fldCharType="end"/>
                          </w:r>
                        </w:p>
                        <w:p w14:paraId="3D9AF753" w14:textId="07DF662F" w:rsidR="003C416F" w:rsidRDefault="003C416F">
                          <w:pPr>
                            <w:spacing w:before="120"/>
                            <w:jc w:val="center"/>
                            <w:rPr>
                              <w:rFonts w:hAnsi="ＭＳ 明朝"/>
                              <w:b/>
                              <w:sz w:val="48"/>
                            </w:rPr>
                          </w:pPr>
                          <w:r w:rsidRPr="00F95DCA">
                            <w:rPr>
                              <w:rFonts w:hAnsi="ＭＳ 明朝" w:hint="eastAsia"/>
                              <w:b/>
                              <w:sz w:val="48"/>
                            </w:rPr>
                            <w:t>基本設計</w:t>
                          </w:r>
                          <w:r>
                            <w:rPr>
                              <w:rFonts w:hAnsi="ＭＳ 明朝" w:hint="eastAsia"/>
                              <w:b/>
                              <w:sz w:val="48"/>
                            </w:rPr>
                            <w:t>書</w:t>
                          </w:r>
                        </w:p>
                        <w:p w14:paraId="7D0EF853" w14:textId="2B750377" w:rsidR="003C416F" w:rsidRDefault="003C416F">
                          <w:pPr>
                            <w:spacing w:before="120"/>
                            <w:jc w:val="center"/>
                            <w:rPr>
                              <w:rFonts w:hAnsi="ＭＳ 明朝"/>
                              <w:b/>
                              <w:sz w:val="48"/>
                            </w:rPr>
                          </w:pPr>
                          <w:r>
                            <w:rPr>
                              <w:rFonts w:hAnsi="ＭＳ 明朝"/>
                              <w:b/>
                              <w:sz w:val="48"/>
                            </w:rPr>
                            <w:fldChar w:fldCharType="begin"/>
                          </w:r>
                          <w:r>
                            <w:rPr>
                              <w:rFonts w:hAnsi="ＭＳ 明朝"/>
                              <w:b/>
                              <w:sz w:val="48"/>
                            </w:rPr>
                            <w:instrText xml:space="preserve"> TITLE  \* MERGEFORMAT </w:instrText>
                          </w:r>
                          <w:r>
                            <w:rPr>
                              <w:rFonts w:hAnsi="ＭＳ 明朝"/>
                              <w:b/>
                              <w:sz w:val="48"/>
                            </w:rPr>
                            <w:fldChar w:fldCharType="separate"/>
                          </w:r>
                          <w:ins w:id="4001" w:author="森川　裕太(アプリケーション開発２課)" w:date="2025-08-07T15:39:00Z" w16du:dateUtc="2025-08-07T06:39:00Z">
                            <w:r w:rsidR="00AF761B" w:rsidRPr="00AF761B">
                              <w:rPr>
                                <w:rFonts w:hAnsi="ＭＳ 明朝"/>
                                <w:b/>
                                <w:sz w:val="48"/>
                                <w:szCs w:val="36"/>
                              </w:rPr>
                              <w:t>【研修課題】</w:t>
                            </w:r>
                            <w:r w:rsidR="00AF761B">
                              <w:rPr>
                                <w:rFonts w:hAnsi="ＭＳ 明朝"/>
                                <w:b/>
                                <w:sz w:val="48"/>
                              </w:rPr>
                              <w:t xml:space="preserve"> 電卓アプリケーション</w:t>
                            </w:r>
                          </w:ins>
                          <w:del w:id="4002" w:author="森川　裕太(アプリケーション開発２課)" w:date="2025-08-07T15:39:00Z" w16du:dateUtc="2025-08-07T06:39:00Z">
                            <w:r w:rsidR="001F4FB9" w:rsidRPr="001F4FB9" w:rsidDel="00AF761B">
                              <w:rPr>
                                <w:rFonts w:hAnsi="ＭＳ 明朝"/>
                                <w:b/>
                                <w:sz w:val="48"/>
                                <w:szCs w:val="36"/>
                              </w:rPr>
                              <w:delText>【研修課題】</w:delText>
                            </w:r>
                            <w:r w:rsidR="001F4FB9" w:rsidDel="00AF761B">
                              <w:rPr>
                                <w:rFonts w:hAnsi="ＭＳ 明朝"/>
                                <w:b/>
                                <w:sz w:val="48"/>
                              </w:rPr>
                              <w:delText xml:space="preserve"> 電卓アプリケーション</w:delText>
                            </w:r>
                          </w:del>
                          <w:r>
                            <w:rPr>
                              <w:rFonts w:hAnsi="ＭＳ 明朝"/>
                              <w:b/>
                              <w:sz w:val="48"/>
                            </w:rPr>
                            <w:fldChar w:fldCharType="end"/>
                          </w:r>
                        </w:p>
                      </w:tc>
                    </w:tr>
                  </w:tbl>
                  <w:p w14:paraId="005516DC" w14:textId="77777777" w:rsidR="003C416F" w:rsidRDefault="003C416F">
                    <w:pPr>
                      <w:spacing w:before="120"/>
                      <w:jc w:val="center"/>
                    </w:pPr>
                  </w:p>
                </w:txbxContent>
              </v:textbox>
            </v:rect>
          </w:pict>
        </mc:Fallback>
      </mc:AlternateContent>
    </w:r>
    <w:r>
      <w:rPr>
        <w:rFonts w:ascii="Century" w:eastAsia="Mincho"/>
        <w:noProof/>
        <w:sz w:val="20"/>
      </w:rPr>
      <mc:AlternateContent>
        <mc:Choice Requires="wpg">
          <w:drawing>
            <wp:anchor distT="0" distB="0" distL="114300" distR="114300" simplePos="0" relativeHeight="251658250" behindDoc="0" locked="0" layoutInCell="1" allowOverlap="1" wp14:anchorId="5EA9E648" wp14:editId="5564B756">
              <wp:simplePos x="0" y="0"/>
              <wp:positionH relativeFrom="column">
                <wp:posOffset>4742936</wp:posOffset>
              </wp:positionH>
              <wp:positionV relativeFrom="paragraph">
                <wp:posOffset>3695916</wp:posOffset>
              </wp:positionV>
              <wp:extent cx="510090" cy="1600835"/>
              <wp:effectExtent l="0" t="0" r="23495" b="18415"/>
              <wp:wrapNone/>
              <wp:docPr id="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090" cy="1600835"/>
                        <a:chOff x="0" y="0"/>
                        <a:chExt cx="20000" cy="20000"/>
                      </a:xfrm>
                    </wpg:grpSpPr>
                    <wps:wsp>
                      <wps:cNvPr id="7" name="Rectangle 25"/>
                      <wps:cNvSpPr>
                        <a:spLocks noChangeArrowheads="1"/>
                      </wps:cNvSpPr>
                      <wps:spPr bwMode="auto">
                        <a:xfrm>
                          <a:off x="0" y="0"/>
                          <a:ext cx="20000" cy="2000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Rectangle 26"/>
                      <wps:cNvSpPr>
                        <a:spLocks noChangeArrowheads="1"/>
                      </wps:cNvSpPr>
                      <wps:spPr bwMode="auto">
                        <a:xfrm>
                          <a:off x="2854" y="952"/>
                          <a:ext cx="14292" cy="1808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71D099" w14:textId="77777777" w:rsidR="003C416F" w:rsidRDefault="003C416F" w:rsidP="006D0782">
                            <w:pPr>
                              <w:jc w:val="center"/>
                              <w:rPr>
                                <w:b/>
                                <w:sz w:val="40"/>
                              </w:rPr>
                            </w:pPr>
                            <w:r>
                              <w:rPr>
                                <w:rFonts w:hint="eastAsia"/>
                                <w:b/>
                                <w:sz w:val="40"/>
                              </w:rPr>
                              <w:t>関係者外秘</w:t>
                            </w:r>
                          </w:p>
                        </w:txbxContent>
                      </wps:txbx>
                      <wps:bodyPr rot="0" vert="eaVert"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9E648" id="Group 24" o:spid="_x0000_s1033" style="position:absolute;margin-left:373.45pt;margin-top:291pt;width:40.15pt;height:126.05pt;z-index:25165825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">
              <v:rect id="Rectangle 25" o:spid="_x0000_s103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" strokeweight="1pt"/>
              <v:rect id="Rectangle 26" o:spid="_x0000_s1035" style="position:absolute;left:2854;top:952;width:14292;height:18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" strokeweight="1pt">
                <v:textbox style="layout-flow:vertical-ideographic" inset="1pt,1pt,1pt,1pt">
                  <w:txbxContent>
                    <w:p w14:paraId="4171D099" w14:textId="77777777" w:rsidR="003C416F" w:rsidRDefault="003C416F" w:rsidP="006D0782">
                      <w:pPr>
                        <w:jc w:val="center"/>
                        <w:rPr>
                          <w:b/>
                          <w:sz w:val="40"/>
                        </w:rPr>
                      </w:pPr>
                      <w:r>
                        <w:rPr>
                          <w:rFonts w:hint="eastAsia"/>
                          <w:b/>
                          <w:sz w:val="40"/>
                        </w:rPr>
                        <w:t>関係者外秘</w:t>
                      </w:r>
                    </w:p>
                  </w:txbxContent>
                </v:textbox>
              </v:rect>
            </v:group>
          </w:pict>
        </mc:Fallback>
      </mc:AlternateContent>
    </w:r>
    <w:r>
      <w:rPr>
        <w:rFonts w:ascii="Century" w:eastAsia="Mincho"/>
        <w:noProof/>
        <w:sz w:val="20"/>
      </w:rPr>
      <mc:AlternateContent>
        <mc:Choice Requires="wps">
          <w:drawing>
            <wp:anchor distT="0" distB="0" distL="114300" distR="114300" simplePos="0" relativeHeight="251658251" behindDoc="0" locked="0" layoutInCell="1" allowOverlap="1" wp14:anchorId="36F4530A" wp14:editId="48197702">
              <wp:simplePos x="0" y="0"/>
              <wp:positionH relativeFrom="column">
                <wp:posOffset>2362044</wp:posOffset>
              </wp:positionH>
              <wp:positionV relativeFrom="paragraph">
                <wp:posOffset>3695916</wp:posOffset>
              </wp:positionV>
              <wp:extent cx="1733910" cy="379730"/>
              <wp:effectExtent l="0" t="0" r="19050" b="2032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910" cy="379730"/>
                      </a:xfrm>
                      <a:prstGeom prst="rect">
                        <a:avLst/>
                      </a:prstGeom>
                      <a:solidFill>
                        <a:srgbClr val="FFFFFF"/>
                      </a:solidFill>
                      <a:ln w="12700">
                        <a:solidFill>
                          <a:srgbClr val="000000"/>
                        </a:solidFill>
                        <a:miter lim="800000"/>
                        <a:headEnd/>
                        <a:tailEnd/>
                      </a:ln>
                    </wps:spPr>
                    <wps:txbx>
                      <w:txbxContent>
                        <w:p w14:paraId="5E64C97C" w14:textId="77777777" w:rsidR="003C416F" w:rsidRDefault="003C416F">
                          <w:pPr>
                            <w:jc w:val="center"/>
                            <w:rPr>
                              <w:rFonts w:ascii="Arial" w:hAnsi="Arial"/>
                              <w:sz w:val="40"/>
                            </w:rPr>
                          </w:pPr>
                          <w:r>
                            <w:rPr>
                              <w:rFonts w:ascii="Arial" w:eastAsia="ＭＳ ゴシック" w:hAnsi="Arial"/>
                              <w:color w:val="000000"/>
                              <w:sz w:val="40"/>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4530A" id="_x0000_t202" coordsize="21600,21600" o:spt="202" path="m,l,21600r21600,l21600,xe">
              <v:stroke joinstyle="miter"/>
              <v:path gradientshapeok="t" o:connecttype="rect"/>
            </v:shapetype>
            <v:shape id="Text Box 27" o:spid="_x0000_s1036" type="#_x0000_t202" style="position:absolute;margin-left:186pt;margin-top:291pt;width:136.55pt;height:29.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" strokeweight="1pt">
              <v:textbox>
                <w:txbxContent>
                  <w:p w14:paraId="5E64C97C" w14:textId="77777777" w:rsidR="003C416F" w:rsidRDefault="003C416F">
                    <w:pPr>
                      <w:jc w:val="center"/>
                      <w:rPr>
                        <w:rFonts w:ascii="Arial" w:hAnsi="Arial"/>
                        <w:sz w:val="40"/>
                      </w:rPr>
                    </w:pPr>
                    <w:r>
                      <w:rPr>
                        <w:rFonts w:ascii="Arial" w:eastAsia="ＭＳ ゴシック" w:hAnsi="Arial"/>
                        <w:color w:val="000000"/>
                        <w:sz w:val="40"/>
                      </w:rPr>
                      <w:t>Confidential</w:t>
                    </w:r>
                  </w:p>
                </w:txbxContent>
              </v:textbox>
            </v:shape>
          </w:pict>
        </mc:Fallback>
      </mc:AlternateContent>
    </w:r>
    <w:r>
      <w:rPr>
        <w:rFonts w:eastAsia="Mincho"/>
        <w:noProof/>
      </w:rPr>
      <mc:AlternateContent>
        <mc:Choice Requires="wps">
          <w:drawing>
            <wp:anchor distT="0" distB="0" distL="114300" distR="114300" simplePos="0" relativeHeight="251658247" behindDoc="0" locked="0" layoutInCell="0" allowOverlap="1" wp14:anchorId="07A49701" wp14:editId="1F1FEEE5">
              <wp:simplePos x="0" y="0"/>
              <wp:positionH relativeFrom="page">
                <wp:posOffset>5011947</wp:posOffset>
              </wp:positionH>
              <wp:positionV relativeFrom="page">
                <wp:posOffset>655608</wp:posOffset>
              </wp:positionV>
              <wp:extent cx="648335" cy="232913"/>
              <wp:effectExtent l="0" t="0" r="18415" b="1524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 cy="23291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529E94" w14:textId="77777777" w:rsidR="003C416F" w:rsidRDefault="003C416F">
                          <w:pPr>
                            <w:jc w:val="center"/>
                            <w:rPr>
                              <w:rFonts w:ascii="ＭＳ ゴシック"/>
                            </w:rPr>
                          </w:pPr>
                          <w:r>
                            <w:rPr>
                              <w:rFonts w:hint="eastAsia"/>
                            </w:rPr>
                            <w:t>管理番号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49701" id="Rectangle 4" o:spid="_x0000_s1037" style="position:absolute;margin-left:394.65pt;margin-top:51.6pt;width:51.05pt;height:18.3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" o:allowincell="f" filled="f">
              <v:textbox inset="1pt,1pt,1pt,1pt">
                <w:txbxContent>
                  <w:p w14:paraId="12529E94" w14:textId="77777777" w:rsidR="003C416F" w:rsidRDefault="003C416F">
                    <w:pPr>
                      <w:jc w:val="center"/>
                      <w:rPr>
                        <w:rFonts w:ascii="ＭＳ ゴシック"/>
                      </w:rPr>
                    </w:pPr>
                    <w:r>
                      <w:rPr>
                        <w:rFonts w:hint="eastAsia"/>
                      </w:rPr>
                      <w:t>管理番号</w:t>
                    </w:r>
                  </w:p>
                </w:txbxContent>
              </v:textbox>
              <w10:wrap anchorx="page" anchory="page"/>
            </v:rect>
          </w:pict>
        </mc:Fallback>
      </mc:AlternateContent>
    </w:r>
    <w:r>
      <w:rPr>
        <w:rFonts w:eastAsia="Mincho"/>
        <w:noProof/>
      </w:rPr>
      <mc:AlternateContent>
        <mc:Choice Requires="wps">
          <w:drawing>
            <wp:anchor distT="0" distB="0" distL="114300" distR="114300" simplePos="0" relativeHeight="251658245" behindDoc="0" locked="0" layoutInCell="0" allowOverlap="1" wp14:anchorId="56227C46" wp14:editId="13122B5A">
              <wp:simplePos x="0" y="0"/>
              <wp:positionH relativeFrom="page">
                <wp:posOffset>5658928</wp:posOffset>
              </wp:positionH>
              <wp:positionV relativeFrom="page">
                <wp:posOffset>655608</wp:posOffset>
              </wp:positionV>
              <wp:extent cx="1427480" cy="232913"/>
              <wp:effectExtent l="0" t="0" r="20320" b="152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23291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FE6B6C" w14:textId="728F0D1B" w:rsidR="003C416F" w:rsidRDefault="005F1EF7">
                          <w:pPr>
                            <w:jc w:val="center"/>
                            <w:rPr>
                              <w:sz w:val="24"/>
                            </w:rPr>
                          </w:pPr>
                          <w:r>
                            <w:rPr>
                              <w:rFonts w:hint="eastAsia"/>
                              <w:sz w:val="24"/>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27C46" id="Rectangle 2" o:spid="_x0000_s1038" style="position:absolute;margin-left:445.6pt;margin-top:51.6pt;width:112.4pt;height:18.3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" o:allowincell="f" filled="f">
              <v:textbox inset="1pt,1pt,1pt,1pt">
                <w:txbxContent>
                  <w:p w14:paraId="1DFE6B6C" w14:textId="728F0D1B" w:rsidR="003C416F" w:rsidRDefault="005F1EF7">
                    <w:pPr>
                      <w:jc w:val="center"/>
                      <w:rPr>
                        <w:sz w:val="24"/>
                      </w:rPr>
                    </w:pPr>
                    <w:r>
                      <w:rPr>
                        <w:rFonts w:hint="eastAsia"/>
                        <w:sz w:val="24"/>
                      </w:rPr>
                      <w:t>-</w:t>
                    </w:r>
                  </w:p>
                </w:txbxContent>
              </v:textbox>
              <w10:wrap anchorx="page" anchory="page"/>
            </v:rect>
          </w:pict>
        </mc:Fallback>
      </mc:AlternateContent>
    </w:r>
    <w:r>
      <w:rPr>
        <w:rFonts w:eastAsia="Mincho"/>
        <w:noProof/>
      </w:rPr>
      <mc:AlternateContent>
        <mc:Choice Requires="wps">
          <w:drawing>
            <wp:anchor distT="0" distB="0" distL="114300" distR="114300" simplePos="0" relativeHeight="251658246" behindDoc="0" locked="0" layoutInCell="0" allowOverlap="1" wp14:anchorId="04067AE0" wp14:editId="27D2D726">
              <wp:simplePos x="0" y="0"/>
              <wp:positionH relativeFrom="page">
                <wp:posOffset>5658928</wp:posOffset>
              </wp:positionH>
              <wp:positionV relativeFrom="page">
                <wp:posOffset>888521</wp:posOffset>
              </wp:positionV>
              <wp:extent cx="1427480" cy="215660"/>
              <wp:effectExtent l="0" t="0" r="2032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2156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82C2CF" w14:textId="5EF20368" w:rsidR="003C416F" w:rsidRDefault="003C416F">
                          <w:pPr>
                            <w:jc w:val="center"/>
                            <w:rPr>
                              <w:sz w:val="20"/>
                            </w:rPr>
                          </w:pPr>
                          <w:r>
                            <w:rPr>
                              <w:sz w:val="20"/>
                            </w:rPr>
                            <w:t>Rev.</w:t>
                          </w:r>
                          <w:del w:id="4003" w:author="森川　裕太(アプリケーション開発２課)" w:date="2025-08-07T16:59:00Z" w16du:dateUtc="2025-08-07T07:59: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4004" w:author="森川　裕太(アプリケーション開発２課)" w:date="2025-08-07T16:59:00Z" w16du:dateUtc="2025-08-07T07:59:00Z">
                            <w:r w:rsidR="00A753E5">
                              <w:rPr>
                                <w:rFonts w:hint="eastAsia"/>
                                <w:sz w:val="20"/>
                              </w:rPr>
                              <w:t>2</w:t>
                            </w:r>
                          </w:ins>
                        </w:p>
                        <w:p w14:paraId="11788194" w14:textId="77777777" w:rsidR="003C416F" w:rsidRDefault="003C416F">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67AE0" id="Rectangle 3" o:spid="_x0000_s1039" style="position:absolute;margin-left:445.6pt;margin-top:69.95pt;width:112.4pt;height:1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" o:allowincell="f" filled="f">
              <v:textbox inset="1pt,1pt,1pt,1pt">
                <w:txbxContent>
                  <w:p w14:paraId="7682C2CF" w14:textId="5EF20368" w:rsidR="003C416F" w:rsidRDefault="003C416F">
                    <w:pPr>
                      <w:jc w:val="center"/>
                      <w:rPr>
                        <w:sz w:val="20"/>
                      </w:rPr>
                    </w:pPr>
                    <w:r>
                      <w:rPr>
                        <w:sz w:val="20"/>
                      </w:rPr>
                      <w:t>Rev.</w:t>
                    </w:r>
                    <w:del w:id="4005" w:author="森川　裕太(アプリケーション開発２課)" w:date="2025-08-07T16:59:00Z" w16du:dateUtc="2025-08-07T07:59: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4006" w:author="森川　裕太(アプリケーション開発２課)" w:date="2025-08-07T16:59:00Z" w16du:dateUtc="2025-08-07T07:59:00Z">
                      <w:r w:rsidR="00A753E5">
                        <w:rPr>
                          <w:rFonts w:hint="eastAsia"/>
                          <w:sz w:val="20"/>
                        </w:rPr>
                        <w:t>2</w:t>
                      </w:r>
                    </w:ins>
                  </w:p>
                  <w:p w14:paraId="11788194" w14:textId="77777777" w:rsidR="003C416F" w:rsidRDefault="003C416F">
                    <w:pPr>
                      <w:jc w:val="cente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F772F"/>
    <w:multiLevelType w:val="hybridMultilevel"/>
    <w:tmpl w:val="3932A32E"/>
    <w:lvl w:ilvl="0" w:tplc="04090011">
      <w:start w:val="1"/>
      <w:numFmt w:val="decimalEnclosedCircle"/>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2" w15:restartNumberingAfterBreak="0">
    <w:nsid w:val="00D46DED"/>
    <w:multiLevelType w:val="hybridMultilevel"/>
    <w:tmpl w:val="CEFA01A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1AB27A7"/>
    <w:multiLevelType w:val="hybridMultilevel"/>
    <w:tmpl w:val="E29E5996"/>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4" w15:restartNumberingAfterBreak="0">
    <w:nsid w:val="037729AA"/>
    <w:multiLevelType w:val="hybridMultilevel"/>
    <w:tmpl w:val="CDBE813A"/>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04A73458"/>
    <w:multiLevelType w:val="hybridMultilevel"/>
    <w:tmpl w:val="860C096A"/>
    <w:lvl w:ilvl="0" w:tplc="0409000F">
      <w:start w:val="1"/>
      <w:numFmt w:val="decimal"/>
      <w:lvlText w:val="%1."/>
      <w:lvlJc w:val="left"/>
      <w:pPr>
        <w:ind w:left="1285" w:hanging="440"/>
      </w:pPr>
    </w:lvl>
    <w:lvl w:ilvl="1" w:tplc="04090017" w:tentative="1">
      <w:start w:val="1"/>
      <w:numFmt w:val="aiueoFullWidth"/>
      <w:lvlText w:val="(%2)"/>
      <w:lvlJc w:val="left"/>
      <w:pPr>
        <w:ind w:left="1725" w:hanging="440"/>
      </w:pPr>
    </w:lvl>
    <w:lvl w:ilvl="2" w:tplc="04090011" w:tentative="1">
      <w:start w:val="1"/>
      <w:numFmt w:val="decimalEnclosedCircle"/>
      <w:lvlText w:val="%3"/>
      <w:lvlJc w:val="left"/>
      <w:pPr>
        <w:ind w:left="2165" w:hanging="440"/>
      </w:pPr>
    </w:lvl>
    <w:lvl w:ilvl="3" w:tplc="0409000F" w:tentative="1">
      <w:start w:val="1"/>
      <w:numFmt w:val="decimal"/>
      <w:lvlText w:val="%4."/>
      <w:lvlJc w:val="left"/>
      <w:pPr>
        <w:ind w:left="2605" w:hanging="440"/>
      </w:pPr>
    </w:lvl>
    <w:lvl w:ilvl="4" w:tplc="04090017" w:tentative="1">
      <w:start w:val="1"/>
      <w:numFmt w:val="aiueoFullWidth"/>
      <w:lvlText w:val="(%5)"/>
      <w:lvlJc w:val="left"/>
      <w:pPr>
        <w:ind w:left="3045" w:hanging="440"/>
      </w:pPr>
    </w:lvl>
    <w:lvl w:ilvl="5" w:tplc="04090011" w:tentative="1">
      <w:start w:val="1"/>
      <w:numFmt w:val="decimalEnclosedCircle"/>
      <w:lvlText w:val="%6"/>
      <w:lvlJc w:val="left"/>
      <w:pPr>
        <w:ind w:left="3485" w:hanging="440"/>
      </w:pPr>
    </w:lvl>
    <w:lvl w:ilvl="6" w:tplc="0409000F" w:tentative="1">
      <w:start w:val="1"/>
      <w:numFmt w:val="decimal"/>
      <w:lvlText w:val="%7."/>
      <w:lvlJc w:val="left"/>
      <w:pPr>
        <w:ind w:left="3925" w:hanging="440"/>
      </w:pPr>
    </w:lvl>
    <w:lvl w:ilvl="7" w:tplc="04090017" w:tentative="1">
      <w:start w:val="1"/>
      <w:numFmt w:val="aiueoFullWidth"/>
      <w:lvlText w:val="(%8)"/>
      <w:lvlJc w:val="left"/>
      <w:pPr>
        <w:ind w:left="4365" w:hanging="440"/>
      </w:pPr>
    </w:lvl>
    <w:lvl w:ilvl="8" w:tplc="04090011" w:tentative="1">
      <w:start w:val="1"/>
      <w:numFmt w:val="decimalEnclosedCircle"/>
      <w:lvlText w:val="%9"/>
      <w:lvlJc w:val="left"/>
      <w:pPr>
        <w:ind w:left="4805" w:hanging="440"/>
      </w:pPr>
    </w:lvl>
  </w:abstractNum>
  <w:abstractNum w:abstractNumId="6" w15:restartNumberingAfterBreak="0">
    <w:nsid w:val="066A4C61"/>
    <w:multiLevelType w:val="hybridMultilevel"/>
    <w:tmpl w:val="471C76F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7" w15:restartNumberingAfterBreak="0">
    <w:nsid w:val="07A44887"/>
    <w:multiLevelType w:val="hybridMultilevel"/>
    <w:tmpl w:val="3438C6AC"/>
    <w:lvl w:ilvl="0" w:tplc="4094DB9C">
      <w:start w:val="1"/>
      <w:numFmt w:val="decimal"/>
      <w:lvlText w:val="(%1)"/>
      <w:lvlJc w:val="left"/>
      <w:pPr>
        <w:ind w:left="420" w:hanging="420"/>
      </w:pPr>
      <w:rPr>
        <w:rFonts w:ascii="ＭＳ 明朝" w:eastAsia="ＭＳ 明朝" w:hAnsi="Times New Roman" w:hint="eastAsia"/>
        <w:b w:val="0"/>
        <w:i w:val="0"/>
        <w:sz w:val="16"/>
        <w:szCs w:val="16"/>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0B917E36"/>
    <w:multiLevelType w:val="hybridMultilevel"/>
    <w:tmpl w:val="5EB6D262"/>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0C0D033E"/>
    <w:multiLevelType w:val="hybridMultilevel"/>
    <w:tmpl w:val="8B2CA8C8"/>
    <w:lvl w:ilvl="0" w:tplc="04090017">
      <w:start w:val="1"/>
      <w:numFmt w:val="aiueoFullWidth"/>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0C9F5350"/>
    <w:multiLevelType w:val="hybridMultilevel"/>
    <w:tmpl w:val="CA9EC9DC"/>
    <w:lvl w:ilvl="0" w:tplc="6B76166C">
      <w:start w:val="1"/>
      <w:numFmt w:val="decimal"/>
      <w:lvlText w:val="(%1)"/>
      <w:lvlJc w:val="left"/>
      <w:pPr>
        <w:ind w:left="874" w:hanging="420"/>
      </w:pPr>
      <w:rPr>
        <w:rFonts w:hint="eastAsia"/>
      </w:rPr>
    </w:lvl>
    <w:lvl w:ilvl="1" w:tplc="04090017">
      <w:start w:val="1"/>
      <w:numFmt w:val="aiueoFullWidth"/>
      <w:lvlText w:val="(%2)"/>
      <w:lvlJc w:val="left"/>
      <w:pPr>
        <w:ind w:left="1294" w:hanging="420"/>
      </w:pPr>
    </w:lvl>
    <w:lvl w:ilvl="2" w:tplc="04090011">
      <w:start w:val="1"/>
      <w:numFmt w:val="decimalEnclosedCircle"/>
      <w:lvlText w:val="%3"/>
      <w:lvlJc w:val="left"/>
      <w:pPr>
        <w:ind w:left="1714" w:hanging="420"/>
      </w:pPr>
    </w:lvl>
    <w:lvl w:ilvl="3" w:tplc="0409000F">
      <w:start w:val="1"/>
      <w:numFmt w:val="decimal"/>
      <w:lvlText w:val="%4."/>
      <w:lvlJc w:val="left"/>
      <w:pPr>
        <w:ind w:left="2134" w:hanging="420"/>
      </w:pPr>
    </w:lvl>
    <w:lvl w:ilvl="4" w:tplc="04090017">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0EA579E2"/>
    <w:multiLevelType w:val="hybridMultilevel"/>
    <w:tmpl w:val="4A68FBE2"/>
    <w:lvl w:ilvl="0" w:tplc="88360C96">
      <w:start w:val="2"/>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0F043753"/>
    <w:multiLevelType w:val="hybridMultilevel"/>
    <w:tmpl w:val="7E9E0AF2"/>
    <w:lvl w:ilvl="0" w:tplc="FB408D56">
      <w:numFmt w:val="bullet"/>
      <w:lvlText w:val="・"/>
      <w:lvlJc w:val="left"/>
      <w:pPr>
        <w:ind w:left="720" w:hanging="360"/>
      </w:pPr>
      <w:rPr>
        <w:rFonts w:ascii="ＭＳ 明朝" w:eastAsia="ＭＳ 明朝" w:hAnsi="ＭＳ 明朝" w:cs="Times New Roman" w:hint="eastAsia"/>
      </w:rPr>
    </w:lvl>
    <w:lvl w:ilvl="1" w:tplc="374477B0">
      <w:numFmt w:val="bullet"/>
      <w:lvlText w:val="※"/>
      <w:lvlJc w:val="left"/>
      <w:pPr>
        <w:ind w:left="1160" w:hanging="360"/>
      </w:pPr>
      <w:rPr>
        <w:rFonts w:ascii="ＭＳ 明朝" w:eastAsia="ＭＳ 明朝" w:hAnsi="ＭＳ 明朝" w:cs="Times New Roman" w:hint="eastAsia"/>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3" w15:restartNumberingAfterBreak="0">
    <w:nsid w:val="0FFF5754"/>
    <w:multiLevelType w:val="hybridMultilevel"/>
    <w:tmpl w:val="1E50306A"/>
    <w:lvl w:ilvl="0" w:tplc="04090003">
      <w:start w:val="1"/>
      <w:numFmt w:val="bullet"/>
      <w:lvlText w:val=""/>
      <w:lvlJc w:val="left"/>
      <w:pPr>
        <w:ind w:left="980" w:hanging="440"/>
      </w:pPr>
      <w:rPr>
        <w:rFonts w:ascii="Wingdings" w:hAnsi="Wingdings" w:hint="default"/>
      </w:rPr>
    </w:lvl>
    <w:lvl w:ilvl="1" w:tplc="04090011">
      <w:start w:val="1"/>
      <w:numFmt w:val="decimalEnclosedCircle"/>
      <w:lvlText w:val="%2"/>
      <w:lvlJc w:val="left"/>
      <w:pPr>
        <w:ind w:left="1160" w:hanging="440"/>
      </w:pPr>
    </w:lvl>
    <w:lvl w:ilvl="2" w:tplc="0409000D"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B" w:tentative="1">
      <w:start w:val="1"/>
      <w:numFmt w:val="bullet"/>
      <w:lvlText w:val=""/>
      <w:lvlJc w:val="left"/>
      <w:pPr>
        <w:ind w:left="2740" w:hanging="440"/>
      </w:pPr>
      <w:rPr>
        <w:rFonts w:ascii="Wingdings" w:hAnsi="Wingdings" w:hint="default"/>
      </w:rPr>
    </w:lvl>
    <w:lvl w:ilvl="5" w:tplc="0409000D"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B" w:tentative="1">
      <w:start w:val="1"/>
      <w:numFmt w:val="bullet"/>
      <w:lvlText w:val=""/>
      <w:lvlJc w:val="left"/>
      <w:pPr>
        <w:ind w:left="4060" w:hanging="440"/>
      </w:pPr>
      <w:rPr>
        <w:rFonts w:ascii="Wingdings" w:hAnsi="Wingdings" w:hint="default"/>
      </w:rPr>
    </w:lvl>
    <w:lvl w:ilvl="8" w:tplc="0409000D" w:tentative="1">
      <w:start w:val="1"/>
      <w:numFmt w:val="bullet"/>
      <w:lvlText w:val=""/>
      <w:lvlJc w:val="left"/>
      <w:pPr>
        <w:ind w:left="4500" w:hanging="440"/>
      </w:pPr>
      <w:rPr>
        <w:rFonts w:ascii="Wingdings" w:hAnsi="Wingdings" w:hint="default"/>
      </w:rPr>
    </w:lvl>
  </w:abstractNum>
  <w:abstractNum w:abstractNumId="14" w15:restartNumberingAfterBreak="0">
    <w:nsid w:val="10B64E57"/>
    <w:multiLevelType w:val="hybridMultilevel"/>
    <w:tmpl w:val="4172FEE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11F1794B"/>
    <w:multiLevelType w:val="hybridMultilevel"/>
    <w:tmpl w:val="134EE2EA"/>
    <w:lvl w:ilvl="0" w:tplc="04090003">
      <w:start w:val="1"/>
      <w:numFmt w:val="bullet"/>
      <w:lvlText w:val=""/>
      <w:lvlJc w:val="left"/>
      <w:pPr>
        <w:ind w:left="894" w:hanging="440"/>
      </w:pPr>
      <w:rPr>
        <w:rFonts w:ascii="Wingdings" w:hAnsi="Wingdings" w:hint="default"/>
      </w:rPr>
    </w:lvl>
    <w:lvl w:ilvl="1" w:tplc="0409000B" w:tentative="1">
      <w:start w:val="1"/>
      <w:numFmt w:val="bullet"/>
      <w:lvlText w:val=""/>
      <w:lvlJc w:val="left"/>
      <w:pPr>
        <w:ind w:left="1334" w:hanging="440"/>
      </w:pPr>
      <w:rPr>
        <w:rFonts w:ascii="Wingdings" w:hAnsi="Wingdings" w:hint="default"/>
      </w:rPr>
    </w:lvl>
    <w:lvl w:ilvl="2" w:tplc="0409000D"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B" w:tentative="1">
      <w:start w:val="1"/>
      <w:numFmt w:val="bullet"/>
      <w:lvlText w:val=""/>
      <w:lvlJc w:val="left"/>
      <w:pPr>
        <w:ind w:left="2654" w:hanging="440"/>
      </w:pPr>
      <w:rPr>
        <w:rFonts w:ascii="Wingdings" w:hAnsi="Wingdings" w:hint="default"/>
      </w:rPr>
    </w:lvl>
    <w:lvl w:ilvl="5" w:tplc="0409000D"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B" w:tentative="1">
      <w:start w:val="1"/>
      <w:numFmt w:val="bullet"/>
      <w:lvlText w:val=""/>
      <w:lvlJc w:val="left"/>
      <w:pPr>
        <w:ind w:left="3974" w:hanging="440"/>
      </w:pPr>
      <w:rPr>
        <w:rFonts w:ascii="Wingdings" w:hAnsi="Wingdings" w:hint="default"/>
      </w:rPr>
    </w:lvl>
    <w:lvl w:ilvl="8" w:tplc="0409000D" w:tentative="1">
      <w:start w:val="1"/>
      <w:numFmt w:val="bullet"/>
      <w:lvlText w:val=""/>
      <w:lvlJc w:val="left"/>
      <w:pPr>
        <w:ind w:left="4414" w:hanging="440"/>
      </w:pPr>
      <w:rPr>
        <w:rFonts w:ascii="Wingdings" w:hAnsi="Wingdings" w:hint="default"/>
      </w:rPr>
    </w:lvl>
  </w:abstractNum>
  <w:abstractNum w:abstractNumId="16" w15:restartNumberingAfterBreak="0">
    <w:nsid w:val="12FE5668"/>
    <w:multiLevelType w:val="hybridMultilevel"/>
    <w:tmpl w:val="119022D6"/>
    <w:lvl w:ilvl="0" w:tplc="04090003">
      <w:start w:val="1"/>
      <w:numFmt w:val="bullet"/>
      <w:lvlText w:val=""/>
      <w:lvlJc w:val="left"/>
      <w:pPr>
        <w:ind w:left="4859" w:hanging="440"/>
      </w:pPr>
      <w:rPr>
        <w:rFonts w:ascii="Wingdings" w:hAnsi="Wingdings" w:hint="default"/>
      </w:rPr>
    </w:lvl>
    <w:lvl w:ilvl="1" w:tplc="0409000B" w:tentative="1">
      <w:start w:val="1"/>
      <w:numFmt w:val="bullet"/>
      <w:lvlText w:val=""/>
      <w:lvlJc w:val="left"/>
      <w:pPr>
        <w:ind w:left="5299" w:hanging="440"/>
      </w:pPr>
      <w:rPr>
        <w:rFonts w:ascii="Wingdings" w:hAnsi="Wingdings" w:hint="default"/>
      </w:rPr>
    </w:lvl>
    <w:lvl w:ilvl="2" w:tplc="0409000D" w:tentative="1">
      <w:start w:val="1"/>
      <w:numFmt w:val="bullet"/>
      <w:lvlText w:val=""/>
      <w:lvlJc w:val="left"/>
      <w:pPr>
        <w:ind w:left="5739" w:hanging="440"/>
      </w:pPr>
      <w:rPr>
        <w:rFonts w:ascii="Wingdings" w:hAnsi="Wingdings" w:hint="default"/>
      </w:rPr>
    </w:lvl>
    <w:lvl w:ilvl="3" w:tplc="04090001" w:tentative="1">
      <w:start w:val="1"/>
      <w:numFmt w:val="bullet"/>
      <w:lvlText w:val=""/>
      <w:lvlJc w:val="left"/>
      <w:pPr>
        <w:ind w:left="6179" w:hanging="440"/>
      </w:pPr>
      <w:rPr>
        <w:rFonts w:ascii="Wingdings" w:hAnsi="Wingdings" w:hint="default"/>
      </w:rPr>
    </w:lvl>
    <w:lvl w:ilvl="4" w:tplc="0409000B" w:tentative="1">
      <w:start w:val="1"/>
      <w:numFmt w:val="bullet"/>
      <w:lvlText w:val=""/>
      <w:lvlJc w:val="left"/>
      <w:pPr>
        <w:ind w:left="6619" w:hanging="440"/>
      </w:pPr>
      <w:rPr>
        <w:rFonts w:ascii="Wingdings" w:hAnsi="Wingdings" w:hint="default"/>
      </w:rPr>
    </w:lvl>
    <w:lvl w:ilvl="5" w:tplc="0409000D" w:tentative="1">
      <w:start w:val="1"/>
      <w:numFmt w:val="bullet"/>
      <w:lvlText w:val=""/>
      <w:lvlJc w:val="left"/>
      <w:pPr>
        <w:ind w:left="7059" w:hanging="440"/>
      </w:pPr>
      <w:rPr>
        <w:rFonts w:ascii="Wingdings" w:hAnsi="Wingdings" w:hint="default"/>
      </w:rPr>
    </w:lvl>
    <w:lvl w:ilvl="6" w:tplc="04090001" w:tentative="1">
      <w:start w:val="1"/>
      <w:numFmt w:val="bullet"/>
      <w:lvlText w:val=""/>
      <w:lvlJc w:val="left"/>
      <w:pPr>
        <w:ind w:left="7499" w:hanging="440"/>
      </w:pPr>
      <w:rPr>
        <w:rFonts w:ascii="Wingdings" w:hAnsi="Wingdings" w:hint="default"/>
      </w:rPr>
    </w:lvl>
    <w:lvl w:ilvl="7" w:tplc="0409000B" w:tentative="1">
      <w:start w:val="1"/>
      <w:numFmt w:val="bullet"/>
      <w:lvlText w:val=""/>
      <w:lvlJc w:val="left"/>
      <w:pPr>
        <w:ind w:left="7939" w:hanging="440"/>
      </w:pPr>
      <w:rPr>
        <w:rFonts w:ascii="Wingdings" w:hAnsi="Wingdings" w:hint="default"/>
      </w:rPr>
    </w:lvl>
    <w:lvl w:ilvl="8" w:tplc="0409000D" w:tentative="1">
      <w:start w:val="1"/>
      <w:numFmt w:val="bullet"/>
      <w:lvlText w:val=""/>
      <w:lvlJc w:val="left"/>
      <w:pPr>
        <w:ind w:left="8379" w:hanging="440"/>
      </w:pPr>
      <w:rPr>
        <w:rFonts w:ascii="Wingdings" w:hAnsi="Wingdings" w:hint="default"/>
      </w:rPr>
    </w:lvl>
  </w:abstractNum>
  <w:abstractNum w:abstractNumId="17" w15:restartNumberingAfterBreak="0">
    <w:nsid w:val="130603CE"/>
    <w:multiLevelType w:val="hybridMultilevel"/>
    <w:tmpl w:val="3C3AF610"/>
    <w:lvl w:ilvl="0" w:tplc="FFFFFFFF">
      <w:start w:val="1"/>
      <w:numFmt w:val="decimal"/>
      <w:lvlText w:val="%1)"/>
      <w:lvlJc w:val="left"/>
      <w:pPr>
        <w:ind w:left="1329" w:hanging="440"/>
      </w:pPr>
      <w:rPr>
        <w:rFonts w:hint="eastAsia"/>
      </w:rPr>
    </w:lvl>
    <w:lvl w:ilvl="1" w:tplc="FFFFFFFF" w:tentative="1">
      <w:start w:val="1"/>
      <w:numFmt w:val="aiueoFullWidth"/>
      <w:lvlText w:val="(%2)"/>
      <w:lvlJc w:val="left"/>
      <w:pPr>
        <w:ind w:left="1769" w:hanging="440"/>
      </w:pPr>
    </w:lvl>
    <w:lvl w:ilvl="2" w:tplc="FFFFFFFF" w:tentative="1">
      <w:start w:val="1"/>
      <w:numFmt w:val="decimalEnclosedCircle"/>
      <w:lvlText w:val="%3"/>
      <w:lvlJc w:val="left"/>
      <w:pPr>
        <w:ind w:left="2209" w:hanging="440"/>
      </w:pPr>
    </w:lvl>
    <w:lvl w:ilvl="3" w:tplc="FFFFFFFF" w:tentative="1">
      <w:start w:val="1"/>
      <w:numFmt w:val="decimal"/>
      <w:lvlText w:val="%4."/>
      <w:lvlJc w:val="left"/>
      <w:pPr>
        <w:ind w:left="2649" w:hanging="440"/>
      </w:pPr>
    </w:lvl>
    <w:lvl w:ilvl="4" w:tplc="FFFFFFFF" w:tentative="1">
      <w:start w:val="1"/>
      <w:numFmt w:val="aiueoFullWidth"/>
      <w:lvlText w:val="(%5)"/>
      <w:lvlJc w:val="left"/>
      <w:pPr>
        <w:ind w:left="3089" w:hanging="440"/>
      </w:pPr>
    </w:lvl>
    <w:lvl w:ilvl="5" w:tplc="FFFFFFFF" w:tentative="1">
      <w:start w:val="1"/>
      <w:numFmt w:val="decimalEnclosedCircle"/>
      <w:lvlText w:val="%6"/>
      <w:lvlJc w:val="left"/>
      <w:pPr>
        <w:ind w:left="3529" w:hanging="440"/>
      </w:pPr>
    </w:lvl>
    <w:lvl w:ilvl="6" w:tplc="FFFFFFFF" w:tentative="1">
      <w:start w:val="1"/>
      <w:numFmt w:val="decimal"/>
      <w:lvlText w:val="%7."/>
      <w:lvlJc w:val="left"/>
      <w:pPr>
        <w:ind w:left="3969" w:hanging="440"/>
      </w:pPr>
    </w:lvl>
    <w:lvl w:ilvl="7" w:tplc="FFFFFFFF" w:tentative="1">
      <w:start w:val="1"/>
      <w:numFmt w:val="aiueoFullWidth"/>
      <w:lvlText w:val="(%8)"/>
      <w:lvlJc w:val="left"/>
      <w:pPr>
        <w:ind w:left="4409" w:hanging="440"/>
      </w:pPr>
    </w:lvl>
    <w:lvl w:ilvl="8" w:tplc="FFFFFFFF" w:tentative="1">
      <w:start w:val="1"/>
      <w:numFmt w:val="decimalEnclosedCircle"/>
      <w:lvlText w:val="%9"/>
      <w:lvlJc w:val="left"/>
      <w:pPr>
        <w:ind w:left="4849" w:hanging="440"/>
      </w:pPr>
    </w:lvl>
  </w:abstractNum>
  <w:abstractNum w:abstractNumId="18" w15:restartNumberingAfterBreak="0">
    <w:nsid w:val="150D57FD"/>
    <w:multiLevelType w:val="hybridMultilevel"/>
    <w:tmpl w:val="6C04583A"/>
    <w:lvl w:ilvl="0" w:tplc="04090017">
      <w:start w:val="1"/>
      <w:numFmt w:val="aiueoFullWidth"/>
      <w:lvlText w:val="(%1)"/>
      <w:lvlJc w:val="left"/>
      <w:pPr>
        <w:ind w:left="1074" w:hanging="440"/>
      </w:pPr>
    </w:lvl>
    <w:lvl w:ilvl="1" w:tplc="04090017" w:tentative="1">
      <w:start w:val="1"/>
      <w:numFmt w:val="aiueoFullWidth"/>
      <w:lvlText w:val="(%2)"/>
      <w:lvlJc w:val="left"/>
      <w:pPr>
        <w:ind w:left="1514" w:hanging="440"/>
      </w:pPr>
    </w:lvl>
    <w:lvl w:ilvl="2" w:tplc="04090011" w:tentative="1">
      <w:start w:val="1"/>
      <w:numFmt w:val="decimalEnclosedCircle"/>
      <w:lvlText w:val="%3"/>
      <w:lvlJc w:val="left"/>
      <w:pPr>
        <w:ind w:left="1954" w:hanging="440"/>
      </w:pPr>
    </w:lvl>
    <w:lvl w:ilvl="3" w:tplc="0409000F" w:tentative="1">
      <w:start w:val="1"/>
      <w:numFmt w:val="decimal"/>
      <w:lvlText w:val="%4."/>
      <w:lvlJc w:val="left"/>
      <w:pPr>
        <w:ind w:left="2394" w:hanging="440"/>
      </w:pPr>
    </w:lvl>
    <w:lvl w:ilvl="4" w:tplc="04090017" w:tentative="1">
      <w:start w:val="1"/>
      <w:numFmt w:val="aiueoFullWidth"/>
      <w:lvlText w:val="(%5)"/>
      <w:lvlJc w:val="left"/>
      <w:pPr>
        <w:ind w:left="2834" w:hanging="440"/>
      </w:pPr>
    </w:lvl>
    <w:lvl w:ilvl="5" w:tplc="04090011" w:tentative="1">
      <w:start w:val="1"/>
      <w:numFmt w:val="decimalEnclosedCircle"/>
      <w:lvlText w:val="%6"/>
      <w:lvlJc w:val="left"/>
      <w:pPr>
        <w:ind w:left="3274" w:hanging="440"/>
      </w:pPr>
    </w:lvl>
    <w:lvl w:ilvl="6" w:tplc="0409000F" w:tentative="1">
      <w:start w:val="1"/>
      <w:numFmt w:val="decimal"/>
      <w:lvlText w:val="%7."/>
      <w:lvlJc w:val="left"/>
      <w:pPr>
        <w:ind w:left="3714" w:hanging="440"/>
      </w:pPr>
    </w:lvl>
    <w:lvl w:ilvl="7" w:tplc="04090017" w:tentative="1">
      <w:start w:val="1"/>
      <w:numFmt w:val="aiueoFullWidth"/>
      <w:lvlText w:val="(%8)"/>
      <w:lvlJc w:val="left"/>
      <w:pPr>
        <w:ind w:left="4154" w:hanging="440"/>
      </w:pPr>
    </w:lvl>
    <w:lvl w:ilvl="8" w:tplc="04090011" w:tentative="1">
      <w:start w:val="1"/>
      <w:numFmt w:val="decimalEnclosedCircle"/>
      <w:lvlText w:val="%9"/>
      <w:lvlJc w:val="left"/>
      <w:pPr>
        <w:ind w:left="4594" w:hanging="440"/>
      </w:pPr>
    </w:lvl>
  </w:abstractNum>
  <w:abstractNum w:abstractNumId="19" w15:restartNumberingAfterBreak="0">
    <w:nsid w:val="15273F13"/>
    <w:multiLevelType w:val="hybridMultilevel"/>
    <w:tmpl w:val="165AFD04"/>
    <w:lvl w:ilvl="0" w:tplc="0409000F">
      <w:start w:val="1"/>
      <w:numFmt w:val="decimal"/>
      <w:lvlText w:val="%1."/>
      <w:lvlJc w:val="left"/>
      <w:pPr>
        <w:ind w:left="879" w:hanging="440"/>
      </w:pPr>
    </w:lvl>
    <w:lvl w:ilvl="1" w:tplc="04090017" w:tentative="1">
      <w:start w:val="1"/>
      <w:numFmt w:val="aiueoFullWidth"/>
      <w:lvlText w:val="(%2)"/>
      <w:lvlJc w:val="left"/>
      <w:pPr>
        <w:ind w:left="1319" w:hanging="440"/>
      </w:pPr>
    </w:lvl>
    <w:lvl w:ilvl="2" w:tplc="04090011" w:tentative="1">
      <w:start w:val="1"/>
      <w:numFmt w:val="decimalEnclosedCircle"/>
      <w:lvlText w:val="%3"/>
      <w:lvlJc w:val="left"/>
      <w:pPr>
        <w:ind w:left="1759" w:hanging="440"/>
      </w:pPr>
    </w:lvl>
    <w:lvl w:ilvl="3" w:tplc="0409000F" w:tentative="1">
      <w:start w:val="1"/>
      <w:numFmt w:val="decimal"/>
      <w:lvlText w:val="%4."/>
      <w:lvlJc w:val="left"/>
      <w:pPr>
        <w:ind w:left="2199" w:hanging="440"/>
      </w:pPr>
    </w:lvl>
    <w:lvl w:ilvl="4" w:tplc="04090017" w:tentative="1">
      <w:start w:val="1"/>
      <w:numFmt w:val="aiueoFullWidth"/>
      <w:lvlText w:val="(%5)"/>
      <w:lvlJc w:val="left"/>
      <w:pPr>
        <w:ind w:left="2639" w:hanging="440"/>
      </w:pPr>
    </w:lvl>
    <w:lvl w:ilvl="5" w:tplc="04090011" w:tentative="1">
      <w:start w:val="1"/>
      <w:numFmt w:val="decimalEnclosedCircle"/>
      <w:lvlText w:val="%6"/>
      <w:lvlJc w:val="left"/>
      <w:pPr>
        <w:ind w:left="3079" w:hanging="440"/>
      </w:pPr>
    </w:lvl>
    <w:lvl w:ilvl="6" w:tplc="0409000F" w:tentative="1">
      <w:start w:val="1"/>
      <w:numFmt w:val="decimal"/>
      <w:lvlText w:val="%7."/>
      <w:lvlJc w:val="left"/>
      <w:pPr>
        <w:ind w:left="3519" w:hanging="440"/>
      </w:pPr>
    </w:lvl>
    <w:lvl w:ilvl="7" w:tplc="04090017" w:tentative="1">
      <w:start w:val="1"/>
      <w:numFmt w:val="aiueoFullWidth"/>
      <w:lvlText w:val="(%8)"/>
      <w:lvlJc w:val="left"/>
      <w:pPr>
        <w:ind w:left="3959" w:hanging="440"/>
      </w:pPr>
    </w:lvl>
    <w:lvl w:ilvl="8" w:tplc="04090011" w:tentative="1">
      <w:start w:val="1"/>
      <w:numFmt w:val="decimalEnclosedCircle"/>
      <w:lvlText w:val="%9"/>
      <w:lvlJc w:val="left"/>
      <w:pPr>
        <w:ind w:left="4399" w:hanging="440"/>
      </w:pPr>
    </w:lvl>
  </w:abstractNum>
  <w:abstractNum w:abstractNumId="20" w15:restartNumberingAfterBreak="0">
    <w:nsid w:val="16114F1D"/>
    <w:multiLevelType w:val="hybridMultilevel"/>
    <w:tmpl w:val="F11081AE"/>
    <w:lvl w:ilvl="0" w:tplc="74D80CF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16527114"/>
    <w:multiLevelType w:val="hybridMultilevel"/>
    <w:tmpl w:val="352678E0"/>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22" w15:restartNumberingAfterBreak="0">
    <w:nsid w:val="16666FFB"/>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23" w15:restartNumberingAfterBreak="0">
    <w:nsid w:val="177B111E"/>
    <w:multiLevelType w:val="multilevel"/>
    <w:tmpl w:val="B8BA45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17A71580"/>
    <w:multiLevelType w:val="hybridMultilevel"/>
    <w:tmpl w:val="F29879C2"/>
    <w:lvl w:ilvl="0" w:tplc="4F447268">
      <w:start w:val="1"/>
      <w:numFmt w:val="decimal"/>
      <w:lvlText w:val="%1)"/>
      <w:lvlJc w:val="left"/>
      <w:pPr>
        <w:ind w:left="1433" w:hanging="440"/>
      </w:pPr>
      <w:rPr>
        <w:rFonts w:hint="eastAsia"/>
      </w:rPr>
    </w:lvl>
    <w:lvl w:ilvl="1" w:tplc="04090017" w:tentative="1">
      <w:start w:val="1"/>
      <w:numFmt w:val="aiueoFullWidth"/>
      <w:lvlText w:val="(%2)"/>
      <w:lvlJc w:val="left"/>
      <w:pPr>
        <w:ind w:left="1873" w:hanging="440"/>
      </w:pPr>
    </w:lvl>
    <w:lvl w:ilvl="2" w:tplc="04090011" w:tentative="1">
      <w:start w:val="1"/>
      <w:numFmt w:val="decimalEnclosedCircle"/>
      <w:lvlText w:val="%3"/>
      <w:lvlJc w:val="left"/>
      <w:pPr>
        <w:ind w:left="2313" w:hanging="440"/>
      </w:pPr>
    </w:lvl>
    <w:lvl w:ilvl="3" w:tplc="0409000F" w:tentative="1">
      <w:start w:val="1"/>
      <w:numFmt w:val="decimal"/>
      <w:lvlText w:val="%4."/>
      <w:lvlJc w:val="left"/>
      <w:pPr>
        <w:ind w:left="2753" w:hanging="440"/>
      </w:pPr>
    </w:lvl>
    <w:lvl w:ilvl="4" w:tplc="04090017" w:tentative="1">
      <w:start w:val="1"/>
      <w:numFmt w:val="aiueoFullWidth"/>
      <w:lvlText w:val="(%5)"/>
      <w:lvlJc w:val="left"/>
      <w:pPr>
        <w:ind w:left="3193" w:hanging="440"/>
      </w:pPr>
    </w:lvl>
    <w:lvl w:ilvl="5" w:tplc="04090011" w:tentative="1">
      <w:start w:val="1"/>
      <w:numFmt w:val="decimalEnclosedCircle"/>
      <w:lvlText w:val="%6"/>
      <w:lvlJc w:val="left"/>
      <w:pPr>
        <w:ind w:left="3633" w:hanging="440"/>
      </w:pPr>
    </w:lvl>
    <w:lvl w:ilvl="6" w:tplc="0409000F" w:tentative="1">
      <w:start w:val="1"/>
      <w:numFmt w:val="decimal"/>
      <w:lvlText w:val="%7."/>
      <w:lvlJc w:val="left"/>
      <w:pPr>
        <w:ind w:left="4073" w:hanging="440"/>
      </w:pPr>
    </w:lvl>
    <w:lvl w:ilvl="7" w:tplc="04090017" w:tentative="1">
      <w:start w:val="1"/>
      <w:numFmt w:val="aiueoFullWidth"/>
      <w:lvlText w:val="(%8)"/>
      <w:lvlJc w:val="left"/>
      <w:pPr>
        <w:ind w:left="4513" w:hanging="440"/>
      </w:pPr>
    </w:lvl>
    <w:lvl w:ilvl="8" w:tplc="04090011" w:tentative="1">
      <w:start w:val="1"/>
      <w:numFmt w:val="decimalEnclosedCircle"/>
      <w:lvlText w:val="%9"/>
      <w:lvlJc w:val="left"/>
      <w:pPr>
        <w:ind w:left="4953" w:hanging="440"/>
      </w:pPr>
    </w:lvl>
  </w:abstractNum>
  <w:abstractNum w:abstractNumId="25" w15:restartNumberingAfterBreak="0">
    <w:nsid w:val="17E322E3"/>
    <w:multiLevelType w:val="hybridMultilevel"/>
    <w:tmpl w:val="099E70DA"/>
    <w:lvl w:ilvl="0" w:tplc="FFFFFFFF">
      <w:start w:val="1"/>
      <w:numFmt w:val="decimal"/>
      <w:lvlText w:val="%1."/>
      <w:lvlJc w:val="left"/>
      <w:pPr>
        <w:ind w:left="1329" w:hanging="440"/>
      </w:pPr>
    </w:lvl>
    <w:lvl w:ilvl="1" w:tplc="04090017" w:tentative="1">
      <w:start w:val="1"/>
      <w:numFmt w:val="aiueoFullWidth"/>
      <w:lvlText w:val="(%2)"/>
      <w:lvlJc w:val="left"/>
      <w:pPr>
        <w:ind w:left="1769" w:hanging="440"/>
      </w:pPr>
    </w:lvl>
    <w:lvl w:ilvl="2" w:tplc="04090011" w:tentative="1">
      <w:start w:val="1"/>
      <w:numFmt w:val="decimalEnclosedCircle"/>
      <w:lvlText w:val="%3"/>
      <w:lvlJc w:val="left"/>
      <w:pPr>
        <w:ind w:left="2209" w:hanging="440"/>
      </w:pPr>
    </w:lvl>
    <w:lvl w:ilvl="3" w:tplc="0409000F" w:tentative="1">
      <w:start w:val="1"/>
      <w:numFmt w:val="decimal"/>
      <w:lvlText w:val="%4."/>
      <w:lvlJc w:val="left"/>
      <w:pPr>
        <w:ind w:left="2649" w:hanging="440"/>
      </w:pPr>
    </w:lvl>
    <w:lvl w:ilvl="4" w:tplc="04090017" w:tentative="1">
      <w:start w:val="1"/>
      <w:numFmt w:val="aiueoFullWidth"/>
      <w:lvlText w:val="(%5)"/>
      <w:lvlJc w:val="left"/>
      <w:pPr>
        <w:ind w:left="3089" w:hanging="440"/>
      </w:pPr>
    </w:lvl>
    <w:lvl w:ilvl="5" w:tplc="04090011" w:tentative="1">
      <w:start w:val="1"/>
      <w:numFmt w:val="decimalEnclosedCircle"/>
      <w:lvlText w:val="%6"/>
      <w:lvlJc w:val="left"/>
      <w:pPr>
        <w:ind w:left="3529" w:hanging="440"/>
      </w:pPr>
    </w:lvl>
    <w:lvl w:ilvl="6" w:tplc="0409000F" w:tentative="1">
      <w:start w:val="1"/>
      <w:numFmt w:val="decimal"/>
      <w:lvlText w:val="%7."/>
      <w:lvlJc w:val="left"/>
      <w:pPr>
        <w:ind w:left="3969" w:hanging="440"/>
      </w:pPr>
    </w:lvl>
    <w:lvl w:ilvl="7" w:tplc="04090017" w:tentative="1">
      <w:start w:val="1"/>
      <w:numFmt w:val="aiueoFullWidth"/>
      <w:lvlText w:val="(%8)"/>
      <w:lvlJc w:val="left"/>
      <w:pPr>
        <w:ind w:left="4409" w:hanging="440"/>
      </w:pPr>
    </w:lvl>
    <w:lvl w:ilvl="8" w:tplc="04090011" w:tentative="1">
      <w:start w:val="1"/>
      <w:numFmt w:val="decimalEnclosedCircle"/>
      <w:lvlText w:val="%9"/>
      <w:lvlJc w:val="left"/>
      <w:pPr>
        <w:ind w:left="4849" w:hanging="440"/>
      </w:pPr>
    </w:lvl>
  </w:abstractNum>
  <w:abstractNum w:abstractNumId="26" w15:restartNumberingAfterBreak="0">
    <w:nsid w:val="1908715B"/>
    <w:multiLevelType w:val="hybridMultilevel"/>
    <w:tmpl w:val="C3C28766"/>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27" w15:restartNumberingAfterBreak="0">
    <w:nsid w:val="1919169C"/>
    <w:multiLevelType w:val="hybridMultilevel"/>
    <w:tmpl w:val="9D86BDF0"/>
    <w:lvl w:ilvl="0" w:tplc="36908502">
      <w:start w:val="1"/>
      <w:numFmt w:val="decimalEnclosedCircle"/>
      <w:lvlText w:val="%1"/>
      <w:lvlJc w:val="left"/>
      <w:pPr>
        <w:ind w:left="360" w:hanging="360"/>
      </w:pPr>
      <w:rPr>
        <w:rFonts w:hint="default"/>
        <w:color w:val="EE000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19F634EE"/>
    <w:multiLevelType w:val="hybridMultilevel"/>
    <w:tmpl w:val="A7AE556A"/>
    <w:lvl w:ilvl="0" w:tplc="0409000F">
      <w:start w:val="1"/>
      <w:numFmt w:val="decimal"/>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29" w15:restartNumberingAfterBreak="0">
    <w:nsid w:val="1A126AA1"/>
    <w:multiLevelType w:val="hybridMultilevel"/>
    <w:tmpl w:val="F76A2DB4"/>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30" w15:restartNumberingAfterBreak="0">
    <w:nsid w:val="1A3D5460"/>
    <w:multiLevelType w:val="hybridMultilevel"/>
    <w:tmpl w:val="E504667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1" w15:restartNumberingAfterBreak="0">
    <w:nsid w:val="1AA842B2"/>
    <w:multiLevelType w:val="hybridMultilevel"/>
    <w:tmpl w:val="B278141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1B485738"/>
    <w:multiLevelType w:val="hybridMultilevel"/>
    <w:tmpl w:val="34589E86"/>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1BA12224"/>
    <w:multiLevelType w:val="hybridMultilevel"/>
    <w:tmpl w:val="0ABE85C8"/>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34" w15:restartNumberingAfterBreak="0">
    <w:nsid w:val="1DA6237E"/>
    <w:multiLevelType w:val="hybridMultilevel"/>
    <w:tmpl w:val="352678E0"/>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35" w15:restartNumberingAfterBreak="0">
    <w:nsid w:val="1DCB3D18"/>
    <w:multiLevelType w:val="hybridMultilevel"/>
    <w:tmpl w:val="D5800C0E"/>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6" w15:restartNumberingAfterBreak="0">
    <w:nsid w:val="20970644"/>
    <w:multiLevelType w:val="hybridMultilevel"/>
    <w:tmpl w:val="8C005174"/>
    <w:lvl w:ilvl="0" w:tplc="56208FDA">
      <w:start w:val="1"/>
      <w:numFmt w:val="decimalEnclosedCircle"/>
      <w:lvlText w:val="%1"/>
      <w:lvlJc w:val="left"/>
      <w:pPr>
        <w:ind w:left="2410" w:hanging="360"/>
      </w:pPr>
      <w:rPr>
        <w:rFonts w:hint="default"/>
      </w:rPr>
    </w:lvl>
    <w:lvl w:ilvl="1" w:tplc="04090017" w:tentative="1">
      <w:start w:val="1"/>
      <w:numFmt w:val="aiueoFullWidth"/>
      <w:lvlText w:val="(%2)"/>
      <w:lvlJc w:val="left"/>
      <w:pPr>
        <w:ind w:left="1596" w:hanging="420"/>
      </w:pPr>
    </w:lvl>
    <w:lvl w:ilvl="2" w:tplc="04090011">
      <w:start w:val="1"/>
      <w:numFmt w:val="decimalEnclosedCircle"/>
      <w:lvlText w:val="%3"/>
      <w:lvlJc w:val="left"/>
      <w:pPr>
        <w:ind w:left="2016" w:hanging="420"/>
      </w:pPr>
    </w:lvl>
    <w:lvl w:ilvl="3" w:tplc="0409000F" w:tentative="1">
      <w:start w:val="1"/>
      <w:numFmt w:val="decimal"/>
      <w:lvlText w:val="%4."/>
      <w:lvlJc w:val="left"/>
      <w:pPr>
        <w:ind w:left="2436" w:hanging="420"/>
      </w:pPr>
    </w:lvl>
    <w:lvl w:ilvl="4" w:tplc="04090017" w:tentative="1">
      <w:start w:val="1"/>
      <w:numFmt w:val="aiueoFullWidth"/>
      <w:lvlText w:val="(%5)"/>
      <w:lvlJc w:val="left"/>
      <w:pPr>
        <w:ind w:left="2856" w:hanging="420"/>
      </w:pPr>
    </w:lvl>
    <w:lvl w:ilvl="5" w:tplc="04090011" w:tentative="1">
      <w:start w:val="1"/>
      <w:numFmt w:val="decimalEnclosedCircle"/>
      <w:lvlText w:val="%6"/>
      <w:lvlJc w:val="left"/>
      <w:pPr>
        <w:ind w:left="3276" w:hanging="420"/>
      </w:pPr>
    </w:lvl>
    <w:lvl w:ilvl="6" w:tplc="0409000F" w:tentative="1">
      <w:start w:val="1"/>
      <w:numFmt w:val="decimal"/>
      <w:lvlText w:val="%7."/>
      <w:lvlJc w:val="left"/>
      <w:pPr>
        <w:ind w:left="3696" w:hanging="420"/>
      </w:pPr>
    </w:lvl>
    <w:lvl w:ilvl="7" w:tplc="04090017" w:tentative="1">
      <w:start w:val="1"/>
      <w:numFmt w:val="aiueoFullWidth"/>
      <w:lvlText w:val="(%8)"/>
      <w:lvlJc w:val="left"/>
      <w:pPr>
        <w:ind w:left="4116" w:hanging="420"/>
      </w:pPr>
    </w:lvl>
    <w:lvl w:ilvl="8" w:tplc="04090011" w:tentative="1">
      <w:start w:val="1"/>
      <w:numFmt w:val="decimalEnclosedCircle"/>
      <w:lvlText w:val="%9"/>
      <w:lvlJc w:val="left"/>
      <w:pPr>
        <w:ind w:left="4536" w:hanging="420"/>
      </w:pPr>
    </w:lvl>
  </w:abstractNum>
  <w:abstractNum w:abstractNumId="37" w15:restartNumberingAfterBreak="0">
    <w:nsid w:val="20C55EB0"/>
    <w:multiLevelType w:val="hybridMultilevel"/>
    <w:tmpl w:val="6BA87B9E"/>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38" w15:restartNumberingAfterBreak="0">
    <w:nsid w:val="216312EF"/>
    <w:multiLevelType w:val="hybridMultilevel"/>
    <w:tmpl w:val="3350F7FE"/>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9" w15:restartNumberingAfterBreak="0">
    <w:nsid w:val="22170752"/>
    <w:multiLevelType w:val="hybridMultilevel"/>
    <w:tmpl w:val="2DB6F01E"/>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0" w15:restartNumberingAfterBreak="0">
    <w:nsid w:val="23B75848"/>
    <w:multiLevelType w:val="hybridMultilevel"/>
    <w:tmpl w:val="070A542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1" w15:restartNumberingAfterBreak="0">
    <w:nsid w:val="23BB7159"/>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42" w15:restartNumberingAfterBreak="0">
    <w:nsid w:val="248E0EA6"/>
    <w:multiLevelType w:val="hybridMultilevel"/>
    <w:tmpl w:val="685AB2A4"/>
    <w:lvl w:ilvl="0" w:tplc="0409000F">
      <w:start w:val="1"/>
      <w:numFmt w:val="decimal"/>
      <w:lvlText w:val="%1."/>
      <w:lvlJc w:val="left"/>
      <w:pPr>
        <w:ind w:left="894" w:hanging="440"/>
      </w:pPr>
    </w:lvl>
    <w:lvl w:ilvl="1" w:tplc="04090017" w:tentative="1">
      <w:start w:val="1"/>
      <w:numFmt w:val="aiueoFullWidth"/>
      <w:lvlText w:val="(%2)"/>
      <w:lvlJc w:val="left"/>
      <w:pPr>
        <w:ind w:left="1334" w:hanging="440"/>
      </w:pPr>
    </w:lvl>
    <w:lvl w:ilvl="2" w:tplc="04090011" w:tentative="1">
      <w:start w:val="1"/>
      <w:numFmt w:val="decimalEnclosedCircle"/>
      <w:lvlText w:val="%3"/>
      <w:lvlJc w:val="left"/>
      <w:pPr>
        <w:ind w:left="1774" w:hanging="440"/>
      </w:pPr>
    </w:lvl>
    <w:lvl w:ilvl="3" w:tplc="0409000F" w:tentative="1">
      <w:start w:val="1"/>
      <w:numFmt w:val="decimal"/>
      <w:lvlText w:val="%4."/>
      <w:lvlJc w:val="left"/>
      <w:pPr>
        <w:ind w:left="2214" w:hanging="440"/>
      </w:pPr>
    </w:lvl>
    <w:lvl w:ilvl="4" w:tplc="04090017" w:tentative="1">
      <w:start w:val="1"/>
      <w:numFmt w:val="aiueoFullWidth"/>
      <w:lvlText w:val="(%5)"/>
      <w:lvlJc w:val="left"/>
      <w:pPr>
        <w:ind w:left="2654" w:hanging="440"/>
      </w:pPr>
    </w:lvl>
    <w:lvl w:ilvl="5" w:tplc="04090011" w:tentative="1">
      <w:start w:val="1"/>
      <w:numFmt w:val="decimalEnclosedCircle"/>
      <w:lvlText w:val="%6"/>
      <w:lvlJc w:val="left"/>
      <w:pPr>
        <w:ind w:left="3094" w:hanging="440"/>
      </w:pPr>
    </w:lvl>
    <w:lvl w:ilvl="6" w:tplc="0409000F" w:tentative="1">
      <w:start w:val="1"/>
      <w:numFmt w:val="decimal"/>
      <w:lvlText w:val="%7."/>
      <w:lvlJc w:val="left"/>
      <w:pPr>
        <w:ind w:left="3534" w:hanging="440"/>
      </w:pPr>
    </w:lvl>
    <w:lvl w:ilvl="7" w:tplc="04090017" w:tentative="1">
      <w:start w:val="1"/>
      <w:numFmt w:val="aiueoFullWidth"/>
      <w:lvlText w:val="(%8)"/>
      <w:lvlJc w:val="left"/>
      <w:pPr>
        <w:ind w:left="3974" w:hanging="440"/>
      </w:pPr>
    </w:lvl>
    <w:lvl w:ilvl="8" w:tplc="04090011" w:tentative="1">
      <w:start w:val="1"/>
      <w:numFmt w:val="decimalEnclosedCircle"/>
      <w:lvlText w:val="%9"/>
      <w:lvlJc w:val="left"/>
      <w:pPr>
        <w:ind w:left="4414" w:hanging="440"/>
      </w:pPr>
    </w:lvl>
  </w:abstractNum>
  <w:abstractNum w:abstractNumId="43" w15:restartNumberingAfterBreak="0">
    <w:nsid w:val="25404F35"/>
    <w:multiLevelType w:val="hybridMultilevel"/>
    <w:tmpl w:val="AFBA1A06"/>
    <w:lvl w:ilvl="0" w:tplc="B178DDB2">
      <w:start w:val="1"/>
      <w:numFmt w:val="decimal"/>
      <w:pStyle w:val="L2123"/>
      <w:lvlText w:val="(%1)"/>
      <w:lvlJc w:val="left"/>
      <w:pPr>
        <w:tabs>
          <w:tab w:val="num" w:pos="629"/>
        </w:tabs>
        <w:ind w:left="629" w:hanging="459"/>
      </w:pPr>
      <w:rPr>
        <w:rFonts w:ascii="ＭＳ 明朝" w:eastAsia="ＭＳ 明朝" w:hint="eastAsia"/>
        <w:b w:val="0"/>
        <w:i w:val="0"/>
        <w:color w:val="auto"/>
        <w:sz w:val="18"/>
        <w:u w:val="none"/>
        <w:em w:val="none"/>
      </w:rPr>
    </w:lvl>
    <w:lvl w:ilvl="1" w:tplc="51BABDF2">
      <w:start w:val="1"/>
      <w:numFmt w:val="lowerLetter"/>
      <w:lvlText w:val="(%2)"/>
      <w:lvlJc w:val="left"/>
      <w:pPr>
        <w:tabs>
          <w:tab w:val="num" w:pos="839"/>
        </w:tabs>
        <w:ind w:left="839" w:hanging="419"/>
      </w:pPr>
      <w:rPr>
        <w:rFonts w:ascii="ＭＳ 明朝" w:eastAsia="ＭＳ 明朝" w:hint="eastAsia"/>
        <w:b w:val="0"/>
        <w:i w:val="0"/>
        <w:caps w:val="0"/>
        <w:strike w:val="0"/>
        <w:dstrike w:val="0"/>
        <w:vanish w:val="0"/>
        <w:color w:val="000000"/>
        <w:sz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3B50FBEC">
      <w:numFmt w:val="bullet"/>
      <w:lvlText w:val="※"/>
      <w:lvlJc w:val="left"/>
      <w:pPr>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15:restartNumberingAfterBreak="0">
    <w:nsid w:val="25A13B58"/>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45" w15:restartNumberingAfterBreak="0">
    <w:nsid w:val="25CA724D"/>
    <w:multiLevelType w:val="hybridMultilevel"/>
    <w:tmpl w:val="A620B536"/>
    <w:lvl w:ilvl="0" w:tplc="610A58E8">
      <w:start w:val="1"/>
      <w:numFmt w:val="decimal"/>
      <w:lvlText w:val="(%1)"/>
      <w:lvlJc w:val="left"/>
      <w:pPr>
        <w:ind w:left="440" w:hanging="440"/>
      </w:pPr>
      <w:rPr>
        <w:rFonts w:hint="eastAsia"/>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6" w15:restartNumberingAfterBreak="0">
    <w:nsid w:val="272A2697"/>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47" w15:restartNumberingAfterBreak="0">
    <w:nsid w:val="2813232A"/>
    <w:multiLevelType w:val="hybridMultilevel"/>
    <w:tmpl w:val="B1D4A7B0"/>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8" w15:restartNumberingAfterBreak="0">
    <w:nsid w:val="29183042"/>
    <w:multiLevelType w:val="hybridMultilevel"/>
    <w:tmpl w:val="0504C222"/>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9" w15:restartNumberingAfterBreak="0">
    <w:nsid w:val="29E14E4D"/>
    <w:multiLevelType w:val="hybridMultilevel"/>
    <w:tmpl w:val="5A388206"/>
    <w:lvl w:ilvl="0" w:tplc="EF760B96">
      <w:start w:val="1"/>
      <w:numFmt w:val="decimal"/>
      <w:lvlText w:val="(%1)"/>
      <w:lvlJc w:val="left"/>
      <w:pPr>
        <w:ind w:left="703" w:hanging="440"/>
      </w:pPr>
      <w:rPr>
        <w:rFonts w:ascii="ＭＳ 明朝" w:eastAsia="ＭＳ 明朝" w:hint="eastAsia"/>
        <w:b w:val="0"/>
        <w:i w:val="0"/>
        <w:sz w:val="18"/>
      </w:rPr>
    </w:lvl>
    <w:lvl w:ilvl="1" w:tplc="04090017" w:tentative="1">
      <w:start w:val="1"/>
      <w:numFmt w:val="aiueoFullWidth"/>
      <w:lvlText w:val="(%2)"/>
      <w:lvlJc w:val="left"/>
      <w:pPr>
        <w:ind w:left="1143" w:hanging="440"/>
      </w:pPr>
    </w:lvl>
    <w:lvl w:ilvl="2" w:tplc="04090011" w:tentative="1">
      <w:start w:val="1"/>
      <w:numFmt w:val="decimalEnclosedCircle"/>
      <w:lvlText w:val="%3"/>
      <w:lvlJc w:val="left"/>
      <w:pPr>
        <w:ind w:left="1583" w:hanging="440"/>
      </w:pPr>
    </w:lvl>
    <w:lvl w:ilvl="3" w:tplc="0409000F" w:tentative="1">
      <w:start w:val="1"/>
      <w:numFmt w:val="decimal"/>
      <w:lvlText w:val="%4."/>
      <w:lvlJc w:val="left"/>
      <w:pPr>
        <w:ind w:left="2023" w:hanging="440"/>
      </w:pPr>
    </w:lvl>
    <w:lvl w:ilvl="4" w:tplc="04090017" w:tentative="1">
      <w:start w:val="1"/>
      <w:numFmt w:val="aiueoFullWidth"/>
      <w:lvlText w:val="(%5)"/>
      <w:lvlJc w:val="left"/>
      <w:pPr>
        <w:ind w:left="2463" w:hanging="440"/>
      </w:pPr>
    </w:lvl>
    <w:lvl w:ilvl="5" w:tplc="04090011" w:tentative="1">
      <w:start w:val="1"/>
      <w:numFmt w:val="decimalEnclosedCircle"/>
      <w:lvlText w:val="%6"/>
      <w:lvlJc w:val="left"/>
      <w:pPr>
        <w:ind w:left="2903" w:hanging="440"/>
      </w:pPr>
    </w:lvl>
    <w:lvl w:ilvl="6" w:tplc="0409000F" w:tentative="1">
      <w:start w:val="1"/>
      <w:numFmt w:val="decimal"/>
      <w:lvlText w:val="%7."/>
      <w:lvlJc w:val="left"/>
      <w:pPr>
        <w:ind w:left="3343" w:hanging="440"/>
      </w:pPr>
    </w:lvl>
    <w:lvl w:ilvl="7" w:tplc="04090017" w:tentative="1">
      <w:start w:val="1"/>
      <w:numFmt w:val="aiueoFullWidth"/>
      <w:lvlText w:val="(%8)"/>
      <w:lvlJc w:val="left"/>
      <w:pPr>
        <w:ind w:left="3783" w:hanging="440"/>
      </w:pPr>
    </w:lvl>
    <w:lvl w:ilvl="8" w:tplc="04090011" w:tentative="1">
      <w:start w:val="1"/>
      <w:numFmt w:val="decimalEnclosedCircle"/>
      <w:lvlText w:val="%9"/>
      <w:lvlJc w:val="left"/>
      <w:pPr>
        <w:ind w:left="4223" w:hanging="440"/>
      </w:pPr>
    </w:lvl>
  </w:abstractNum>
  <w:abstractNum w:abstractNumId="50" w15:restartNumberingAfterBreak="0">
    <w:nsid w:val="2C31190C"/>
    <w:multiLevelType w:val="hybridMultilevel"/>
    <w:tmpl w:val="37CC191C"/>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1" w15:restartNumberingAfterBreak="0">
    <w:nsid w:val="2CFD0F64"/>
    <w:multiLevelType w:val="hybridMultilevel"/>
    <w:tmpl w:val="5F6C16DE"/>
    <w:lvl w:ilvl="0" w:tplc="0409000F">
      <w:start w:val="1"/>
      <w:numFmt w:val="decimal"/>
      <w:lvlText w:val="%1."/>
      <w:lvlJc w:val="left"/>
      <w:pPr>
        <w:ind w:left="1285" w:hanging="440"/>
      </w:pPr>
    </w:lvl>
    <w:lvl w:ilvl="1" w:tplc="04090017" w:tentative="1">
      <w:start w:val="1"/>
      <w:numFmt w:val="aiueoFullWidth"/>
      <w:lvlText w:val="(%2)"/>
      <w:lvlJc w:val="left"/>
      <w:pPr>
        <w:ind w:left="1725" w:hanging="440"/>
      </w:pPr>
    </w:lvl>
    <w:lvl w:ilvl="2" w:tplc="04090011" w:tentative="1">
      <w:start w:val="1"/>
      <w:numFmt w:val="decimalEnclosedCircle"/>
      <w:lvlText w:val="%3"/>
      <w:lvlJc w:val="left"/>
      <w:pPr>
        <w:ind w:left="2165" w:hanging="440"/>
      </w:pPr>
    </w:lvl>
    <w:lvl w:ilvl="3" w:tplc="0409000F" w:tentative="1">
      <w:start w:val="1"/>
      <w:numFmt w:val="decimal"/>
      <w:lvlText w:val="%4."/>
      <w:lvlJc w:val="left"/>
      <w:pPr>
        <w:ind w:left="2605" w:hanging="440"/>
      </w:pPr>
    </w:lvl>
    <w:lvl w:ilvl="4" w:tplc="04090017" w:tentative="1">
      <w:start w:val="1"/>
      <w:numFmt w:val="aiueoFullWidth"/>
      <w:lvlText w:val="(%5)"/>
      <w:lvlJc w:val="left"/>
      <w:pPr>
        <w:ind w:left="3045" w:hanging="440"/>
      </w:pPr>
    </w:lvl>
    <w:lvl w:ilvl="5" w:tplc="04090011" w:tentative="1">
      <w:start w:val="1"/>
      <w:numFmt w:val="decimalEnclosedCircle"/>
      <w:lvlText w:val="%6"/>
      <w:lvlJc w:val="left"/>
      <w:pPr>
        <w:ind w:left="3485" w:hanging="440"/>
      </w:pPr>
    </w:lvl>
    <w:lvl w:ilvl="6" w:tplc="0409000F" w:tentative="1">
      <w:start w:val="1"/>
      <w:numFmt w:val="decimal"/>
      <w:lvlText w:val="%7."/>
      <w:lvlJc w:val="left"/>
      <w:pPr>
        <w:ind w:left="3925" w:hanging="440"/>
      </w:pPr>
    </w:lvl>
    <w:lvl w:ilvl="7" w:tplc="04090017" w:tentative="1">
      <w:start w:val="1"/>
      <w:numFmt w:val="aiueoFullWidth"/>
      <w:lvlText w:val="(%8)"/>
      <w:lvlJc w:val="left"/>
      <w:pPr>
        <w:ind w:left="4365" w:hanging="440"/>
      </w:pPr>
    </w:lvl>
    <w:lvl w:ilvl="8" w:tplc="04090011" w:tentative="1">
      <w:start w:val="1"/>
      <w:numFmt w:val="decimalEnclosedCircle"/>
      <w:lvlText w:val="%9"/>
      <w:lvlJc w:val="left"/>
      <w:pPr>
        <w:ind w:left="4805" w:hanging="440"/>
      </w:pPr>
    </w:lvl>
  </w:abstractNum>
  <w:abstractNum w:abstractNumId="52" w15:restartNumberingAfterBreak="0">
    <w:nsid w:val="2D402395"/>
    <w:multiLevelType w:val="hybridMultilevel"/>
    <w:tmpl w:val="0504C222"/>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3" w15:restartNumberingAfterBreak="0">
    <w:nsid w:val="3023625D"/>
    <w:multiLevelType w:val="hybridMultilevel"/>
    <w:tmpl w:val="4D203896"/>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54" w15:restartNumberingAfterBreak="0">
    <w:nsid w:val="303A5732"/>
    <w:multiLevelType w:val="hybridMultilevel"/>
    <w:tmpl w:val="A01007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5" w15:restartNumberingAfterBreak="0">
    <w:nsid w:val="30A904FF"/>
    <w:multiLevelType w:val="hybridMultilevel"/>
    <w:tmpl w:val="C67E573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6" w15:restartNumberingAfterBreak="0">
    <w:nsid w:val="30E15DC3"/>
    <w:multiLevelType w:val="hybridMultilevel"/>
    <w:tmpl w:val="36F47542"/>
    <w:lvl w:ilvl="0" w:tplc="FFFFFFFF">
      <w:start w:val="1"/>
      <w:numFmt w:val="decimalEnclosedCircle"/>
      <w:lvlText w:val="%1"/>
      <w:lvlJc w:val="left"/>
      <w:pPr>
        <w:ind w:left="1780" w:hanging="440"/>
      </w:pPr>
    </w:lvl>
    <w:lvl w:ilvl="1" w:tplc="FFFFFFFF" w:tentative="1">
      <w:start w:val="1"/>
      <w:numFmt w:val="aiueoFullWidth"/>
      <w:lvlText w:val="(%2)"/>
      <w:lvlJc w:val="left"/>
      <w:pPr>
        <w:ind w:left="2220" w:hanging="440"/>
      </w:pPr>
    </w:lvl>
    <w:lvl w:ilvl="2" w:tplc="FFFFFFFF" w:tentative="1">
      <w:start w:val="1"/>
      <w:numFmt w:val="decimalEnclosedCircle"/>
      <w:lvlText w:val="%3"/>
      <w:lvlJc w:val="left"/>
      <w:pPr>
        <w:ind w:left="2660" w:hanging="440"/>
      </w:pPr>
    </w:lvl>
    <w:lvl w:ilvl="3" w:tplc="FFFFFFFF" w:tentative="1">
      <w:start w:val="1"/>
      <w:numFmt w:val="decimal"/>
      <w:lvlText w:val="%4."/>
      <w:lvlJc w:val="left"/>
      <w:pPr>
        <w:ind w:left="3100" w:hanging="440"/>
      </w:pPr>
    </w:lvl>
    <w:lvl w:ilvl="4" w:tplc="FFFFFFFF" w:tentative="1">
      <w:start w:val="1"/>
      <w:numFmt w:val="aiueoFullWidth"/>
      <w:lvlText w:val="(%5)"/>
      <w:lvlJc w:val="left"/>
      <w:pPr>
        <w:ind w:left="3540" w:hanging="440"/>
      </w:pPr>
    </w:lvl>
    <w:lvl w:ilvl="5" w:tplc="FFFFFFFF" w:tentative="1">
      <w:start w:val="1"/>
      <w:numFmt w:val="decimalEnclosedCircle"/>
      <w:lvlText w:val="%6"/>
      <w:lvlJc w:val="left"/>
      <w:pPr>
        <w:ind w:left="3980" w:hanging="440"/>
      </w:pPr>
    </w:lvl>
    <w:lvl w:ilvl="6" w:tplc="FFFFFFFF" w:tentative="1">
      <w:start w:val="1"/>
      <w:numFmt w:val="decimal"/>
      <w:lvlText w:val="%7."/>
      <w:lvlJc w:val="left"/>
      <w:pPr>
        <w:ind w:left="4420" w:hanging="440"/>
      </w:pPr>
    </w:lvl>
    <w:lvl w:ilvl="7" w:tplc="FFFFFFFF" w:tentative="1">
      <w:start w:val="1"/>
      <w:numFmt w:val="aiueoFullWidth"/>
      <w:lvlText w:val="(%8)"/>
      <w:lvlJc w:val="left"/>
      <w:pPr>
        <w:ind w:left="4860" w:hanging="440"/>
      </w:pPr>
    </w:lvl>
    <w:lvl w:ilvl="8" w:tplc="FFFFFFFF" w:tentative="1">
      <w:start w:val="1"/>
      <w:numFmt w:val="decimalEnclosedCircle"/>
      <w:lvlText w:val="%9"/>
      <w:lvlJc w:val="left"/>
      <w:pPr>
        <w:ind w:left="5300" w:hanging="440"/>
      </w:pPr>
    </w:lvl>
  </w:abstractNum>
  <w:abstractNum w:abstractNumId="57" w15:restartNumberingAfterBreak="0">
    <w:nsid w:val="319904B4"/>
    <w:multiLevelType w:val="hybridMultilevel"/>
    <w:tmpl w:val="386A9784"/>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8" w15:restartNumberingAfterBreak="0">
    <w:nsid w:val="31AE2F3D"/>
    <w:multiLevelType w:val="hybridMultilevel"/>
    <w:tmpl w:val="04209CFC"/>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59" w15:restartNumberingAfterBreak="0">
    <w:nsid w:val="32E4119E"/>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60" w15:restartNumberingAfterBreak="0">
    <w:nsid w:val="32EB165D"/>
    <w:multiLevelType w:val="hybridMultilevel"/>
    <w:tmpl w:val="2A321C94"/>
    <w:lvl w:ilvl="0" w:tplc="0409000F">
      <w:start w:val="1"/>
      <w:numFmt w:val="decimal"/>
      <w:lvlText w:val="%1."/>
      <w:lvlJc w:val="left"/>
      <w:pPr>
        <w:ind w:left="1521" w:hanging="440"/>
      </w:pPr>
      <w:rPr>
        <w:rFonts w:hint="eastAsia"/>
      </w:rPr>
    </w:lvl>
    <w:lvl w:ilvl="1" w:tplc="04090017" w:tentative="1">
      <w:start w:val="1"/>
      <w:numFmt w:val="aiueoFullWidth"/>
      <w:lvlText w:val="(%2)"/>
      <w:lvlJc w:val="left"/>
      <w:pPr>
        <w:ind w:left="1961" w:hanging="440"/>
      </w:pPr>
    </w:lvl>
    <w:lvl w:ilvl="2" w:tplc="04090011" w:tentative="1">
      <w:start w:val="1"/>
      <w:numFmt w:val="decimalEnclosedCircle"/>
      <w:lvlText w:val="%3"/>
      <w:lvlJc w:val="left"/>
      <w:pPr>
        <w:ind w:left="2401" w:hanging="440"/>
      </w:pPr>
    </w:lvl>
    <w:lvl w:ilvl="3" w:tplc="0409000F" w:tentative="1">
      <w:start w:val="1"/>
      <w:numFmt w:val="decimal"/>
      <w:lvlText w:val="%4."/>
      <w:lvlJc w:val="left"/>
      <w:pPr>
        <w:ind w:left="2841" w:hanging="440"/>
      </w:pPr>
    </w:lvl>
    <w:lvl w:ilvl="4" w:tplc="04090017" w:tentative="1">
      <w:start w:val="1"/>
      <w:numFmt w:val="aiueoFullWidth"/>
      <w:lvlText w:val="(%5)"/>
      <w:lvlJc w:val="left"/>
      <w:pPr>
        <w:ind w:left="3281" w:hanging="440"/>
      </w:pPr>
    </w:lvl>
    <w:lvl w:ilvl="5" w:tplc="04090011" w:tentative="1">
      <w:start w:val="1"/>
      <w:numFmt w:val="decimalEnclosedCircle"/>
      <w:lvlText w:val="%6"/>
      <w:lvlJc w:val="left"/>
      <w:pPr>
        <w:ind w:left="3721" w:hanging="440"/>
      </w:pPr>
    </w:lvl>
    <w:lvl w:ilvl="6" w:tplc="0409000F" w:tentative="1">
      <w:start w:val="1"/>
      <w:numFmt w:val="decimal"/>
      <w:lvlText w:val="%7."/>
      <w:lvlJc w:val="left"/>
      <w:pPr>
        <w:ind w:left="4161" w:hanging="440"/>
      </w:pPr>
    </w:lvl>
    <w:lvl w:ilvl="7" w:tplc="04090017" w:tentative="1">
      <w:start w:val="1"/>
      <w:numFmt w:val="aiueoFullWidth"/>
      <w:lvlText w:val="(%8)"/>
      <w:lvlJc w:val="left"/>
      <w:pPr>
        <w:ind w:left="4601" w:hanging="440"/>
      </w:pPr>
    </w:lvl>
    <w:lvl w:ilvl="8" w:tplc="04090011" w:tentative="1">
      <w:start w:val="1"/>
      <w:numFmt w:val="decimalEnclosedCircle"/>
      <w:lvlText w:val="%9"/>
      <w:lvlJc w:val="left"/>
      <w:pPr>
        <w:ind w:left="5041" w:hanging="440"/>
      </w:pPr>
    </w:lvl>
  </w:abstractNum>
  <w:abstractNum w:abstractNumId="61" w15:restartNumberingAfterBreak="0">
    <w:nsid w:val="33EB7525"/>
    <w:multiLevelType w:val="hybridMultilevel"/>
    <w:tmpl w:val="349C9CAE"/>
    <w:lvl w:ilvl="0" w:tplc="790659AA">
      <w:start w:val="1"/>
      <w:numFmt w:val="aiueo"/>
      <w:lvlText w:val="(%1)"/>
      <w:lvlJc w:val="left"/>
      <w:pPr>
        <w:ind w:left="1630" w:hanging="360"/>
      </w:pPr>
      <w:rPr>
        <w:rFonts w:hint="default"/>
      </w:rPr>
    </w:lvl>
    <w:lvl w:ilvl="1" w:tplc="04090017" w:tentative="1">
      <w:start w:val="1"/>
      <w:numFmt w:val="aiueoFullWidth"/>
      <w:lvlText w:val="(%2)"/>
      <w:lvlJc w:val="left"/>
      <w:pPr>
        <w:ind w:left="2110" w:hanging="420"/>
      </w:pPr>
    </w:lvl>
    <w:lvl w:ilvl="2" w:tplc="04090011" w:tentative="1">
      <w:start w:val="1"/>
      <w:numFmt w:val="decimalEnclosedCircle"/>
      <w:lvlText w:val="%3"/>
      <w:lvlJc w:val="left"/>
      <w:pPr>
        <w:ind w:left="2530" w:hanging="420"/>
      </w:pPr>
    </w:lvl>
    <w:lvl w:ilvl="3" w:tplc="0409000F" w:tentative="1">
      <w:start w:val="1"/>
      <w:numFmt w:val="decimal"/>
      <w:lvlText w:val="%4."/>
      <w:lvlJc w:val="left"/>
      <w:pPr>
        <w:ind w:left="2950" w:hanging="420"/>
      </w:pPr>
    </w:lvl>
    <w:lvl w:ilvl="4" w:tplc="04090017" w:tentative="1">
      <w:start w:val="1"/>
      <w:numFmt w:val="aiueoFullWidth"/>
      <w:lvlText w:val="(%5)"/>
      <w:lvlJc w:val="left"/>
      <w:pPr>
        <w:ind w:left="3370" w:hanging="420"/>
      </w:pPr>
    </w:lvl>
    <w:lvl w:ilvl="5" w:tplc="04090011" w:tentative="1">
      <w:start w:val="1"/>
      <w:numFmt w:val="decimalEnclosedCircle"/>
      <w:lvlText w:val="%6"/>
      <w:lvlJc w:val="left"/>
      <w:pPr>
        <w:ind w:left="3790" w:hanging="420"/>
      </w:pPr>
    </w:lvl>
    <w:lvl w:ilvl="6" w:tplc="0409000F" w:tentative="1">
      <w:start w:val="1"/>
      <w:numFmt w:val="decimal"/>
      <w:lvlText w:val="%7."/>
      <w:lvlJc w:val="left"/>
      <w:pPr>
        <w:ind w:left="4210" w:hanging="420"/>
      </w:pPr>
    </w:lvl>
    <w:lvl w:ilvl="7" w:tplc="04090017" w:tentative="1">
      <w:start w:val="1"/>
      <w:numFmt w:val="aiueoFullWidth"/>
      <w:lvlText w:val="(%8)"/>
      <w:lvlJc w:val="left"/>
      <w:pPr>
        <w:ind w:left="4630" w:hanging="420"/>
      </w:pPr>
    </w:lvl>
    <w:lvl w:ilvl="8" w:tplc="04090011" w:tentative="1">
      <w:start w:val="1"/>
      <w:numFmt w:val="decimalEnclosedCircle"/>
      <w:lvlText w:val="%9"/>
      <w:lvlJc w:val="left"/>
      <w:pPr>
        <w:ind w:left="5050" w:hanging="420"/>
      </w:pPr>
    </w:lvl>
  </w:abstractNum>
  <w:abstractNum w:abstractNumId="62" w15:restartNumberingAfterBreak="0">
    <w:nsid w:val="34182C83"/>
    <w:multiLevelType w:val="hybridMultilevel"/>
    <w:tmpl w:val="7EEA710E"/>
    <w:lvl w:ilvl="0" w:tplc="04090003">
      <w:start w:val="1"/>
      <w:numFmt w:val="bullet"/>
      <w:lvlText w:val=""/>
      <w:lvlJc w:val="left"/>
      <w:pPr>
        <w:ind w:left="982" w:hanging="440"/>
      </w:pPr>
      <w:rPr>
        <w:rFonts w:ascii="Wingdings" w:hAnsi="Wingdings" w:hint="default"/>
      </w:rPr>
    </w:lvl>
    <w:lvl w:ilvl="1" w:tplc="0409000B">
      <w:start w:val="1"/>
      <w:numFmt w:val="bullet"/>
      <w:lvlText w:val=""/>
      <w:lvlJc w:val="left"/>
      <w:pPr>
        <w:ind w:left="1422" w:hanging="440"/>
      </w:pPr>
      <w:rPr>
        <w:rFonts w:ascii="Wingdings" w:hAnsi="Wingdings" w:hint="default"/>
      </w:rPr>
    </w:lvl>
    <w:lvl w:ilvl="2" w:tplc="0409000D" w:tentative="1">
      <w:start w:val="1"/>
      <w:numFmt w:val="bullet"/>
      <w:lvlText w:val=""/>
      <w:lvlJc w:val="left"/>
      <w:pPr>
        <w:ind w:left="1862" w:hanging="440"/>
      </w:pPr>
      <w:rPr>
        <w:rFonts w:ascii="Wingdings" w:hAnsi="Wingdings" w:hint="default"/>
      </w:rPr>
    </w:lvl>
    <w:lvl w:ilvl="3" w:tplc="04090001" w:tentative="1">
      <w:start w:val="1"/>
      <w:numFmt w:val="bullet"/>
      <w:lvlText w:val=""/>
      <w:lvlJc w:val="left"/>
      <w:pPr>
        <w:ind w:left="2302" w:hanging="440"/>
      </w:pPr>
      <w:rPr>
        <w:rFonts w:ascii="Wingdings" w:hAnsi="Wingdings" w:hint="default"/>
      </w:rPr>
    </w:lvl>
    <w:lvl w:ilvl="4" w:tplc="0409000B" w:tentative="1">
      <w:start w:val="1"/>
      <w:numFmt w:val="bullet"/>
      <w:lvlText w:val=""/>
      <w:lvlJc w:val="left"/>
      <w:pPr>
        <w:ind w:left="2742" w:hanging="440"/>
      </w:pPr>
      <w:rPr>
        <w:rFonts w:ascii="Wingdings" w:hAnsi="Wingdings" w:hint="default"/>
      </w:rPr>
    </w:lvl>
    <w:lvl w:ilvl="5" w:tplc="0409000D" w:tentative="1">
      <w:start w:val="1"/>
      <w:numFmt w:val="bullet"/>
      <w:lvlText w:val=""/>
      <w:lvlJc w:val="left"/>
      <w:pPr>
        <w:ind w:left="3182" w:hanging="440"/>
      </w:pPr>
      <w:rPr>
        <w:rFonts w:ascii="Wingdings" w:hAnsi="Wingdings" w:hint="default"/>
      </w:rPr>
    </w:lvl>
    <w:lvl w:ilvl="6" w:tplc="04090001" w:tentative="1">
      <w:start w:val="1"/>
      <w:numFmt w:val="bullet"/>
      <w:lvlText w:val=""/>
      <w:lvlJc w:val="left"/>
      <w:pPr>
        <w:ind w:left="3622" w:hanging="440"/>
      </w:pPr>
      <w:rPr>
        <w:rFonts w:ascii="Wingdings" w:hAnsi="Wingdings" w:hint="default"/>
      </w:rPr>
    </w:lvl>
    <w:lvl w:ilvl="7" w:tplc="0409000B" w:tentative="1">
      <w:start w:val="1"/>
      <w:numFmt w:val="bullet"/>
      <w:lvlText w:val=""/>
      <w:lvlJc w:val="left"/>
      <w:pPr>
        <w:ind w:left="4062" w:hanging="440"/>
      </w:pPr>
      <w:rPr>
        <w:rFonts w:ascii="Wingdings" w:hAnsi="Wingdings" w:hint="default"/>
      </w:rPr>
    </w:lvl>
    <w:lvl w:ilvl="8" w:tplc="0409000D" w:tentative="1">
      <w:start w:val="1"/>
      <w:numFmt w:val="bullet"/>
      <w:lvlText w:val=""/>
      <w:lvlJc w:val="left"/>
      <w:pPr>
        <w:ind w:left="4502" w:hanging="440"/>
      </w:pPr>
      <w:rPr>
        <w:rFonts w:ascii="Wingdings" w:hAnsi="Wingdings" w:hint="default"/>
      </w:rPr>
    </w:lvl>
  </w:abstractNum>
  <w:abstractNum w:abstractNumId="63" w15:restartNumberingAfterBreak="0">
    <w:nsid w:val="345E2A60"/>
    <w:multiLevelType w:val="hybridMultilevel"/>
    <w:tmpl w:val="708AE02C"/>
    <w:lvl w:ilvl="0" w:tplc="FFFFFFFF">
      <w:start w:val="1"/>
      <w:numFmt w:val="decimal"/>
      <w:lvlText w:val="(%1)"/>
      <w:lvlJc w:val="left"/>
      <w:pPr>
        <w:ind w:left="440" w:hanging="440"/>
      </w:pPr>
      <w:rPr>
        <w:rFonts w:hint="eastAsia"/>
        <w:b w:val="0"/>
        <w:bCs w:val="0"/>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64" w15:restartNumberingAfterBreak="0">
    <w:nsid w:val="35815813"/>
    <w:multiLevelType w:val="hybridMultilevel"/>
    <w:tmpl w:val="2B8E69A2"/>
    <w:lvl w:ilvl="0" w:tplc="0409000F">
      <w:start w:val="1"/>
      <w:numFmt w:val="decimal"/>
      <w:lvlText w:val="%1."/>
      <w:lvlJc w:val="left"/>
      <w:pPr>
        <w:ind w:left="724" w:hanging="440"/>
      </w:p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65" w15:restartNumberingAfterBreak="0">
    <w:nsid w:val="36A51156"/>
    <w:multiLevelType w:val="hybridMultilevel"/>
    <w:tmpl w:val="2D044F8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66" w15:restartNumberingAfterBreak="0">
    <w:nsid w:val="3711356D"/>
    <w:multiLevelType w:val="hybridMultilevel"/>
    <w:tmpl w:val="9E98CDB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7" w15:restartNumberingAfterBreak="0">
    <w:nsid w:val="37377D83"/>
    <w:multiLevelType w:val="hybridMultilevel"/>
    <w:tmpl w:val="76EEF76C"/>
    <w:lvl w:ilvl="0" w:tplc="6232718A">
      <w:start w:val="1"/>
      <w:numFmt w:val="decimalEnclosedCircle"/>
      <w:suff w:val="space"/>
      <w:lvlText w:val="%1"/>
      <w:lvlJc w:val="left"/>
      <w:pPr>
        <w:ind w:left="340" w:hanging="227"/>
      </w:pPr>
      <w:rPr>
        <w:rFonts w:hint="eastAsia"/>
      </w:rPr>
    </w:lvl>
    <w:lvl w:ilvl="1" w:tplc="04090017" w:tentative="1">
      <w:start w:val="1"/>
      <w:numFmt w:val="aiueoFullWidth"/>
      <w:lvlText w:val="(%2)"/>
      <w:lvlJc w:val="left"/>
      <w:pPr>
        <w:ind w:left="968" w:hanging="440"/>
      </w:pPr>
    </w:lvl>
    <w:lvl w:ilvl="2" w:tplc="04090011" w:tentative="1">
      <w:start w:val="1"/>
      <w:numFmt w:val="decimalEnclosedCircle"/>
      <w:lvlText w:val="%3"/>
      <w:lvlJc w:val="left"/>
      <w:pPr>
        <w:ind w:left="1408" w:hanging="440"/>
      </w:pPr>
    </w:lvl>
    <w:lvl w:ilvl="3" w:tplc="0409000F" w:tentative="1">
      <w:start w:val="1"/>
      <w:numFmt w:val="decimal"/>
      <w:lvlText w:val="%4."/>
      <w:lvlJc w:val="left"/>
      <w:pPr>
        <w:ind w:left="1848" w:hanging="440"/>
      </w:pPr>
    </w:lvl>
    <w:lvl w:ilvl="4" w:tplc="04090017" w:tentative="1">
      <w:start w:val="1"/>
      <w:numFmt w:val="aiueoFullWidth"/>
      <w:lvlText w:val="(%5)"/>
      <w:lvlJc w:val="left"/>
      <w:pPr>
        <w:ind w:left="2288" w:hanging="440"/>
      </w:pPr>
    </w:lvl>
    <w:lvl w:ilvl="5" w:tplc="04090011" w:tentative="1">
      <w:start w:val="1"/>
      <w:numFmt w:val="decimalEnclosedCircle"/>
      <w:lvlText w:val="%6"/>
      <w:lvlJc w:val="left"/>
      <w:pPr>
        <w:ind w:left="2728" w:hanging="440"/>
      </w:pPr>
    </w:lvl>
    <w:lvl w:ilvl="6" w:tplc="0409000F" w:tentative="1">
      <w:start w:val="1"/>
      <w:numFmt w:val="decimal"/>
      <w:lvlText w:val="%7."/>
      <w:lvlJc w:val="left"/>
      <w:pPr>
        <w:ind w:left="3168" w:hanging="440"/>
      </w:pPr>
    </w:lvl>
    <w:lvl w:ilvl="7" w:tplc="04090017" w:tentative="1">
      <w:start w:val="1"/>
      <w:numFmt w:val="aiueoFullWidth"/>
      <w:lvlText w:val="(%8)"/>
      <w:lvlJc w:val="left"/>
      <w:pPr>
        <w:ind w:left="3608" w:hanging="440"/>
      </w:pPr>
    </w:lvl>
    <w:lvl w:ilvl="8" w:tplc="04090011" w:tentative="1">
      <w:start w:val="1"/>
      <w:numFmt w:val="decimalEnclosedCircle"/>
      <w:lvlText w:val="%9"/>
      <w:lvlJc w:val="left"/>
      <w:pPr>
        <w:ind w:left="4048" w:hanging="440"/>
      </w:pPr>
    </w:lvl>
  </w:abstractNum>
  <w:abstractNum w:abstractNumId="68" w15:restartNumberingAfterBreak="0">
    <w:nsid w:val="37950DB0"/>
    <w:multiLevelType w:val="hybridMultilevel"/>
    <w:tmpl w:val="7AE084AA"/>
    <w:lvl w:ilvl="0" w:tplc="F2DED7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9" w15:restartNumberingAfterBreak="0">
    <w:nsid w:val="37B25BD7"/>
    <w:multiLevelType w:val="hybridMultilevel"/>
    <w:tmpl w:val="59F4589A"/>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70" w15:restartNumberingAfterBreak="0">
    <w:nsid w:val="37B558D7"/>
    <w:multiLevelType w:val="hybridMultilevel"/>
    <w:tmpl w:val="081A1746"/>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1" w15:restartNumberingAfterBreak="0">
    <w:nsid w:val="3A0F06F2"/>
    <w:multiLevelType w:val="hybridMultilevel"/>
    <w:tmpl w:val="4E7076CC"/>
    <w:lvl w:ilvl="0" w:tplc="0409000F">
      <w:start w:val="1"/>
      <w:numFmt w:val="decimal"/>
      <w:lvlText w:val="%1."/>
      <w:lvlJc w:val="left"/>
      <w:pPr>
        <w:ind w:left="879" w:hanging="440"/>
      </w:pPr>
    </w:lvl>
    <w:lvl w:ilvl="1" w:tplc="04090017" w:tentative="1">
      <w:start w:val="1"/>
      <w:numFmt w:val="aiueoFullWidth"/>
      <w:lvlText w:val="(%2)"/>
      <w:lvlJc w:val="left"/>
      <w:pPr>
        <w:ind w:left="1319" w:hanging="440"/>
      </w:pPr>
    </w:lvl>
    <w:lvl w:ilvl="2" w:tplc="04090011" w:tentative="1">
      <w:start w:val="1"/>
      <w:numFmt w:val="decimalEnclosedCircle"/>
      <w:lvlText w:val="%3"/>
      <w:lvlJc w:val="left"/>
      <w:pPr>
        <w:ind w:left="1759" w:hanging="440"/>
      </w:pPr>
    </w:lvl>
    <w:lvl w:ilvl="3" w:tplc="0409000F" w:tentative="1">
      <w:start w:val="1"/>
      <w:numFmt w:val="decimal"/>
      <w:lvlText w:val="%4."/>
      <w:lvlJc w:val="left"/>
      <w:pPr>
        <w:ind w:left="2199" w:hanging="440"/>
      </w:pPr>
    </w:lvl>
    <w:lvl w:ilvl="4" w:tplc="04090017" w:tentative="1">
      <w:start w:val="1"/>
      <w:numFmt w:val="aiueoFullWidth"/>
      <w:lvlText w:val="(%5)"/>
      <w:lvlJc w:val="left"/>
      <w:pPr>
        <w:ind w:left="2639" w:hanging="440"/>
      </w:pPr>
    </w:lvl>
    <w:lvl w:ilvl="5" w:tplc="04090011" w:tentative="1">
      <w:start w:val="1"/>
      <w:numFmt w:val="decimalEnclosedCircle"/>
      <w:lvlText w:val="%6"/>
      <w:lvlJc w:val="left"/>
      <w:pPr>
        <w:ind w:left="3079" w:hanging="440"/>
      </w:pPr>
    </w:lvl>
    <w:lvl w:ilvl="6" w:tplc="0409000F" w:tentative="1">
      <w:start w:val="1"/>
      <w:numFmt w:val="decimal"/>
      <w:lvlText w:val="%7."/>
      <w:lvlJc w:val="left"/>
      <w:pPr>
        <w:ind w:left="3519" w:hanging="440"/>
      </w:pPr>
    </w:lvl>
    <w:lvl w:ilvl="7" w:tplc="04090017" w:tentative="1">
      <w:start w:val="1"/>
      <w:numFmt w:val="aiueoFullWidth"/>
      <w:lvlText w:val="(%8)"/>
      <w:lvlJc w:val="left"/>
      <w:pPr>
        <w:ind w:left="3959" w:hanging="440"/>
      </w:pPr>
    </w:lvl>
    <w:lvl w:ilvl="8" w:tplc="04090011" w:tentative="1">
      <w:start w:val="1"/>
      <w:numFmt w:val="decimalEnclosedCircle"/>
      <w:lvlText w:val="%9"/>
      <w:lvlJc w:val="left"/>
      <w:pPr>
        <w:ind w:left="4399" w:hanging="440"/>
      </w:pPr>
    </w:lvl>
  </w:abstractNum>
  <w:abstractNum w:abstractNumId="72" w15:restartNumberingAfterBreak="0">
    <w:nsid w:val="3A2D21D1"/>
    <w:multiLevelType w:val="hybridMultilevel"/>
    <w:tmpl w:val="DAF2228C"/>
    <w:lvl w:ilvl="0" w:tplc="6226E47A">
      <w:start w:val="4"/>
      <w:numFmt w:val="decimal"/>
      <w:lvlText w:val="(%1)"/>
      <w:lvlJc w:val="left"/>
      <w:pPr>
        <w:ind w:left="440" w:hanging="440"/>
      </w:pPr>
      <w:rPr>
        <w:rFonts w:hint="eastAsia"/>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3" w15:restartNumberingAfterBreak="0">
    <w:nsid w:val="3A8F4C10"/>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74" w15:restartNumberingAfterBreak="0">
    <w:nsid w:val="3B061DDB"/>
    <w:multiLevelType w:val="hybridMultilevel"/>
    <w:tmpl w:val="567C5E7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75" w15:restartNumberingAfterBreak="0">
    <w:nsid w:val="3B305185"/>
    <w:multiLevelType w:val="hybridMultilevel"/>
    <w:tmpl w:val="29CE338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6" w15:restartNumberingAfterBreak="0">
    <w:nsid w:val="3B4759C7"/>
    <w:multiLevelType w:val="hybridMultilevel"/>
    <w:tmpl w:val="D9E82292"/>
    <w:lvl w:ilvl="0" w:tplc="FB8243A6">
      <w:start w:val="1"/>
      <w:numFmt w:val="decimalEnclosedCircle"/>
      <w:lvlText w:val="%1"/>
      <w:lvlJc w:val="left"/>
      <w:pPr>
        <w:ind w:left="1143" w:hanging="440"/>
      </w:pPr>
      <w:rPr>
        <w:rFonts w:ascii="ＭＳ 明朝" w:eastAsia="ＭＳ 明朝" w:hAnsi="ＭＳ 明朝"/>
      </w:rPr>
    </w:lvl>
    <w:lvl w:ilvl="1" w:tplc="04090017" w:tentative="1">
      <w:start w:val="1"/>
      <w:numFmt w:val="aiueoFullWidth"/>
      <w:lvlText w:val="(%2)"/>
      <w:lvlJc w:val="left"/>
      <w:pPr>
        <w:ind w:left="1583" w:hanging="440"/>
      </w:pPr>
    </w:lvl>
    <w:lvl w:ilvl="2" w:tplc="04090011" w:tentative="1">
      <w:start w:val="1"/>
      <w:numFmt w:val="decimalEnclosedCircle"/>
      <w:lvlText w:val="%3"/>
      <w:lvlJc w:val="left"/>
      <w:pPr>
        <w:ind w:left="2023" w:hanging="440"/>
      </w:pPr>
    </w:lvl>
    <w:lvl w:ilvl="3" w:tplc="0409000F" w:tentative="1">
      <w:start w:val="1"/>
      <w:numFmt w:val="decimal"/>
      <w:lvlText w:val="%4."/>
      <w:lvlJc w:val="left"/>
      <w:pPr>
        <w:ind w:left="2463" w:hanging="440"/>
      </w:pPr>
    </w:lvl>
    <w:lvl w:ilvl="4" w:tplc="04090017" w:tentative="1">
      <w:start w:val="1"/>
      <w:numFmt w:val="aiueoFullWidth"/>
      <w:lvlText w:val="(%5)"/>
      <w:lvlJc w:val="left"/>
      <w:pPr>
        <w:ind w:left="2903" w:hanging="440"/>
      </w:pPr>
    </w:lvl>
    <w:lvl w:ilvl="5" w:tplc="04090011" w:tentative="1">
      <w:start w:val="1"/>
      <w:numFmt w:val="decimalEnclosedCircle"/>
      <w:lvlText w:val="%6"/>
      <w:lvlJc w:val="left"/>
      <w:pPr>
        <w:ind w:left="3343" w:hanging="440"/>
      </w:pPr>
    </w:lvl>
    <w:lvl w:ilvl="6" w:tplc="0409000F" w:tentative="1">
      <w:start w:val="1"/>
      <w:numFmt w:val="decimal"/>
      <w:lvlText w:val="%7."/>
      <w:lvlJc w:val="left"/>
      <w:pPr>
        <w:ind w:left="3783" w:hanging="440"/>
      </w:pPr>
    </w:lvl>
    <w:lvl w:ilvl="7" w:tplc="04090017" w:tentative="1">
      <w:start w:val="1"/>
      <w:numFmt w:val="aiueoFullWidth"/>
      <w:lvlText w:val="(%8)"/>
      <w:lvlJc w:val="left"/>
      <w:pPr>
        <w:ind w:left="4223" w:hanging="440"/>
      </w:pPr>
    </w:lvl>
    <w:lvl w:ilvl="8" w:tplc="04090011" w:tentative="1">
      <w:start w:val="1"/>
      <w:numFmt w:val="decimalEnclosedCircle"/>
      <w:lvlText w:val="%9"/>
      <w:lvlJc w:val="left"/>
      <w:pPr>
        <w:ind w:left="4663" w:hanging="440"/>
      </w:pPr>
    </w:lvl>
  </w:abstractNum>
  <w:abstractNum w:abstractNumId="77" w15:restartNumberingAfterBreak="0">
    <w:nsid w:val="3C110542"/>
    <w:multiLevelType w:val="hybridMultilevel"/>
    <w:tmpl w:val="EF648774"/>
    <w:lvl w:ilvl="0" w:tplc="8784595E">
      <w:start w:val="1"/>
      <w:numFmt w:val="lowerLetter"/>
      <w:lvlText w:val="(%1)"/>
      <w:lvlJc w:val="left"/>
      <w:pPr>
        <w:ind w:left="1234" w:hanging="420"/>
      </w:pPr>
      <w:rPr>
        <w:rFonts w:hint="eastAsia"/>
      </w:rPr>
    </w:lvl>
    <w:lvl w:ilvl="1" w:tplc="04090017" w:tentative="1">
      <w:start w:val="1"/>
      <w:numFmt w:val="aiueoFullWidth"/>
      <w:lvlText w:val="(%2)"/>
      <w:lvlJc w:val="left"/>
      <w:pPr>
        <w:ind w:left="1654" w:hanging="420"/>
      </w:pPr>
    </w:lvl>
    <w:lvl w:ilvl="2" w:tplc="04090011" w:tentative="1">
      <w:start w:val="1"/>
      <w:numFmt w:val="decimalEnclosedCircle"/>
      <w:lvlText w:val="%3"/>
      <w:lvlJc w:val="left"/>
      <w:pPr>
        <w:ind w:left="2074" w:hanging="420"/>
      </w:pPr>
    </w:lvl>
    <w:lvl w:ilvl="3" w:tplc="0409000F" w:tentative="1">
      <w:start w:val="1"/>
      <w:numFmt w:val="decimal"/>
      <w:lvlText w:val="%4."/>
      <w:lvlJc w:val="left"/>
      <w:pPr>
        <w:ind w:left="2494" w:hanging="420"/>
      </w:pPr>
    </w:lvl>
    <w:lvl w:ilvl="4" w:tplc="04090017" w:tentative="1">
      <w:start w:val="1"/>
      <w:numFmt w:val="aiueoFullWidth"/>
      <w:lvlText w:val="(%5)"/>
      <w:lvlJc w:val="left"/>
      <w:pPr>
        <w:ind w:left="2914" w:hanging="420"/>
      </w:pPr>
    </w:lvl>
    <w:lvl w:ilvl="5" w:tplc="04090011" w:tentative="1">
      <w:start w:val="1"/>
      <w:numFmt w:val="decimalEnclosedCircle"/>
      <w:lvlText w:val="%6"/>
      <w:lvlJc w:val="left"/>
      <w:pPr>
        <w:ind w:left="3334" w:hanging="420"/>
      </w:pPr>
    </w:lvl>
    <w:lvl w:ilvl="6" w:tplc="0409000F" w:tentative="1">
      <w:start w:val="1"/>
      <w:numFmt w:val="decimal"/>
      <w:lvlText w:val="%7."/>
      <w:lvlJc w:val="left"/>
      <w:pPr>
        <w:ind w:left="3754" w:hanging="420"/>
      </w:pPr>
    </w:lvl>
    <w:lvl w:ilvl="7" w:tplc="04090017" w:tentative="1">
      <w:start w:val="1"/>
      <w:numFmt w:val="aiueoFullWidth"/>
      <w:lvlText w:val="(%8)"/>
      <w:lvlJc w:val="left"/>
      <w:pPr>
        <w:ind w:left="4174" w:hanging="420"/>
      </w:pPr>
    </w:lvl>
    <w:lvl w:ilvl="8" w:tplc="04090011" w:tentative="1">
      <w:start w:val="1"/>
      <w:numFmt w:val="decimalEnclosedCircle"/>
      <w:lvlText w:val="%9"/>
      <w:lvlJc w:val="left"/>
      <w:pPr>
        <w:ind w:left="4594" w:hanging="420"/>
      </w:pPr>
    </w:lvl>
  </w:abstractNum>
  <w:abstractNum w:abstractNumId="78" w15:restartNumberingAfterBreak="0">
    <w:nsid w:val="3DDF6504"/>
    <w:multiLevelType w:val="hybridMultilevel"/>
    <w:tmpl w:val="B98E0CB8"/>
    <w:lvl w:ilvl="0" w:tplc="FFFFFFFF">
      <w:start w:val="1"/>
      <w:numFmt w:val="decimalEnclosedCircle"/>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9" w15:restartNumberingAfterBreak="0">
    <w:nsid w:val="3E2C52A7"/>
    <w:multiLevelType w:val="hybridMultilevel"/>
    <w:tmpl w:val="94D8B6A2"/>
    <w:lvl w:ilvl="0" w:tplc="FFFFFFFF">
      <w:start w:val="1"/>
      <w:numFmt w:val="decimal"/>
      <w:lvlText w:val="(%1)"/>
      <w:lvlJc w:val="left"/>
      <w:pPr>
        <w:ind w:left="440" w:hanging="440"/>
      </w:pPr>
      <w:rPr>
        <w:rFonts w:hint="eastAsia"/>
        <w:b w:val="0"/>
        <w:bCs w:val="0"/>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0" w15:restartNumberingAfterBreak="0">
    <w:nsid w:val="3E655846"/>
    <w:multiLevelType w:val="hybridMultilevel"/>
    <w:tmpl w:val="5450ED70"/>
    <w:lvl w:ilvl="0" w:tplc="4F44726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1" w15:restartNumberingAfterBreak="0">
    <w:nsid w:val="3E6C70CD"/>
    <w:multiLevelType w:val="hybridMultilevel"/>
    <w:tmpl w:val="ECD2EE5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82" w15:restartNumberingAfterBreak="0">
    <w:nsid w:val="3E910A0E"/>
    <w:multiLevelType w:val="hybridMultilevel"/>
    <w:tmpl w:val="C8D882D0"/>
    <w:lvl w:ilvl="0" w:tplc="FFFFFFF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3" w15:restartNumberingAfterBreak="0">
    <w:nsid w:val="3FC36E47"/>
    <w:multiLevelType w:val="hybridMultilevel"/>
    <w:tmpl w:val="3350F7FE"/>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4" w15:restartNumberingAfterBreak="0">
    <w:nsid w:val="403B4A62"/>
    <w:multiLevelType w:val="hybridMultilevel"/>
    <w:tmpl w:val="93021DA4"/>
    <w:lvl w:ilvl="0" w:tplc="0409000F">
      <w:start w:val="1"/>
      <w:numFmt w:val="decimal"/>
      <w:lvlText w:val="%1."/>
      <w:lvlJc w:val="left"/>
      <w:pPr>
        <w:ind w:left="1284" w:hanging="440"/>
      </w:pPr>
    </w:lvl>
    <w:lvl w:ilvl="1" w:tplc="04090017" w:tentative="1">
      <w:start w:val="1"/>
      <w:numFmt w:val="aiueoFullWidth"/>
      <w:lvlText w:val="(%2)"/>
      <w:lvlJc w:val="left"/>
      <w:pPr>
        <w:ind w:left="1724" w:hanging="440"/>
      </w:pPr>
    </w:lvl>
    <w:lvl w:ilvl="2" w:tplc="04090011" w:tentative="1">
      <w:start w:val="1"/>
      <w:numFmt w:val="decimalEnclosedCircle"/>
      <w:lvlText w:val="%3"/>
      <w:lvlJc w:val="left"/>
      <w:pPr>
        <w:ind w:left="2164" w:hanging="440"/>
      </w:pPr>
    </w:lvl>
    <w:lvl w:ilvl="3" w:tplc="0409000F" w:tentative="1">
      <w:start w:val="1"/>
      <w:numFmt w:val="decimal"/>
      <w:lvlText w:val="%4."/>
      <w:lvlJc w:val="left"/>
      <w:pPr>
        <w:ind w:left="2604" w:hanging="440"/>
      </w:pPr>
    </w:lvl>
    <w:lvl w:ilvl="4" w:tplc="04090017" w:tentative="1">
      <w:start w:val="1"/>
      <w:numFmt w:val="aiueoFullWidth"/>
      <w:lvlText w:val="(%5)"/>
      <w:lvlJc w:val="left"/>
      <w:pPr>
        <w:ind w:left="3044" w:hanging="440"/>
      </w:pPr>
    </w:lvl>
    <w:lvl w:ilvl="5" w:tplc="04090011" w:tentative="1">
      <w:start w:val="1"/>
      <w:numFmt w:val="decimalEnclosedCircle"/>
      <w:lvlText w:val="%6"/>
      <w:lvlJc w:val="left"/>
      <w:pPr>
        <w:ind w:left="3484" w:hanging="440"/>
      </w:pPr>
    </w:lvl>
    <w:lvl w:ilvl="6" w:tplc="0409000F" w:tentative="1">
      <w:start w:val="1"/>
      <w:numFmt w:val="decimal"/>
      <w:lvlText w:val="%7."/>
      <w:lvlJc w:val="left"/>
      <w:pPr>
        <w:ind w:left="3924" w:hanging="440"/>
      </w:pPr>
    </w:lvl>
    <w:lvl w:ilvl="7" w:tplc="04090017" w:tentative="1">
      <w:start w:val="1"/>
      <w:numFmt w:val="aiueoFullWidth"/>
      <w:lvlText w:val="(%8)"/>
      <w:lvlJc w:val="left"/>
      <w:pPr>
        <w:ind w:left="4364" w:hanging="440"/>
      </w:pPr>
    </w:lvl>
    <w:lvl w:ilvl="8" w:tplc="04090011" w:tentative="1">
      <w:start w:val="1"/>
      <w:numFmt w:val="decimalEnclosedCircle"/>
      <w:lvlText w:val="%9"/>
      <w:lvlJc w:val="left"/>
      <w:pPr>
        <w:ind w:left="4804" w:hanging="440"/>
      </w:pPr>
    </w:lvl>
  </w:abstractNum>
  <w:abstractNum w:abstractNumId="85" w15:restartNumberingAfterBreak="0">
    <w:nsid w:val="414249C5"/>
    <w:multiLevelType w:val="hybridMultilevel"/>
    <w:tmpl w:val="EC5E5EC0"/>
    <w:lvl w:ilvl="0" w:tplc="04090015">
      <w:start w:val="1"/>
      <w:numFmt w:val="upperLetter"/>
      <w:lvlText w:val="%1)"/>
      <w:lvlJc w:val="left"/>
      <w:pPr>
        <w:ind w:left="1149" w:hanging="440"/>
      </w:p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86" w15:restartNumberingAfterBreak="0">
    <w:nsid w:val="415F1B3C"/>
    <w:multiLevelType w:val="hybridMultilevel"/>
    <w:tmpl w:val="A1024EC2"/>
    <w:lvl w:ilvl="0" w:tplc="6B76166C">
      <w:start w:val="1"/>
      <w:numFmt w:val="decimal"/>
      <w:lvlText w:val="(%1)"/>
      <w:lvlJc w:val="left"/>
      <w:pPr>
        <w:ind w:left="874" w:hanging="420"/>
      </w:pPr>
      <w:rPr>
        <w:rFonts w:hint="eastAsia"/>
      </w:rPr>
    </w:lvl>
    <w:lvl w:ilvl="1" w:tplc="04090017">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87" w15:restartNumberingAfterBreak="0">
    <w:nsid w:val="422E0E83"/>
    <w:multiLevelType w:val="hybridMultilevel"/>
    <w:tmpl w:val="B50AF3E8"/>
    <w:lvl w:ilvl="0" w:tplc="04090003">
      <w:start w:val="1"/>
      <w:numFmt w:val="bullet"/>
      <w:lvlText w:val=""/>
      <w:lvlJc w:val="left"/>
      <w:pPr>
        <w:ind w:left="982" w:hanging="440"/>
      </w:pPr>
      <w:rPr>
        <w:rFonts w:ascii="Wingdings" w:hAnsi="Wingdings" w:hint="default"/>
      </w:rPr>
    </w:lvl>
    <w:lvl w:ilvl="1" w:tplc="0409000B" w:tentative="1">
      <w:start w:val="1"/>
      <w:numFmt w:val="bullet"/>
      <w:lvlText w:val=""/>
      <w:lvlJc w:val="left"/>
      <w:pPr>
        <w:ind w:left="1422" w:hanging="440"/>
      </w:pPr>
      <w:rPr>
        <w:rFonts w:ascii="Wingdings" w:hAnsi="Wingdings" w:hint="default"/>
      </w:rPr>
    </w:lvl>
    <w:lvl w:ilvl="2" w:tplc="0409000D" w:tentative="1">
      <w:start w:val="1"/>
      <w:numFmt w:val="bullet"/>
      <w:lvlText w:val=""/>
      <w:lvlJc w:val="left"/>
      <w:pPr>
        <w:ind w:left="1862" w:hanging="440"/>
      </w:pPr>
      <w:rPr>
        <w:rFonts w:ascii="Wingdings" w:hAnsi="Wingdings" w:hint="default"/>
      </w:rPr>
    </w:lvl>
    <w:lvl w:ilvl="3" w:tplc="04090001" w:tentative="1">
      <w:start w:val="1"/>
      <w:numFmt w:val="bullet"/>
      <w:lvlText w:val=""/>
      <w:lvlJc w:val="left"/>
      <w:pPr>
        <w:ind w:left="2302" w:hanging="440"/>
      </w:pPr>
      <w:rPr>
        <w:rFonts w:ascii="Wingdings" w:hAnsi="Wingdings" w:hint="default"/>
      </w:rPr>
    </w:lvl>
    <w:lvl w:ilvl="4" w:tplc="0409000B" w:tentative="1">
      <w:start w:val="1"/>
      <w:numFmt w:val="bullet"/>
      <w:lvlText w:val=""/>
      <w:lvlJc w:val="left"/>
      <w:pPr>
        <w:ind w:left="2742" w:hanging="440"/>
      </w:pPr>
      <w:rPr>
        <w:rFonts w:ascii="Wingdings" w:hAnsi="Wingdings" w:hint="default"/>
      </w:rPr>
    </w:lvl>
    <w:lvl w:ilvl="5" w:tplc="0409000D" w:tentative="1">
      <w:start w:val="1"/>
      <w:numFmt w:val="bullet"/>
      <w:lvlText w:val=""/>
      <w:lvlJc w:val="left"/>
      <w:pPr>
        <w:ind w:left="3182" w:hanging="440"/>
      </w:pPr>
      <w:rPr>
        <w:rFonts w:ascii="Wingdings" w:hAnsi="Wingdings" w:hint="default"/>
      </w:rPr>
    </w:lvl>
    <w:lvl w:ilvl="6" w:tplc="04090001" w:tentative="1">
      <w:start w:val="1"/>
      <w:numFmt w:val="bullet"/>
      <w:lvlText w:val=""/>
      <w:lvlJc w:val="left"/>
      <w:pPr>
        <w:ind w:left="3622" w:hanging="440"/>
      </w:pPr>
      <w:rPr>
        <w:rFonts w:ascii="Wingdings" w:hAnsi="Wingdings" w:hint="default"/>
      </w:rPr>
    </w:lvl>
    <w:lvl w:ilvl="7" w:tplc="0409000B" w:tentative="1">
      <w:start w:val="1"/>
      <w:numFmt w:val="bullet"/>
      <w:lvlText w:val=""/>
      <w:lvlJc w:val="left"/>
      <w:pPr>
        <w:ind w:left="4062" w:hanging="440"/>
      </w:pPr>
      <w:rPr>
        <w:rFonts w:ascii="Wingdings" w:hAnsi="Wingdings" w:hint="default"/>
      </w:rPr>
    </w:lvl>
    <w:lvl w:ilvl="8" w:tplc="0409000D" w:tentative="1">
      <w:start w:val="1"/>
      <w:numFmt w:val="bullet"/>
      <w:lvlText w:val=""/>
      <w:lvlJc w:val="left"/>
      <w:pPr>
        <w:ind w:left="4502" w:hanging="440"/>
      </w:pPr>
      <w:rPr>
        <w:rFonts w:ascii="Wingdings" w:hAnsi="Wingdings" w:hint="default"/>
      </w:rPr>
    </w:lvl>
  </w:abstractNum>
  <w:abstractNum w:abstractNumId="88" w15:restartNumberingAfterBreak="0">
    <w:nsid w:val="42625CF3"/>
    <w:multiLevelType w:val="hybridMultilevel"/>
    <w:tmpl w:val="49A00074"/>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89" w15:restartNumberingAfterBreak="0">
    <w:nsid w:val="428B0A8F"/>
    <w:multiLevelType w:val="hybridMultilevel"/>
    <w:tmpl w:val="5F0007A8"/>
    <w:lvl w:ilvl="0" w:tplc="FFFFFFFF">
      <w:start w:val="1"/>
      <w:numFmt w:val="decimal"/>
      <w:lvlText w:val="%1."/>
      <w:lvlJc w:val="left"/>
      <w:pPr>
        <w:ind w:left="898" w:hanging="440"/>
      </w:pPr>
    </w:lvl>
    <w:lvl w:ilvl="1" w:tplc="04090017" w:tentative="1">
      <w:start w:val="1"/>
      <w:numFmt w:val="aiueoFullWidth"/>
      <w:lvlText w:val="(%2)"/>
      <w:lvlJc w:val="left"/>
      <w:pPr>
        <w:ind w:left="1338" w:hanging="440"/>
      </w:pPr>
    </w:lvl>
    <w:lvl w:ilvl="2" w:tplc="04090011" w:tentative="1">
      <w:start w:val="1"/>
      <w:numFmt w:val="decimalEnclosedCircle"/>
      <w:lvlText w:val="%3"/>
      <w:lvlJc w:val="left"/>
      <w:pPr>
        <w:ind w:left="1778" w:hanging="440"/>
      </w:pPr>
    </w:lvl>
    <w:lvl w:ilvl="3" w:tplc="0409000F" w:tentative="1">
      <w:start w:val="1"/>
      <w:numFmt w:val="decimal"/>
      <w:lvlText w:val="%4."/>
      <w:lvlJc w:val="left"/>
      <w:pPr>
        <w:ind w:left="2218" w:hanging="440"/>
      </w:pPr>
    </w:lvl>
    <w:lvl w:ilvl="4" w:tplc="04090017" w:tentative="1">
      <w:start w:val="1"/>
      <w:numFmt w:val="aiueoFullWidth"/>
      <w:lvlText w:val="(%5)"/>
      <w:lvlJc w:val="left"/>
      <w:pPr>
        <w:ind w:left="2658" w:hanging="440"/>
      </w:pPr>
    </w:lvl>
    <w:lvl w:ilvl="5" w:tplc="04090011" w:tentative="1">
      <w:start w:val="1"/>
      <w:numFmt w:val="decimalEnclosedCircle"/>
      <w:lvlText w:val="%6"/>
      <w:lvlJc w:val="left"/>
      <w:pPr>
        <w:ind w:left="3098" w:hanging="440"/>
      </w:pPr>
    </w:lvl>
    <w:lvl w:ilvl="6" w:tplc="0409000F" w:tentative="1">
      <w:start w:val="1"/>
      <w:numFmt w:val="decimal"/>
      <w:lvlText w:val="%7."/>
      <w:lvlJc w:val="left"/>
      <w:pPr>
        <w:ind w:left="3538" w:hanging="440"/>
      </w:pPr>
    </w:lvl>
    <w:lvl w:ilvl="7" w:tplc="04090017" w:tentative="1">
      <w:start w:val="1"/>
      <w:numFmt w:val="aiueoFullWidth"/>
      <w:lvlText w:val="(%8)"/>
      <w:lvlJc w:val="left"/>
      <w:pPr>
        <w:ind w:left="3978" w:hanging="440"/>
      </w:pPr>
    </w:lvl>
    <w:lvl w:ilvl="8" w:tplc="04090011" w:tentative="1">
      <w:start w:val="1"/>
      <w:numFmt w:val="decimalEnclosedCircle"/>
      <w:lvlText w:val="%9"/>
      <w:lvlJc w:val="left"/>
      <w:pPr>
        <w:ind w:left="4418" w:hanging="440"/>
      </w:pPr>
    </w:lvl>
  </w:abstractNum>
  <w:abstractNum w:abstractNumId="90" w15:restartNumberingAfterBreak="0">
    <w:nsid w:val="448275A0"/>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91" w15:restartNumberingAfterBreak="0">
    <w:nsid w:val="44C04A7F"/>
    <w:multiLevelType w:val="hybridMultilevel"/>
    <w:tmpl w:val="51687AB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2" w15:restartNumberingAfterBreak="0">
    <w:nsid w:val="45064B2E"/>
    <w:multiLevelType w:val="hybridMultilevel"/>
    <w:tmpl w:val="BA1C44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3" w15:restartNumberingAfterBreak="0">
    <w:nsid w:val="454069D5"/>
    <w:multiLevelType w:val="hybridMultilevel"/>
    <w:tmpl w:val="CB0AE7F4"/>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94" w15:restartNumberingAfterBreak="0">
    <w:nsid w:val="47676D29"/>
    <w:multiLevelType w:val="hybridMultilevel"/>
    <w:tmpl w:val="14FEC0DC"/>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95" w15:restartNumberingAfterBreak="0">
    <w:nsid w:val="49601BD2"/>
    <w:multiLevelType w:val="hybridMultilevel"/>
    <w:tmpl w:val="DA3261D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6" w15:restartNumberingAfterBreak="0">
    <w:nsid w:val="49661B68"/>
    <w:multiLevelType w:val="hybridMultilevel"/>
    <w:tmpl w:val="36D29838"/>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97" w15:restartNumberingAfterBreak="0">
    <w:nsid w:val="4A6C4E79"/>
    <w:multiLevelType w:val="hybridMultilevel"/>
    <w:tmpl w:val="46908168"/>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8" w15:restartNumberingAfterBreak="0">
    <w:nsid w:val="4B50014F"/>
    <w:multiLevelType w:val="hybridMultilevel"/>
    <w:tmpl w:val="867826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9" w15:restartNumberingAfterBreak="0">
    <w:nsid w:val="4B71685D"/>
    <w:multiLevelType w:val="hybridMultilevel"/>
    <w:tmpl w:val="04209CFC"/>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00" w15:restartNumberingAfterBreak="0">
    <w:nsid w:val="4BBD4A0D"/>
    <w:multiLevelType w:val="hybridMultilevel"/>
    <w:tmpl w:val="A0BE31FE"/>
    <w:lvl w:ilvl="0" w:tplc="FFD65D30">
      <w:start w:val="5"/>
      <w:numFmt w:val="decimal"/>
      <w:lvlText w:val="%1."/>
      <w:lvlJc w:val="left"/>
      <w:pPr>
        <w:ind w:left="0" w:firstLine="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1" w15:restartNumberingAfterBreak="0">
    <w:nsid w:val="4D186937"/>
    <w:multiLevelType w:val="hybridMultilevel"/>
    <w:tmpl w:val="1E96AAD0"/>
    <w:lvl w:ilvl="0" w:tplc="8784595E">
      <w:start w:val="1"/>
      <w:numFmt w:val="lowerLetter"/>
      <w:lvlText w:val="(%1)"/>
      <w:lvlJc w:val="left"/>
      <w:pPr>
        <w:ind w:left="1270" w:hanging="420"/>
      </w:pPr>
      <w:rPr>
        <w:rFonts w:hint="eastAsia"/>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02" w15:restartNumberingAfterBreak="0">
    <w:nsid w:val="4DAA3D35"/>
    <w:multiLevelType w:val="hybridMultilevel"/>
    <w:tmpl w:val="91E6CDDC"/>
    <w:lvl w:ilvl="0" w:tplc="04090003">
      <w:start w:val="1"/>
      <w:numFmt w:val="bullet"/>
      <w:lvlText w:val=""/>
      <w:lvlJc w:val="left"/>
      <w:pPr>
        <w:ind w:left="1076" w:hanging="440"/>
      </w:pPr>
      <w:rPr>
        <w:rFonts w:ascii="Wingdings" w:hAnsi="Wingdings" w:hint="default"/>
      </w:rPr>
    </w:lvl>
    <w:lvl w:ilvl="1" w:tplc="0409000B" w:tentative="1">
      <w:start w:val="1"/>
      <w:numFmt w:val="bullet"/>
      <w:lvlText w:val=""/>
      <w:lvlJc w:val="left"/>
      <w:pPr>
        <w:ind w:left="1516" w:hanging="440"/>
      </w:pPr>
      <w:rPr>
        <w:rFonts w:ascii="Wingdings" w:hAnsi="Wingdings" w:hint="default"/>
      </w:rPr>
    </w:lvl>
    <w:lvl w:ilvl="2" w:tplc="0409000D" w:tentative="1">
      <w:start w:val="1"/>
      <w:numFmt w:val="bullet"/>
      <w:lvlText w:val=""/>
      <w:lvlJc w:val="left"/>
      <w:pPr>
        <w:ind w:left="1956" w:hanging="440"/>
      </w:pPr>
      <w:rPr>
        <w:rFonts w:ascii="Wingdings" w:hAnsi="Wingdings" w:hint="default"/>
      </w:rPr>
    </w:lvl>
    <w:lvl w:ilvl="3" w:tplc="04090001" w:tentative="1">
      <w:start w:val="1"/>
      <w:numFmt w:val="bullet"/>
      <w:lvlText w:val=""/>
      <w:lvlJc w:val="left"/>
      <w:pPr>
        <w:ind w:left="2396" w:hanging="440"/>
      </w:pPr>
      <w:rPr>
        <w:rFonts w:ascii="Wingdings" w:hAnsi="Wingdings" w:hint="default"/>
      </w:rPr>
    </w:lvl>
    <w:lvl w:ilvl="4" w:tplc="0409000B" w:tentative="1">
      <w:start w:val="1"/>
      <w:numFmt w:val="bullet"/>
      <w:lvlText w:val=""/>
      <w:lvlJc w:val="left"/>
      <w:pPr>
        <w:ind w:left="2836" w:hanging="440"/>
      </w:pPr>
      <w:rPr>
        <w:rFonts w:ascii="Wingdings" w:hAnsi="Wingdings" w:hint="default"/>
      </w:rPr>
    </w:lvl>
    <w:lvl w:ilvl="5" w:tplc="0409000D" w:tentative="1">
      <w:start w:val="1"/>
      <w:numFmt w:val="bullet"/>
      <w:lvlText w:val=""/>
      <w:lvlJc w:val="left"/>
      <w:pPr>
        <w:ind w:left="3276" w:hanging="440"/>
      </w:pPr>
      <w:rPr>
        <w:rFonts w:ascii="Wingdings" w:hAnsi="Wingdings" w:hint="default"/>
      </w:rPr>
    </w:lvl>
    <w:lvl w:ilvl="6" w:tplc="04090001" w:tentative="1">
      <w:start w:val="1"/>
      <w:numFmt w:val="bullet"/>
      <w:lvlText w:val=""/>
      <w:lvlJc w:val="left"/>
      <w:pPr>
        <w:ind w:left="3716" w:hanging="440"/>
      </w:pPr>
      <w:rPr>
        <w:rFonts w:ascii="Wingdings" w:hAnsi="Wingdings" w:hint="default"/>
      </w:rPr>
    </w:lvl>
    <w:lvl w:ilvl="7" w:tplc="0409000B" w:tentative="1">
      <w:start w:val="1"/>
      <w:numFmt w:val="bullet"/>
      <w:lvlText w:val=""/>
      <w:lvlJc w:val="left"/>
      <w:pPr>
        <w:ind w:left="4156" w:hanging="440"/>
      </w:pPr>
      <w:rPr>
        <w:rFonts w:ascii="Wingdings" w:hAnsi="Wingdings" w:hint="default"/>
      </w:rPr>
    </w:lvl>
    <w:lvl w:ilvl="8" w:tplc="0409000D" w:tentative="1">
      <w:start w:val="1"/>
      <w:numFmt w:val="bullet"/>
      <w:lvlText w:val=""/>
      <w:lvlJc w:val="left"/>
      <w:pPr>
        <w:ind w:left="4596" w:hanging="440"/>
      </w:pPr>
      <w:rPr>
        <w:rFonts w:ascii="Wingdings" w:hAnsi="Wingdings" w:hint="default"/>
      </w:rPr>
    </w:lvl>
  </w:abstractNum>
  <w:abstractNum w:abstractNumId="103" w15:restartNumberingAfterBreak="0">
    <w:nsid w:val="4E0424AB"/>
    <w:multiLevelType w:val="hybridMultilevel"/>
    <w:tmpl w:val="CE94AB62"/>
    <w:lvl w:ilvl="0" w:tplc="4F447268">
      <w:start w:val="1"/>
      <w:numFmt w:val="decimal"/>
      <w:lvlText w:val="%1)"/>
      <w:lvlJc w:val="left"/>
      <w:pPr>
        <w:ind w:left="980" w:hanging="440"/>
      </w:pPr>
      <w:rPr>
        <w:rFonts w:hint="eastAsia"/>
      </w:r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104" w15:restartNumberingAfterBreak="0">
    <w:nsid w:val="4E31771B"/>
    <w:multiLevelType w:val="hybridMultilevel"/>
    <w:tmpl w:val="8624829E"/>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05" w15:restartNumberingAfterBreak="0">
    <w:nsid w:val="4EF60184"/>
    <w:multiLevelType w:val="hybridMultilevel"/>
    <w:tmpl w:val="82F800C8"/>
    <w:lvl w:ilvl="0" w:tplc="04090003">
      <w:start w:val="1"/>
      <w:numFmt w:val="bullet"/>
      <w:lvlText w:val=""/>
      <w:lvlJc w:val="left"/>
      <w:pPr>
        <w:ind w:left="894" w:hanging="440"/>
      </w:pPr>
      <w:rPr>
        <w:rFonts w:ascii="Wingdings" w:hAnsi="Wingdings" w:hint="default"/>
      </w:rPr>
    </w:lvl>
    <w:lvl w:ilvl="1" w:tplc="0409000B" w:tentative="1">
      <w:start w:val="1"/>
      <w:numFmt w:val="bullet"/>
      <w:lvlText w:val=""/>
      <w:lvlJc w:val="left"/>
      <w:pPr>
        <w:ind w:left="1334" w:hanging="440"/>
      </w:pPr>
      <w:rPr>
        <w:rFonts w:ascii="Wingdings" w:hAnsi="Wingdings" w:hint="default"/>
      </w:rPr>
    </w:lvl>
    <w:lvl w:ilvl="2" w:tplc="0409000D"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B" w:tentative="1">
      <w:start w:val="1"/>
      <w:numFmt w:val="bullet"/>
      <w:lvlText w:val=""/>
      <w:lvlJc w:val="left"/>
      <w:pPr>
        <w:ind w:left="2654" w:hanging="440"/>
      </w:pPr>
      <w:rPr>
        <w:rFonts w:ascii="Wingdings" w:hAnsi="Wingdings" w:hint="default"/>
      </w:rPr>
    </w:lvl>
    <w:lvl w:ilvl="5" w:tplc="0409000D"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B" w:tentative="1">
      <w:start w:val="1"/>
      <w:numFmt w:val="bullet"/>
      <w:lvlText w:val=""/>
      <w:lvlJc w:val="left"/>
      <w:pPr>
        <w:ind w:left="3974" w:hanging="440"/>
      </w:pPr>
      <w:rPr>
        <w:rFonts w:ascii="Wingdings" w:hAnsi="Wingdings" w:hint="default"/>
      </w:rPr>
    </w:lvl>
    <w:lvl w:ilvl="8" w:tplc="0409000D" w:tentative="1">
      <w:start w:val="1"/>
      <w:numFmt w:val="bullet"/>
      <w:lvlText w:val=""/>
      <w:lvlJc w:val="left"/>
      <w:pPr>
        <w:ind w:left="4414" w:hanging="440"/>
      </w:pPr>
      <w:rPr>
        <w:rFonts w:ascii="Wingdings" w:hAnsi="Wingdings" w:hint="default"/>
      </w:rPr>
    </w:lvl>
  </w:abstractNum>
  <w:abstractNum w:abstractNumId="106" w15:restartNumberingAfterBreak="0">
    <w:nsid w:val="4F2E6253"/>
    <w:multiLevelType w:val="hybridMultilevel"/>
    <w:tmpl w:val="C4F0DEE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7" w15:restartNumberingAfterBreak="0">
    <w:nsid w:val="4FC92AE1"/>
    <w:multiLevelType w:val="hybridMultilevel"/>
    <w:tmpl w:val="627CB474"/>
    <w:lvl w:ilvl="0" w:tplc="04090001">
      <w:start w:val="1"/>
      <w:numFmt w:val="bullet"/>
      <w:lvlText w:val=""/>
      <w:lvlJc w:val="left"/>
      <w:pPr>
        <w:ind w:left="1338" w:hanging="440"/>
      </w:pPr>
      <w:rPr>
        <w:rFonts w:ascii="Wingdings" w:hAnsi="Wingdings" w:hint="default"/>
      </w:rPr>
    </w:lvl>
    <w:lvl w:ilvl="1" w:tplc="0409000B" w:tentative="1">
      <w:start w:val="1"/>
      <w:numFmt w:val="bullet"/>
      <w:lvlText w:val=""/>
      <w:lvlJc w:val="left"/>
      <w:pPr>
        <w:ind w:left="1778" w:hanging="440"/>
      </w:pPr>
      <w:rPr>
        <w:rFonts w:ascii="Wingdings" w:hAnsi="Wingdings" w:hint="default"/>
      </w:rPr>
    </w:lvl>
    <w:lvl w:ilvl="2" w:tplc="0409000D" w:tentative="1">
      <w:start w:val="1"/>
      <w:numFmt w:val="bullet"/>
      <w:lvlText w:val=""/>
      <w:lvlJc w:val="left"/>
      <w:pPr>
        <w:ind w:left="2218" w:hanging="440"/>
      </w:pPr>
      <w:rPr>
        <w:rFonts w:ascii="Wingdings" w:hAnsi="Wingdings" w:hint="default"/>
      </w:rPr>
    </w:lvl>
    <w:lvl w:ilvl="3" w:tplc="04090001" w:tentative="1">
      <w:start w:val="1"/>
      <w:numFmt w:val="bullet"/>
      <w:lvlText w:val=""/>
      <w:lvlJc w:val="left"/>
      <w:pPr>
        <w:ind w:left="2658" w:hanging="440"/>
      </w:pPr>
      <w:rPr>
        <w:rFonts w:ascii="Wingdings" w:hAnsi="Wingdings" w:hint="default"/>
      </w:rPr>
    </w:lvl>
    <w:lvl w:ilvl="4" w:tplc="0409000B" w:tentative="1">
      <w:start w:val="1"/>
      <w:numFmt w:val="bullet"/>
      <w:lvlText w:val=""/>
      <w:lvlJc w:val="left"/>
      <w:pPr>
        <w:ind w:left="3098" w:hanging="440"/>
      </w:pPr>
      <w:rPr>
        <w:rFonts w:ascii="Wingdings" w:hAnsi="Wingdings" w:hint="default"/>
      </w:rPr>
    </w:lvl>
    <w:lvl w:ilvl="5" w:tplc="0409000D" w:tentative="1">
      <w:start w:val="1"/>
      <w:numFmt w:val="bullet"/>
      <w:lvlText w:val=""/>
      <w:lvlJc w:val="left"/>
      <w:pPr>
        <w:ind w:left="3538" w:hanging="440"/>
      </w:pPr>
      <w:rPr>
        <w:rFonts w:ascii="Wingdings" w:hAnsi="Wingdings" w:hint="default"/>
      </w:rPr>
    </w:lvl>
    <w:lvl w:ilvl="6" w:tplc="04090001" w:tentative="1">
      <w:start w:val="1"/>
      <w:numFmt w:val="bullet"/>
      <w:lvlText w:val=""/>
      <w:lvlJc w:val="left"/>
      <w:pPr>
        <w:ind w:left="3978" w:hanging="440"/>
      </w:pPr>
      <w:rPr>
        <w:rFonts w:ascii="Wingdings" w:hAnsi="Wingdings" w:hint="default"/>
      </w:rPr>
    </w:lvl>
    <w:lvl w:ilvl="7" w:tplc="0409000B" w:tentative="1">
      <w:start w:val="1"/>
      <w:numFmt w:val="bullet"/>
      <w:lvlText w:val=""/>
      <w:lvlJc w:val="left"/>
      <w:pPr>
        <w:ind w:left="4418" w:hanging="440"/>
      </w:pPr>
      <w:rPr>
        <w:rFonts w:ascii="Wingdings" w:hAnsi="Wingdings" w:hint="default"/>
      </w:rPr>
    </w:lvl>
    <w:lvl w:ilvl="8" w:tplc="0409000D" w:tentative="1">
      <w:start w:val="1"/>
      <w:numFmt w:val="bullet"/>
      <w:lvlText w:val=""/>
      <w:lvlJc w:val="left"/>
      <w:pPr>
        <w:ind w:left="4858" w:hanging="440"/>
      </w:pPr>
      <w:rPr>
        <w:rFonts w:ascii="Wingdings" w:hAnsi="Wingdings" w:hint="default"/>
      </w:rPr>
    </w:lvl>
  </w:abstractNum>
  <w:abstractNum w:abstractNumId="108" w15:restartNumberingAfterBreak="0">
    <w:nsid w:val="50FF0505"/>
    <w:multiLevelType w:val="hybridMultilevel"/>
    <w:tmpl w:val="96AA6CBA"/>
    <w:lvl w:ilvl="0" w:tplc="0409000F">
      <w:start w:val="1"/>
      <w:numFmt w:val="decimal"/>
      <w:lvlText w:val="%1."/>
      <w:lvlJc w:val="left"/>
      <w:pPr>
        <w:ind w:left="894" w:hanging="440"/>
      </w:pPr>
    </w:lvl>
    <w:lvl w:ilvl="1" w:tplc="04090017" w:tentative="1">
      <w:start w:val="1"/>
      <w:numFmt w:val="aiueoFullWidth"/>
      <w:lvlText w:val="(%2)"/>
      <w:lvlJc w:val="left"/>
      <w:pPr>
        <w:ind w:left="1334" w:hanging="440"/>
      </w:pPr>
    </w:lvl>
    <w:lvl w:ilvl="2" w:tplc="04090011" w:tentative="1">
      <w:start w:val="1"/>
      <w:numFmt w:val="decimalEnclosedCircle"/>
      <w:lvlText w:val="%3"/>
      <w:lvlJc w:val="left"/>
      <w:pPr>
        <w:ind w:left="1774" w:hanging="440"/>
      </w:pPr>
    </w:lvl>
    <w:lvl w:ilvl="3" w:tplc="0409000F" w:tentative="1">
      <w:start w:val="1"/>
      <w:numFmt w:val="decimal"/>
      <w:lvlText w:val="%4."/>
      <w:lvlJc w:val="left"/>
      <w:pPr>
        <w:ind w:left="2214" w:hanging="440"/>
      </w:pPr>
    </w:lvl>
    <w:lvl w:ilvl="4" w:tplc="04090017" w:tentative="1">
      <w:start w:val="1"/>
      <w:numFmt w:val="aiueoFullWidth"/>
      <w:lvlText w:val="(%5)"/>
      <w:lvlJc w:val="left"/>
      <w:pPr>
        <w:ind w:left="2654" w:hanging="440"/>
      </w:pPr>
    </w:lvl>
    <w:lvl w:ilvl="5" w:tplc="04090011" w:tentative="1">
      <w:start w:val="1"/>
      <w:numFmt w:val="decimalEnclosedCircle"/>
      <w:lvlText w:val="%6"/>
      <w:lvlJc w:val="left"/>
      <w:pPr>
        <w:ind w:left="3094" w:hanging="440"/>
      </w:pPr>
    </w:lvl>
    <w:lvl w:ilvl="6" w:tplc="0409000F" w:tentative="1">
      <w:start w:val="1"/>
      <w:numFmt w:val="decimal"/>
      <w:lvlText w:val="%7."/>
      <w:lvlJc w:val="left"/>
      <w:pPr>
        <w:ind w:left="3534" w:hanging="440"/>
      </w:pPr>
    </w:lvl>
    <w:lvl w:ilvl="7" w:tplc="04090017" w:tentative="1">
      <w:start w:val="1"/>
      <w:numFmt w:val="aiueoFullWidth"/>
      <w:lvlText w:val="(%8)"/>
      <w:lvlJc w:val="left"/>
      <w:pPr>
        <w:ind w:left="3974" w:hanging="440"/>
      </w:pPr>
    </w:lvl>
    <w:lvl w:ilvl="8" w:tplc="04090011" w:tentative="1">
      <w:start w:val="1"/>
      <w:numFmt w:val="decimalEnclosedCircle"/>
      <w:lvlText w:val="%9"/>
      <w:lvlJc w:val="left"/>
      <w:pPr>
        <w:ind w:left="4414" w:hanging="440"/>
      </w:pPr>
    </w:lvl>
  </w:abstractNum>
  <w:abstractNum w:abstractNumId="109" w15:restartNumberingAfterBreak="0">
    <w:nsid w:val="522E6ADA"/>
    <w:multiLevelType w:val="hybridMultilevel"/>
    <w:tmpl w:val="0504C222"/>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0" w15:restartNumberingAfterBreak="0">
    <w:nsid w:val="53901238"/>
    <w:multiLevelType w:val="hybridMultilevel"/>
    <w:tmpl w:val="36944768"/>
    <w:lvl w:ilvl="0" w:tplc="8784595E">
      <w:start w:val="1"/>
      <w:numFmt w:val="lowerLetter"/>
      <w:lvlText w:val="(%1)"/>
      <w:lvlJc w:val="left"/>
      <w:pPr>
        <w:ind w:left="1234" w:hanging="420"/>
      </w:pPr>
      <w:rPr>
        <w:rFonts w:hint="eastAsia"/>
      </w:rPr>
    </w:lvl>
    <w:lvl w:ilvl="1" w:tplc="04090017" w:tentative="1">
      <w:start w:val="1"/>
      <w:numFmt w:val="aiueoFullWidth"/>
      <w:lvlText w:val="(%2)"/>
      <w:lvlJc w:val="left"/>
      <w:pPr>
        <w:ind w:left="1654" w:hanging="420"/>
      </w:pPr>
    </w:lvl>
    <w:lvl w:ilvl="2" w:tplc="04090011" w:tentative="1">
      <w:start w:val="1"/>
      <w:numFmt w:val="decimalEnclosedCircle"/>
      <w:lvlText w:val="%3"/>
      <w:lvlJc w:val="left"/>
      <w:pPr>
        <w:ind w:left="2074" w:hanging="420"/>
      </w:pPr>
    </w:lvl>
    <w:lvl w:ilvl="3" w:tplc="0409000F" w:tentative="1">
      <w:start w:val="1"/>
      <w:numFmt w:val="decimal"/>
      <w:lvlText w:val="%4."/>
      <w:lvlJc w:val="left"/>
      <w:pPr>
        <w:ind w:left="2494" w:hanging="420"/>
      </w:pPr>
    </w:lvl>
    <w:lvl w:ilvl="4" w:tplc="04090017" w:tentative="1">
      <w:start w:val="1"/>
      <w:numFmt w:val="aiueoFullWidth"/>
      <w:lvlText w:val="(%5)"/>
      <w:lvlJc w:val="left"/>
      <w:pPr>
        <w:ind w:left="2914" w:hanging="420"/>
      </w:pPr>
    </w:lvl>
    <w:lvl w:ilvl="5" w:tplc="04090011" w:tentative="1">
      <w:start w:val="1"/>
      <w:numFmt w:val="decimalEnclosedCircle"/>
      <w:lvlText w:val="%6"/>
      <w:lvlJc w:val="left"/>
      <w:pPr>
        <w:ind w:left="3334" w:hanging="420"/>
      </w:pPr>
    </w:lvl>
    <w:lvl w:ilvl="6" w:tplc="0409000F" w:tentative="1">
      <w:start w:val="1"/>
      <w:numFmt w:val="decimal"/>
      <w:lvlText w:val="%7."/>
      <w:lvlJc w:val="left"/>
      <w:pPr>
        <w:ind w:left="3754" w:hanging="420"/>
      </w:pPr>
    </w:lvl>
    <w:lvl w:ilvl="7" w:tplc="04090017" w:tentative="1">
      <w:start w:val="1"/>
      <w:numFmt w:val="aiueoFullWidth"/>
      <w:lvlText w:val="(%8)"/>
      <w:lvlJc w:val="left"/>
      <w:pPr>
        <w:ind w:left="4174" w:hanging="420"/>
      </w:pPr>
    </w:lvl>
    <w:lvl w:ilvl="8" w:tplc="04090011" w:tentative="1">
      <w:start w:val="1"/>
      <w:numFmt w:val="decimalEnclosedCircle"/>
      <w:lvlText w:val="%9"/>
      <w:lvlJc w:val="left"/>
      <w:pPr>
        <w:ind w:left="4594" w:hanging="420"/>
      </w:pPr>
    </w:lvl>
  </w:abstractNum>
  <w:abstractNum w:abstractNumId="111" w15:restartNumberingAfterBreak="0">
    <w:nsid w:val="53EB211F"/>
    <w:multiLevelType w:val="hybridMultilevel"/>
    <w:tmpl w:val="9CA023C4"/>
    <w:lvl w:ilvl="0" w:tplc="E6500AC2">
      <w:start w:val="5"/>
      <w:numFmt w:val="decimal"/>
      <w:lvlText w:val="%1."/>
      <w:lvlJc w:val="left"/>
      <w:pPr>
        <w:ind w:left="2130" w:hanging="440"/>
      </w:pPr>
      <w:rPr>
        <w:rFonts w:hint="eastAsia"/>
      </w:rPr>
    </w:lvl>
    <w:lvl w:ilvl="1" w:tplc="04090017" w:tentative="1">
      <w:start w:val="1"/>
      <w:numFmt w:val="aiueoFullWidth"/>
      <w:lvlText w:val="(%2)"/>
      <w:lvlJc w:val="left"/>
      <w:pPr>
        <w:ind w:left="2003" w:hanging="440"/>
      </w:pPr>
    </w:lvl>
    <w:lvl w:ilvl="2" w:tplc="04090011" w:tentative="1">
      <w:start w:val="1"/>
      <w:numFmt w:val="decimalEnclosedCircle"/>
      <w:lvlText w:val="%3"/>
      <w:lvlJc w:val="left"/>
      <w:pPr>
        <w:ind w:left="2443" w:hanging="440"/>
      </w:pPr>
    </w:lvl>
    <w:lvl w:ilvl="3" w:tplc="0409000F" w:tentative="1">
      <w:start w:val="1"/>
      <w:numFmt w:val="decimal"/>
      <w:lvlText w:val="%4."/>
      <w:lvlJc w:val="left"/>
      <w:pPr>
        <w:ind w:left="2883" w:hanging="440"/>
      </w:pPr>
    </w:lvl>
    <w:lvl w:ilvl="4" w:tplc="04090017" w:tentative="1">
      <w:start w:val="1"/>
      <w:numFmt w:val="aiueoFullWidth"/>
      <w:lvlText w:val="(%5)"/>
      <w:lvlJc w:val="left"/>
      <w:pPr>
        <w:ind w:left="3323" w:hanging="440"/>
      </w:pPr>
    </w:lvl>
    <w:lvl w:ilvl="5" w:tplc="04090011" w:tentative="1">
      <w:start w:val="1"/>
      <w:numFmt w:val="decimalEnclosedCircle"/>
      <w:lvlText w:val="%6"/>
      <w:lvlJc w:val="left"/>
      <w:pPr>
        <w:ind w:left="3763" w:hanging="440"/>
      </w:pPr>
    </w:lvl>
    <w:lvl w:ilvl="6" w:tplc="0409000F" w:tentative="1">
      <w:start w:val="1"/>
      <w:numFmt w:val="decimal"/>
      <w:lvlText w:val="%7."/>
      <w:lvlJc w:val="left"/>
      <w:pPr>
        <w:ind w:left="4203" w:hanging="440"/>
      </w:pPr>
    </w:lvl>
    <w:lvl w:ilvl="7" w:tplc="04090017" w:tentative="1">
      <w:start w:val="1"/>
      <w:numFmt w:val="aiueoFullWidth"/>
      <w:lvlText w:val="(%8)"/>
      <w:lvlJc w:val="left"/>
      <w:pPr>
        <w:ind w:left="4643" w:hanging="440"/>
      </w:pPr>
    </w:lvl>
    <w:lvl w:ilvl="8" w:tplc="04090011" w:tentative="1">
      <w:start w:val="1"/>
      <w:numFmt w:val="decimalEnclosedCircle"/>
      <w:lvlText w:val="%9"/>
      <w:lvlJc w:val="left"/>
      <w:pPr>
        <w:ind w:left="5083" w:hanging="440"/>
      </w:pPr>
    </w:lvl>
  </w:abstractNum>
  <w:abstractNum w:abstractNumId="112" w15:restartNumberingAfterBreak="0">
    <w:nsid w:val="55E2770A"/>
    <w:multiLevelType w:val="hybridMultilevel"/>
    <w:tmpl w:val="2188D54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3" w15:restartNumberingAfterBreak="0">
    <w:nsid w:val="584D46F4"/>
    <w:multiLevelType w:val="hybridMultilevel"/>
    <w:tmpl w:val="787211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4" w15:restartNumberingAfterBreak="0">
    <w:nsid w:val="5A2A3EB0"/>
    <w:multiLevelType w:val="hybridMultilevel"/>
    <w:tmpl w:val="4EC8A9A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5" w15:restartNumberingAfterBreak="0">
    <w:nsid w:val="5A4F422E"/>
    <w:multiLevelType w:val="hybridMultilevel"/>
    <w:tmpl w:val="35B27026"/>
    <w:lvl w:ilvl="0" w:tplc="04090001">
      <w:start w:val="1"/>
      <w:numFmt w:val="bullet"/>
      <w:lvlText w:val=""/>
      <w:lvlJc w:val="left"/>
      <w:pPr>
        <w:ind w:left="1422" w:hanging="440"/>
      </w:pPr>
      <w:rPr>
        <w:rFonts w:ascii="Wingdings" w:hAnsi="Wingdings" w:hint="default"/>
      </w:rPr>
    </w:lvl>
    <w:lvl w:ilvl="1" w:tplc="0409000B" w:tentative="1">
      <w:start w:val="1"/>
      <w:numFmt w:val="bullet"/>
      <w:lvlText w:val=""/>
      <w:lvlJc w:val="left"/>
      <w:pPr>
        <w:ind w:left="1862" w:hanging="440"/>
      </w:pPr>
      <w:rPr>
        <w:rFonts w:ascii="Wingdings" w:hAnsi="Wingdings" w:hint="default"/>
      </w:rPr>
    </w:lvl>
    <w:lvl w:ilvl="2" w:tplc="0409000D" w:tentative="1">
      <w:start w:val="1"/>
      <w:numFmt w:val="bullet"/>
      <w:lvlText w:val=""/>
      <w:lvlJc w:val="left"/>
      <w:pPr>
        <w:ind w:left="2302" w:hanging="440"/>
      </w:pPr>
      <w:rPr>
        <w:rFonts w:ascii="Wingdings" w:hAnsi="Wingdings" w:hint="default"/>
      </w:rPr>
    </w:lvl>
    <w:lvl w:ilvl="3" w:tplc="04090001" w:tentative="1">
      <w:start w:val="1"/>
      <w:numFmt w:val="bullet"/>
      <w:lvlText w:val=""/>
      <w:lvlJc w:val="left"/>
      <w:pPr>
        <w:ind w:left="2742" w:hanging="440"/>
      </w:pPr>
      <w:rPr>
        <w:rFonts w:ascii="Wingdings" w:hAnsi="Wingdings" w:hint="default"/>
      </w:rPr>
    </w:lvl>
    <w:lvl w:ilvl="4" w:tplc="0409000B" w:tentative="1">
      <w:start w:val="1"/>
      <w:numFmt w:val="bullet"/>
      <w:lvlText w:val=""/>
      <w:lvlJc w:val="left"/>
      <w:pPr>
        <w:ind w:left="3182" w:hanging="440"/>
      </w:pPr>
      <w:rPr>
        <w:rFonts w:ascii="Wingdings" w:hAnsi="Wingdings" w:hint="default"/>
      </w:rPr>
    </w:lvl>
    <w:lvl w:ilvl="5" w:tplc="0409000D" w:tentative="1">
      <w:start w:val="1"/>
      <w:numFmt w:val="bullet"/>
      <w:lvlText w:val=""/>
      <w:lvlJc w:val="left"/>
      <w:pPr>
        <w:ind w:left="3622" w:hanging="440"/>
      </w:pPr>
      <w:rPr>
        <w:rFonts w:ascii="Wingdings" w:hAnsi="Wingdings" w:hint="default"/>
      </w:rPr>
    </w:lvl>
    <w:lvl w:ilvl="6" w:tplc="04090001" w:tentative="1">
      <w:start w:val="1"/>
      <w:numFmt w:val="bullet"/>
      <w:lvlText w:val=""/>
      <w:lvlJc w:val="left"/>
      <w:pPr>
        <w:ind w:left="4062" w:hanging="440"/>
      </w:pPr>
      <w:rPr>
        <w:rFonts w:ascii="Wingdings" w:hAnsi="Wingdings" w:hint="default"/>
      </w:rPr>
    </w:lvl>
    <w:lvl w:ilvl="7" w:tplc="0409000B" w:tentative="1">
      <w:start w:val="1"/>
      <w:numFmt w:val="bullet"/>
      <w:lvlText w:val=""/>
      <w:lvlJc w:val="left"/>
      <w:pPr>
        <w:ind w:left="4502" w:hanging="440"/>
      </w:pPr>
      <w:rPr>
        <w:rFonts w:ascii="Wingdings" w:hAnsi="Wingdings" w:hint="default"/>
      </w:rPr>
    </w:lvl>
    <w:lvl w:ilvl="8" w:tplc="0409000D" w:tentative="1">
      <w:start w:val="1"/>
      <w:numFmt w:val="bullet"/>
      <w:lvlText w:val=""/>
      <w:lvlJc w:val="left"/>
      <w:pPr>
        <w:ind w:left="4942" w:hanging="440"/>
      </w:pPr>
      <w:rPr>
        <w:rFonts w:ascii="Wingdings" w:hAnsi="Wingdings" w:hint="default"/>
      </w:rPr>
    </w:lvl>
  </w:abstractNum>
  <w:abstractNum w:abstractNumId="116" w15:restartNumberingAfterBreak="0">
    <w:nsid w:val="5A930B7C"/>
    <w:multiLevelType w:val="hybridMultilevel"/>
    <w:tmpl w:val="293AF34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17" w15:restartNumberingAfterBreak="0">
    <w:nsid w:val="5C266D35"/>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18" w15:restartNumberingAfterBreak="0">
    <w:nsid w:val="5DAD08A6"/>
    <w:multiLevelType w:val="hybridMultilevel"/>
    <w:tmpl w:val="ECD2EE5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19" w15:restartNumberingAfterBreak="0">
    <w:nsid w:val="5F8829DA"/>
    <w:multiLevelType w:val="hybridMultilevel"/>
    <w:tmpl w:val="BEE4B510"/>
    <w:lvl w:ilvl="0" w:tplc="FFFFFFFF">
      <w:start w:val="1"/>
      <w:numFmt w:val="decimal"/>
      <w:lvlText w:val="%1."/>
      <w:lvlJc w:val="left"/>
      <w:pPr>
        <w:ind w:left="1007" w:hanging="440"/>
      </w:pPr>
    </w:lvl>
    <w:lvl w:ilvl="1" w:tplc="FFFFFFFF">
      <w:start w:val="1"/>
      <w:numFmt w:val="aiueoFullWidth"/>
      <w:lvlText w:val="(%2)"/>
      <w:lvlJc w:val="left"/>
      <w:pPr>
        <w:ind w:left="1447" w:hanging="440"/>
      </w:pPr>
    </w:lvl>
    <w:lvl w:ilvl="2" w:tplc="FFFFFFFF">
      <w:start w:val="1"/>
      <w:numFmt w:val="decimalEnclosedCircle"/>
      <w:lvlText w:val="%3"/>
      <w:lvlJc w:val="left"/>
      <w:pPr>
        <w:ind w:left="1887" w:hanging="440"/>
      </w:pPr>
    </w:lvl>
    <w:lvl w:ilvl="3" w:tplc="FFFFFFFF">
      <w:start w:val="1"/>
      <w:numFmt w:val="decimal"/>
      <w:lvlText w:val="%4."/>
      <w:lvlJc w:val="left"/>
      <w:pPr>
        <w:ind w:left="2327" w:hanging="440"/>
      </w:pPr>
    </w:lvl>
    <w:lvl w:ilvl="4" w:tplc="FFFFFFFF">
      <w:start w:val="1"/>
      <w:numFmt w:val="aiueoFullWidth"/>
      <w:lvlText w:val="(%5)"/>
      <w:lvlJc w:val="left"/>
      <w:pPr>
        <w:ind w:left="2767" w:hanging="440"/>
      </w:p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start w:val="1"/>
      <w:numFmt w:val="aiueoFullWidth"/>
      <w:lvlText w:val="(%8)"/>
      <w:lvlJc w:val="left"/>
      <w:pPr>
        <w:ind w:left="4087" w:hanging="440"/>
      </w:pPr>
    </w:lvl>
    <w:lvl w:ilvl="8" w:tplc="FFFFFFFF">
      <w:start w:val="1"/>
      <w:numFmt w:val="decimalEnclosedCircle"/>
      <w:lvlText w:val="%9"/>
      <w:lvlJc w:val="left"/>
      <w:pPr>
        <w:ind w:left="4527" w:hanging="440"/>
      </w:pPr>
    </w:lvl>
  </w:abstractNum>
  <w:abstractNum w:abstractNumId="120" w15:restartNumberingAfterBreak="0">
    <w:nsid w:val="5FD94A3E"/>
    <w:multiLevelType w:val="hybridMultilevel"/>
    <w:tmpl w:val="BF8CEBD0"/>
    <w:lvl w:ilvl="0" w:tplc="4F447268">
      <w:start w:val="1"/>
      <w:numFmt w:val="decimal"/>
      <w:lvlText w:val="%1)"/>
      <w:lvlJc w:val="left"/>
      <w:pPr>
        <w:ind w:left="805" w:hanging="440"/>
      </w:pPr>
      <w:rPr>
        <w:rFonts w:hint="eastAsia"/>
      </w:rPr>
    </w:lvl>
    <w:lvl w:ilvl="1" w:tplc="04090017" w:tentative="1">
      <w:start w:val="1"/>
      <w:numFmt w:val="aiueoFullWidth"/>
      <w:lvlText w:val="(%2)"/>
      <w:lvlJc w:val="left"/>
      <w:pPr>
        <w:ind w:left="1245" w:hanging="440"/>
      </w:pPr>
    </w:lvl>
    <w:lvl w:ilvl="2" w:tplc="04090011" w:tentative="1">
      <w:start w:val="1"/>
      <w:numFmt w:val="decimalEnclosedCircle"/>
      <w:lvlText w:val="%3"/>
      <w:lvlJc w:val="left"/>
      <w:pPr>
        <w:ind w:left="1685" w:hanging="440"/>
      </w:pPr>
    </w:lvl>
    <w:lvl w:ilvl="3" w:tplc="0409000F" w:tentative="1">
      <w:start w:val="1"/>
      <w:numFmt w:val="decimal"/>
      <w:lvlText w:val="%4."/>
      <w:lvlJc w:val="left"/>
      <w:pPr>
        <w:ind w:left="2125" w:hanging="440"/>
      </w:pPr>
    </w:lvl>
    <w:lvl w:ilvl="4" w:tplc="04090017" w:tentative="1">
      <w:start w:val="1"/>
      <w:numFmt w:val="aiueoFullWidth"/>
      <w:lvlText w:val="(%5)"/>
      <w:lvlJc w:val="left"/>
      <w:pPr>
        <w:ind w:left="2565" w:hanging="440"/>
      </w:pPr>
    </w:lvl>
    <w:lvl w:ilvl="5" w:tplc="04090011" w:tentative="1">
      <w:start w:val="1"/>
      <w:numFmt w:val="decimalEnclosedCircle"/>
      <w:lvlText w:val="%6"/>
      <w:lvlJc w:val="left"/>
      <w:pPr>
        <w:ind w:left="3005" w:hanging="440"/>
      </w:pPr>
    </w:lvl>
    <w:lvl w:ilvl="6" w:tplc="0409000F" w:tentative="1">
      <w:start w:val="1"/>
      <w:numFmt w:val="decimal"/>
      <w:lvlText w:val="%7."/>
      <w:lvlJc w:val="left"/>
      <w:pPr>
        <w:ind w:left="3445" w:hanging="440"/>
      </w:pPr>
    </w:lvl>
    <w:lvl w:ilvl="7" w:tplc="04090017" w:tentative="1">
      <w:start w:val="1"/>
      <w:numFmt w:val="aiueoFullWidth"/>
      <w:lvlText w:val="(%8)"/>
      <w:lvlJc w:val="left"/>
      <w:pPr>
        <w:ind w:left="3885" w:hanging="440"/>
      </w:pPr>
    </w:lvl>
    <w:lvl w:ilvl="8" w:tplc="04090011" w:tentative="1">
      <w:start w:val="1"/>
      <w:numFmt w:val="decimalEnclosedCircle"/>
      <w:lvlText w:val="%9"/>
      <w:lvlJc w:val="left"/>
      <w:pPr>
        <w:ind w:left="4325" w:hanging="440"/>
      </w:pPr>
    </w:lvl>
  </w:abstractNum>
  <w:abstractNum w:abstractNumId="121" w15:restartNumberingAfterBreak="0">
    <w:nsid w:val="606C5FCF"/>
    <w:multiLevelType w:val="hybridMultilevel"/>
    <w:tmpl w:val="2C88A0FC"/>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2" w15:restartNumberingAfterBreak="0">
    <w:nsid w:val="60CB268D"/>
    <w:multiLevelType w:val="hybridMultilevel"/>
    <w:tmpl w:val="3C3AF610"/>
    <w:lvl w:ilvl="0" w:tplc="4F447268">
      <w:start w:val="1"/>
      <w:numFmt w:val="decimal"/>
      <w:lvlText w:val="%1)"/>
      <w:lvlJc w:val="left"/>
      <w:pPr>
        <w:ind w:left="1007" w:hanging="440"/>
      </w:pPr>
      <w:rPr>
        <w:rFonts w:hint="eastAsia"/>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3" w15:restartNumberingAfterBreak="0">
    <w:nsid w:val="614B3424"/>
    <w:multiLevelType w:val="multilevel"/>
    <w:tmpl w:val="00C25202"/>
    <w:lvl w:ilvl="0">
      <w:start w:val="1"/>
      <w:numFmt w:val="decimal"/>
      <w:pStyle w:val="1"/>
      <w:suff w:val="nothing"/>
      <w:lvlText w:val="%1. "/>
      <w:lvlJc w:val="left"/>
      <w:pPr>
        <w:ind w:left="425" w:hanging="425"/>
      </w:pPr>
      <w:rPr>
        <w:rFonts w:ascii="ＭＳ 明朝" w:eastAsia="ＭＳ 明朝" w:hAnsi="ＭＳ 明朝" w:hint="eastAsia"/>
        <w:b/>
        <w:i w:val="0"/>
        <w:color w:val="000000" w:themeColor="text1"/>
        <w:sz w:val="28"/>
      </w:rPr>
    </w:lvl>
    <w:lvl w:ilvl="1">
      <w:start w:val="1"/>
      <w:numFmt w:val="decimal"/>
      <w:pStyle w:val="2"/>
      <w:suff w:val="nothing"/>
      <w:lvlText w:val="%1.%2　"/>
      <w:lvlJc w:val="left"/>
      <w:pPr>
        <w:ind w:left="935" w:hanging="368"/>
      </w:pPr>
      <w:rPr>
        <w:rFonts w:hint="eastAsia"/>
        <w:b/>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nothing"/>
      <w:lvlText w:val="%1.%2.%3　"/>
      <w:lvlJc w:val="left"/>
      <w:pPr>
        <w:ind w:left="539" w:hanging="255"/>
      </w:pPr>
      <w:rPr>
        <w:rFonts w:ascii="ＭＳ 明朝" w:eastAsia="ＭＳ 明朝" w:hAnsi="ＭＳ 明朝" w:hint="eastAsia"/>
        <w:b/>
        <w:i w:val="0"/>
        <w:color w:val="000000" w:themeColor="text1"/>
        <w:sz w:val="22"/>
      </w:rPr>
    </w:lvl>
    <w:lvl w:ilvl="3">
      <w:start w:val="1"/>
      <w:numFmt w:val="decimal"/>
      <w:pStyle w:val="4"/>
      <w:suff w:val="space"/>
      <w:lvlText w:val="%1.%2.%3.%4"/>
      <w:lvlJc w:val="left"/>
      <w:pPr>
        <w:ind w:left="851" w:hanging="284"/>
      </w:pPr>
      <w:rPr>
        <w:b/>
        <w:bCs/>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4" w15:restartNumberingAfterBreak="0">
    <w:nsid w:val="62506D0A"/>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25" w15:restartNumberingAfterBreak="0">
    <w:nsid w:val="626460D0"/>
    <w:multiLevelType w:val="hybridMultilevel"/>
    <w:tmpl w:val="13FE74F0"/>
    <w:lvl w:ilvl="0" w:tplc="451009E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6" w15:restartNumberingAfterBreak="0">
    <w:nsid w:val="633E0DB2"/>
    <w:multiLevelType w:val="hybridMultilevel"/>
    <w:tmpl w:val="A4783A10"/>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7" w15:restartNumberingAfterBreak="0">
    <w:nsid w:val="63D35D29"/>
    <w:multiLevelType w:val="hybridMultilevel"/>
    <w:tmpl w:val="4FD866B8"/>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28" w15:restartNumberingAfterBreak="0">
    <w:nsid w:val="63F61383"/>
    <w:multiLevelType w:val="hybridMultilevel"/>
    <w:tmpl w:val="657811A6"/>
    <w:lvl w:ilvl="0" w:tplc="04090003">
      <w:start w:val="1"/>
      <w:numFmt w:val="bullet"/>
      <w:lvlText w:val=""/>
      <w:lvlJc w:val="left"/>
      <w:pPr>
        <w:ind w:left="1422" w:hanging="440"/>
      </w:pPr>
      <w:rPr>
        <w:rFonts w:ascii="Wingdings" w:hAnsi="Wingdings" w:hint="default"/>
      </w:rPr>
    </w:lvl>
    <w:lvl w:ilvl="1" w:tplc="0409000B" w:tentative="1">
      <w:start w:val="1"/>
      <w:numFmt w:val="bullet"/>
      <w:lvlText w:val=""/>
      <w:lvlJc w:val="left"/>
      <w:pPr>
        <w:ind w:left="1862" w:hanging="440"/>
      </w:pPr>
      <w:rPr>
        <w:rFonts w:ascii="Wingdings" w:hAnsi="Wingdings" w:hint="default"/>
      </w:rPr>
    </w:lvl>
    <w:lvl w:ilvl="2" w:tplc="0409000D" w:tentative="1">
      <w:start w:val="1"/>
      <w:numFmt w:val="bullet"/>
      <w:lvlText w:val=""/>
      <w:lvlJc w:val="left"/>
      <w:pPr>
        <w:ind w:left="2302" w:hanging="440"/>
      </w:pPr>
      <w:rPr>
        <w:rFonts w:ascii="Wingdings" w:hAnsi="Wingdings" w:hint="default"/>
      </w:rPr>
    </w:lvl>
    <w:lvl w:ilvl="3" w:tplc="04090001" w:tentative="1">
      <w:start w:val="1"/>
      <w:numFmt w:val="bullet"/>
      <w:lvlText w:val=""/>
      <w:lvlJc w:val="left"/>
      <w:pPr>
        <w:ind w:left="2742" w:hanging="440"/>
      </w:pPr>
      <w:rPr>
        <w:rFonts w:ascii="Wingdings" w:hAnsi="Wingdings" w:hint="default"/>
      </w:rPr>
    </w:lvl>
    <w:lvl w:ilvl="4" w:tplc="0409000B" w:tentative="1">
      <w:start w:val="1"/>
      <w:numFmt w:val="bullet"/>
      <w:lvlText w:val=""/>
      <w:lvlJc w:val="left"/>
      <w:pPr>
        <w:ind w:left="3182" w:hanging="440"/>
      </w:pPr>
      <w:rPr>
        <w:rFonts w:ascii="Wingdings" w:hAnsi="Wingdings" w:hint="default"/>
      </w:rPr>
    </w:lvl>
    <w:lvl w:ilvl="5" w:tplc="0409000D" w:tentative="1">
      <w:start w:val="1"/>
      <w:numFmt w:val="bullet"/>
      <w:lvlText w:val=""/>
      <w:lvlJc w:val="left"/>
      <w:pPr>
        <w:ind w:left="3622" w:hanging="440"/>
      </w:pPr>
      <w:rPr>
        <w:rFonts w:ascii="Wingdings" w:hAnsi="Wingdings" w:hint="default"/>
      </w:rPr>
    </w:lvl>
    <w:lvl w:ilvl="6" w:tplc="04090001" w:tentative="1">
      <w:start w:val="1"/>
      <w:numFmt w:val="bullet"/>
      <w:lvlText w:val=""/>
      <w:lvlJc w:val="left"/>
      <w:pPr>
        <w:ind w:left="4062" w:hanging="440"/>
      </w:pPr>
      <w:rPr>
        <w:rFonts w:ascii="Wingdings" w:hAnsi="Wingdings" w:hint="default"/>
      </w:rPr>
    </w:lvl>
    <w:lvl w:ilvl="7" w:tplc="0409000B" w:tentative="1">
      <w:start w:val="1"/>
      <w:numFmt w:val="bullet"/>
      <w:lvlText w:val=""/>
      <w:lvlJc w:val="left"/>
      <w:pPr>
        <w:ind w:left="4502" w:hanging="440"/>
      </w:pPr>
      <w:rPr>
        <w:rFonts w:ascii="Wingdings" w:hAnsi="Wingdings" w:hint="default"/>
      </w:rPr>
    </w:lvl>
    <w:lvl w:ilvl="8" w:tplc="0409000D" w:tentative="1">
      <w:start w:val="1"/>
      <w:numFmt w:val="bullet"/>
      <w:lvlText w:val=""/>
      <w:lvlJc w:val="left"/>
      <w:pPr>
        <w:ind w:left="4942" w:hanging="440"/>
      </w:pPr>
      <w:rPr>
        <w:rFonts w:ascii="Wingdings" w:hAnsi="Wingdings" w:hint="default"/>
      </w:rPr>
    </w:lvl>
  </w:abstractNum>
  <w:abstractNum w:abstractNumId="129" w15:restartNumberingAfterBreak="0">
    <w:nsid w:val="651E722F"/>
    <w:multiLevelType w:val="hybridMultilevel"/>
    <w:tmpl w:val="6E3670C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0" w15:restartNumberingAfterBreak="0">
    <w:nsid w:val="658C7258"/>
    <w:multiLevelType w:val="hybridMultilevel"/>
    <w:tmpl w:val="ECD2EE52"/>
    <w:lvl w:ilvl="0" w:tplc="6B76166C">
      <w:start w:val="1"/>
      <w:numFmt w:val="decimal"/>
      <w:lvlText w:val="(%1)"/>
      <w:lvlJc w:val="left"/>
      <w:pPr>
        <w:ind w:left="874" w:hanging="420"/>
      </w:pPr>
      <w:rPr>
        <w:rFonts w:hint="eastAsia"/>
      </w:rPr>
    </w:lvl>
    <w:lvl w:ilvl="1" w:tplc="04090017">
      <w:start w:val="1"/>
      <w:numFmt w:val="aiueoFullWidth"/>
      <w:lvlText w:val="(%2)"/>
      <w:lvlJc w:val="left"/>
      <w:pPr>
        <w:ind w:left="1294" w:hanging="420"/>
      </w:pPr>
    </w:lvl>
    <w:lvl w:ilvl="2" w:tplc="04090011">
      <w:start w:val="1"/>
      <w:numFmt w:val="decimalEnclosedCircle"/>
      <w:lvlText w:val="%3"/>
      <w:lvlJc w:val="left"/>
      <w:pPr>
        <w:ind w:left="1714" w:hanging="420"/>
      </w:pPr>
    </w:lvl>
    <w:lvl w:ilvl="3" w:tplc="0409000F">
      <w:start w:val="1"/>
      <w:numFmt w:val="decimal"/>
      <w:lvlText w:val="%4."/>
      <w:lvlJc w:val="left"/>
      <w:pPr>
        <w:ind w:left="2134" w:hanging="420"/>
      </w:pPr>
    </w:lvl>
    <w:lvl w:ilvl="4" w:tplc="04090017">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31" w15:restartNumberingAfterBreak="0">
    <w:nsid w:val="65CE4F8F"/>
    <w:multiLevelType w:val="hybridMultilevel"/>
    <w:tmpl w:val="F5DA60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2" w15:restartNumberingAfterBreak="0">
    <w:nsid w:val="66385055"/>
    <w:multiLevelType w:val="hybridMultilevel"/>
    <w:tmpl w:val="9D20725A"/>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3" w15:restartNumberingAfterBreak="0">
    <w:nsid w:val="66FD38B3"/>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34" w15:restartNumberingAfterBreak="0">
    <w:nsid w:val="68100549"/>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135" w15:restartNumberingAfterBreak="0">
    <w:nsid w:val="681B0FB3"/>
    <w:multiLevelType w:val="hybridMultilevel"/>
    <w:tmpl w:val="567C5E7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36" w15:restartNumberingAfterBreak="0">
    <w:nsid w:val="687D4FA4"/>
    <w:multiLevelType w:val="hybridMultilevel"/>
    <w:tmpl w:val="29E8376C"/>
    <w:lvl w:ilvl="0" w:tplc="04090011">
      <w:start w:val="1"/>
      <w:numFmt w:val="decimalEnclosedCircle"/>
      <w:lvlText w:val="%1"/>
      <w:lvlJc w:val="left"/>
      <w:pPr>
        <w:ind w:left="1285" w:hanging="440"/>
      </w:pPr>
    </w:lvl>
    <w:lvl w:ilvl="1" w:tplc="04090017" w:tentative="1">
      <w:start w:val="1"/>
      <w:numFmt w:val="aiueoFullWidth"/>
      <w:lvlText w:val="(%2)"/>
      <w:lvlJc w:val="left"/>
      <w:pPr>
        <w:ind w:left="1725" w:hanging="440"/>
      </w:pPr>
    </w:lvl>
    <w:lvl w:ilvl="2" w:tplc="04090011" w:tentative="1">
      <w:start w:val="1"/>
      <w:numFmt w:val="decimalEnclosedCircle"/>
      <w:lvlText w:val="%3"/>
      <w:lvlJc w:val="left"/>
      <w:pPr>
        <w:ind w:left="2165" w:hanging="440"/>
      </w:pPr>
    </w:lvl>
    <w:lvl w:ilvl="3" w:tplc="0409000F" w:tentative="1">
      <w:start w:val="1"/>
      <w:numFmt w:val="decimal"/>
      <w:lvlText w:val="%4."/>
      <w:lvlJc w:val="left"/>
      <w:pPr>
        <w:ind w:left="2605" w:hanging="440"/>
      </w:pPr>
    </w:lvl>
    <w:lvl w:ilvl="4" w:tplc="04090017" w:tentative="1">
      <w:start w:val="1"/>
      <w:numFmt w:val="aiueoFullWidth"/>
      <w:lvlText w:val="(%5)"/>
      <w:lvlJc w:val="left"/>
      <w:pPr>
        <w:ind w:left="3045" w:hanging="440"/>
      </w:pPr>
    </w:lvl>
    <w:lvl w:ilvl="5" w:tplc="04090011" w:tentative="1">
      <w:start w:val="1"/>
      <w:numFmt w:val="decimalEnclosedCircle"/>
      <w:lvlText w:val="%6"/>
      <w:lvlJc w:val="left"/>
      <w:pPr>
        <w:ind w:left="3485" w:hanging="440"/>
      </w:pPr>
    </w:lvl>
    <w:lvl w:ilvl="6" w:tplc="0409000F" w:tentative="1">
      <w:start w:val="1"/>
      <w:numFmt w:val="decimal"/>
      <w:lvlText w:val="%7."/>
      <w:lvlJc w:val="left"/>
      <w:pPr>
        <w:ind w:left="3925" w:hanging="440"/>
      </w:pPr>
    </w:lvl>
    <w:lvl w:ilvl="7" w:tplc="04090017" w:tentative="1">
      <w:start w:val="1"/>
      <w:numFmt w:val="aiueoFullWidth"/>
      <w:lvlText w:val="(%8)"/>
      <w:lvlJc w:val="left"/>
      <w:pPr>
        <w:ind w:left="4365" w:hanging="440"/>
      </w:pPr>
    </w:lvl>
    <w:lvl w:ilvl="8" w:tplc="04090011" w:tentative="1">
      <w:start w:val="1"/>
      <w:numFmt w:val="decimalEnclosedCircle"/>
      <w:lvlText w:val="%9"/>
      <w:lvlJc w:val="left"/>
      <w:pPr>
        <w:ind w:left="4805" w:hanging="440"/>
      </w:pPr>
    </w:lvl>
  </w:abstractNum>
  <w:abstractNum w:abstractNumId="137" w15:restartNumberingAfterBreak="0">
    <w:nsid w:val="69762F70"/>
    <w:multiLevelType w:val="hybridMultilevel"/>
    <w:tmpl w:val="59F4589A"/>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38" w15:restartNumberingAfterBreak="0">
    <w:nsid w:val="69D44467"/>
    <w:multiLevelType w:val="hybridMultilevel"/>
    <w:tmpl w:val="38C088C4"/>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9" w15:restartNumberingAfterBreak="0">
    <w:nsid w:val="6A127D64"/>
    <w:multiLevelType w:val="hybridMultilevel"/>
    <w:tmpl w:val="965A66B2"/>
    <w:lvl w:ilvl="0" w:tplc="0409000F">
      <w:start w:val="1"/>
      <w:numFmt w:val="decimal"/>
      <w:lvlText w:val="%1."/>
      <w:lvlJc w:val="left"/>
      <w:pPr>
        <w:ind w:left="1149" w:hanging="440"/>
      </w:p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140" w15:restartNumberingAfterBreak="0">
    <w:nsid w:val="6BDF13EE"/>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141" w15:restartNumberingAfterBreak="0">
    <w:nsid w:val="6C1F200C"/>
    <w:multiLevelType w:val="hybridMultilevel"/>
    <w:tmpl w:val="4D203896"/>
    <w:lvl w:ilvl="0" w:tplc="A4644342">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2" w15:restartNumberingAfterBreak="0">
    <w:nsid w:val="6C4D0F94"/>
    <w:multiLevelType w:val="hybridMultilevel"/>
    <w:tmpl w:val="5EB6D262"/>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43" w15:restartNumberingAfterBreak="0">
    <w:nsid w:val="6E0175DE"/>
    <w:multiLevelType w:val="hybridMultilevel"/>
    <w:tmpl w:val="F0E29E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4" w15:restartNumberingAfterBreak="0">
    <w:nsid w:val="6E2435E3"/>
    <w:multiLevelType w:val="hybridMultilevel"/>
    <w:tmpl w:val="76C85818"/>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45" w15:restartNumberingAfterBreak="0">
    <w:nsid w:val="6E515D61"/>
    <w:multiLevelType w:val="hybridMultilevel"/>
    <w:tmpl w:val="EFDC9160"/>
    <w:lvl w:ilvl="0" w:tplc="04090011">
      <w:start w:val="1"/>
      <w:numFmt w:val="decimalEnclosedCircle"/>
      <w:lvlText w:val="%1"/>
      <w:lvlJc w:val="left"/>
      <w:pPr>
        <w:ind w:left="1420" w:hanging="440"/>
      </w:pPr>
    </w:lvl>
    <w:lvl w:ilvl="1" w:tplc="04090017" w:tentative="1">
      <w:start w:val="1"/>
      <w:numFmt w:val="aiueoFullWidth"/>
      <w:lvlText w:val="(%2)"/>
      <w:lvlJc w:val="left"/>
      <w:pPr>
        <w:ind w:left="1860" w:hanging="440"/>
      </w:pPr>
    </w:lvl>
    <w:lvl w:ilvl="2" w:tplc="04090011" w:tentative="1">
      <w:start w:val="1"/>
      <w:numFmt w:val="decimalEnclosedCircle"/>
      <w:lvlText w:val="%3"/>
      <w:lvlJc w:val="left"/>
      <w:pPr>
        <w:ind w:left="2300" w:hanging="440"/>
      </w:pPr>
    </w:lvl>
    <w:lvl w:ilvl="3" w:tplc="0409000F" w:tentative="1">
      <w:start w:val="1"/>
      <w:numFmt w:val="decimal"/>
      <w:lvlText w:val="%4."/>
      <w:lvlJc w:val="left"/>
      <w:pPr>
        <w:ind w:left="2740" w:hanging="440"/>
      </w:pPr>
    </w:lvl>
    <w:lvl w:ilvl="4" w:tplc="04090017" w:tentative="1">
      <w:start w:val="1"/>
      <w:numFmt w:val="aiueoFullWidth"/>
      <w:lvlText w:val="(%5)"/>
      <w:lvlJc w:val="left"/>
      <w:pPr>
        <w:ind w:left="3180" w:hanging="440"/>
      </w:pPr>
    </w:lvl>
    <w:lvl w:ilvl="5" w:tplc="04090011" w:tentative="1">
      <w:start w:val="1"/>
      <w:numFmt w:val="decimalEnclosedCircle"/>
      <w:lvlText w:val="%6"/>
      <w:lvlJc w:val="left"/>
      <w:pPr>
        <w:ind w:left="3620" w:hanging="440"/>
      </w:pPr>
    </w:lvl>
    <w:lvl w:ilvl="6" w:tplc="0409000F" w:tentative="1">
      <w:start w:val="1"/>
      <w:numFmt w:val="decimal"/>
      <w:lvlText w:val="%7."/>
      <w:lvlJc w:val="left"/>
      <w:pPr>
        <w:ind w:left="4060" w:hanging="440"/>
      </w:pPr>
    </w:lvl>
    <w:lvl w:ilvl="7" w:tplc="04090017" w:tentative="1">
      <w:start w:val="1"/>
      <w:numFmt w:val="aiueoFullWidth"/>
      <w:lvlText w:val="(%8)"/>
      <w:lvlJc w:val="left"/>
      <w:pPr>
        <w:ind w:left="4500" w:hanging="440"/>
      </w:pPr>
    </w:lvl>
    <w:lvl w:ilvl="8" w:tplc="04090011" w:tentative="1">
      <w:start w:val="1"/>
      <w:numFmt w:val="decimalEnclosedCircle"/>
      <w:lvlText w:val="%9"/>
      <w:lvlJc w:val="left"/>
      <w:pPr>
        <w:ind w:left="4940" w:hanging="440"/>
      </w:pPr>
    </w:lvl>
  </w:abstractNum>
  <w:abstractNum w:abstractNumId="146" w15:restartNumberingAfterBreak="0">
    <w:nsid w:val="6F21222C"/>
    <w:multiLevelType w:val="hybridMultilevel"/>
    <w:tmpl w:val="CB0AE7F4"/>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47" w15:restartNumberingAfterBreak="0">
    <w:nsid w:val="706C37B9"/>
    <w:multiLevelType w:val="hybridMultilevel"/>
    <w:tmpl w:val="A25650D6"/>
    <w:lvl w:ilvl="0" w:tplc="04090011">
      <w:start w:val="1"/>
      <w:numFmt w:val="decimalEnclosedCircle"/>
      <w:lvlText w:val="%1"/>
      <w:lvlJc w:val="left"/>
      <w:pPr>
        <w:ind w:left="1160" w:hanging="440"/>
      </w:p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48" w15:restartNumberingAfterBreak="0">
    <w:nsid w:val="7151062D"/>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49" w15:restartNumberingAfterBreak="0">
    <w:nsid w:val="7222470B"/>
    <w:multiLevelType w:val="hybridMultilevel"/>
    <w:tmpl w:val="235AB622"/>
    <w:lvl w:ilvl="0" w:tplc="F528BE82">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50" w15:restartNumberingAfterBreak="0">
    <w:nsid w:val="723E0261"/>
    <w:multiLevelType w:val="hybridMultilevel"/>
    <w:tmpl w:val="E300395E"/>
    <w:lvl w:ilvl="0" w:tplc="FFFFFFF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1" w15:restartNumberingAfterBreak="0">
    <w:nsid w:val="732C3D2B"/>
    <w:multiLevelType w:val="hybridMultilevel"/>
    <w:tmpl w:val="D178978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2" w15:restartNumberingAfterBreak="0">
    <w:nsid w:val="73B7087C"/>
    <w:multiLevelType w:val="hybridMultilevel"/>
    <w:tmpl w:val="1E261DF8"/>
    <w:lvl w:ilvl="0" w:tplc="4B489E5E">
      <w:start w:val="1"/>
      <w:numFmt w:val="decimalEnclosedCircle"/>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53" w15:restartNumberingAfterBreak="0">
    <w:nsid w:val="73C17739"/>
    <w:multiLevelType w:val="hybridMultilevel"/>
    <w:tmpl w:val="E174E4B2"/>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154" w15:restartNumberingAfterBreak="0">
    <w:nsid w:val="741D423C"/>
    <w:multiLevelType w:val="hybridMultilevel"/>
    <w:tmpl w:val="9416A32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5" w15:restartNumberingAfterBreak="0">
    <w:nsid w:val="74C60EC9"/>
    <w:multiLevelType w:val="hybridMultilevel"/>
    <w:tmpl w:val="8C005174"/>
    <w:lvl w:ilvl="0" w:tplc="56208FDA">
      <w:start w:val="1"/>
      <w:numFmt w:val="decimalEnclosedCircle"/>
      <w:lvlText w:val="%1"/>
      <w:lvlJc w:val="left"/>
      <w:pPr>
        <w:ind w:left="1654" w:hanging="360"/>
      </w:pPr>
      <w:rPr>
        <w:rFonts w:hint="default"/>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6" w15:restartNumberingAfterBreak="0">
    <w:nsid w:val="74EF3535"/>
    <w:multiLevelType w:val="hybridMultilevel"/>
    <w:tmpl w:val="8C005174"/>
    <w:lvl w:ilvl="0" w:tplc="56208FDA">
      <w:start w:val="1"/>
      <w:numFmt w:val="decimalEnclosedCircle"/>
      <w:lvlText w:val="%1"/>
      <w:lvlJc w:val="left"/>
      <w:pPr>
        <w:ind w:left="2410" w:hanging="360"/>
      </w:pPr>
      <w:rPr>
        <w:rFonts w:hint="default"/>
      </w:rPr>
    </w:lvl>
    <w:lvl w:ilvl="1" w:tplc="04090017" w:tentative="1">
      <w:start w:val="1"/>
      <w:numFmt w:val="aiueoFullWidth"/>
      <w:lvlText w:val="(%2)"/>
      <w:lvlJc w:val="left"/>
      <w:pPr>
        <w:ind w:left="1596" w:hanging="420"/>
      </w:pPr>
    </w:lvl>
    <w:lvl w:ilvl="2" w:tplc="04090011">
      <w:start w:val="1"/>
      <w:numFmt w:val="decimalEnclosedCircle"/>
      <w:lvlText w:val="%3"/>
      <w:lvlJc w:val="left"/>
      <w:pPr>
        <w:ind w:left="2016" w:hanging="420"/>
      </w:pPr>
    </w:lvl>
    <w:lvl w:ilvl="3" w:tplc="0409000F" w:tentative="1">
      <w:start w:val="1"/>
      <w:numFmt w:val="decimal"/>
      <w:lvlText w:val="%4."/>
      <w:lvlJc w:val="left"/>
      <w:pPr>
        <w:ind w:left="2436" w:hanging="420"/>
      </w:pPr>
    </w:lvl>
    <w:lvl w:ilvl="4" w:tplc="04090017" w:tentative="1">
      <w:start w:val="1"/>
      <w:numFmt w:val="aiueoFullWidth"/>
      <w:lvlText w:val="(%5)"/>
      <w:lvlJc w:val="left"/>
      <w:pPr>
        <w:ind w:left="2856" w:hanging="420"/>
      </w:pPr>
    </w:lvl>
    <w:lvl w:ilvl="5" w:tplc="04090011" w:tentative="1">
      <w:start w:val="1"/>
      <w:numFmt w:val="decimalEnclosedCircle"/>
      <w:lvlText w:val="%6"/>
      <w:lvlJc w:val="left"/>
      <w:pPr>
        <w:ind w:left="3276" w:hanging="420"/>
      </w:pPr>
    </w:lvl>
    <w:lvl w:ilvl="6" w:tplc="0409000F" w:tentative="1">
      <w:start w:val="1"/>
      <w:numFmt w:val="decimal"/>
      <w:lvlText w:val="%7."/>
      <w:lvlJc w:val="left"/>
      <w:pPr>
        <w:ind w:left="3696" w:hanging="420"/>
      </w:pPr>
    </w:lvl>
    <w:lvl w:ilvl="7" w:tplc="04090017" w:tentative="1">
      <w:start w:val="1"/>
      <w:numFmt w:val="aiueoFullWidth"/>
      <w:lvlText w:val="(%8)"/>
      <w:lvlJc w:val="left"/>
      <w:pPr>
        <w:ind w:left="4116" w:hanging="420"/>
      </w:pPr>
    </w:lvl>
    <w:lvl w:ilvl="8" w:tplc="04090011" w:tentative="1">
      <w:start w:val="1"/>
      <w:numFmt w:val="decimalEnclosedCircle"/>
      <w:lvlText w:val="%9"/>
      <w:lvlJc w:val="left"/>
      <w:pPr>
        <w:ind w:left="4536" w:hanging="420"/>
      </w:pPr>
    </w:lvl>
  </w:abstractNum>
  <w:abstractNum w:abstractNumId="157" w15:restartNumberingAfterBreak="0">
    <w:nsid w:val="74FC3AC4"/>
    <w:multiLevelType w:val="hybridMultilevel"/>
    <w:tmpl w:val="C21EA080"/>
    <w:lvl w:ilvl="0" w:tplc="6B76166C">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8" w15:restartNumberingAfterBreak="0">
    <w:nsid w:val="7540677C"/>
    <w:multiLevelType w:val="hybridMultilevel"/>
    <w:tmpl w:val="7FA20A90"/>
    <w:lvl w:ilvl="0" w:tplc="0409000F">
      <w:start w:val="1"/>
      <w:numFmt w:val="decimal"/>
      <w:lvlText w:val="%1."/>
      <w:lvlJc w:val="left"/>
      <w:pPr>
        <w:ind w:left="497" w:hanging="440"/>
      </w:pPr>
    </w:lvl>
    <w:lvl w:ilvl="1" w:tplc="04090017" w:tentative="1">
      <w:start w:val="1"/>
      <w:numFmt w:val="aiueoFullWidth"/>
      <w:lvlText w:val="(%2)"/>
      <w:lvlJc w:val="left"/>
      <w:pPr>
        <w:ind w:left="937" w:hanging="440"/>
      </w:pPr>
    </w:lvl>
    <w:lvl w:ilvl="2" w:tplc="04090011" w:tentative="1">
      <w:start w:val="1"/>
      <w:numFmt w:val="decimalEnclosedCircle"/>
      <w:lvlText w:val="%3"/>
      <w:lvlJc w:val="left"/>
      <w:pPr>
        <w:ind w:left="1377" w:hanging="440"/>
      </w:pPr>
    </w:lvl>
    <w:lvl w:ilvl="3" w:tplc="0409000F" w:tentative="1">
      <w:start w:val="1"/>
      <w:numFmt w:val="decimal"/>
      <w:lvlText w:val="%4."/>
      <w:lvlJc w:val="left"/>
      <w:pPr>
        <w:ind w:left="1817" w:hanging="440"/>
      </w:pPr>
    </w:lvl>
    <w:lvl w:ilvl="4" w:tplc="04090017" w:tentative="1">
      <w:start w:val="1"/>
      <w:numFmt w:val="aiueoFullWidth"/>
      <w:lvlText w:val="(%5)"/>
      <w:lvlJc w:val="left"/>
      <w:pPr>
        <w:ind w:left="2257" w:hanging="440"/>
      </w:pPr>
    </w:lvl>
    <w:lvl w:ilvl="5" w:tplc="04090011" w:tentative="1">
      <w:start w:val="1"/>
      <w:numFmt w:val="decimalEnclosedCircle"/>
      <w:lvlText w:val="%6"/>
      <w:lvlJc w:val="left"/>
      <w:pPr>
        <w:ind w:left="2697" w:hanging="440"/>
      </w:pPr>
    </w:lvl>
    <w:lvl w:ilvl="6" w:tplc="0409000F" w:tentative="1">
      <w:start w:val="1"/>
      <w:numFmt w:val="decimal"/>
      <w:lvlText w:val="%7."/>
      <w:lvlJc w:val="left"/>
      <w:pPr>
        <w:ind w:left="3137" w:hanging="440"/>
      </w:pPr>
    </w:lvl>
    <w:lvl w:ilvl="7" w:tplc="04090017" w:tentative="1">
      <w:start w:val="1"/>
      <w:numFmt w:val="aiueoFullWidth"/>
      <w:lvlText w:val="(%8)"/>
      <w:lvlJc w:val="left"/>
      <w:pPr>
        <w:ind w:left="3577" w:hanging="440"/>
      </w:pPr>
    </w:lvl>
    <w:lvl w:ilvl="8" w:tplc="04090011" w:tentative="1">
      <w:start w:val="1"/>
      <w:numFmt w:val="decimalEnclosedCircle"/>
      <w:lvlText w:val="%9"/>
      <w:lvlJc w:val="left"/>
      <w:pPr>
        <w:ind w:left="4017" w:hanging="440"/>
      </w:pPr>
    </w:lvl>
  </w:abstractNum>
  <w:abstractNum w:abstractNumId="159" w15:restartNumberingAfterBreak="0">
    <w:nsid w:val="75BB5295"/>
    <w:multiLevelType w:val="hybridMultilevel"/>
    <w:tmpl w:val="3624500E"/>
    <w:lvl w:ilvl="0" w:tplc="04090015">
      <w:start w:val="1"/>
      <w:numFmt w:val="upperLetter"/>
      <w:lvlText w:val="%1)"/>
      <w:lvlJc w:val="left"/>
      <w:pPr>
        <w:ind w:left="894" w:hanging="440"/>
      </w:pPr>
    </w:lvl>
    <w:lvl w:ilvl="1" w:tplc="04090017" w:tentative="1">
      <w:start w:val="1"/>
      <w:numFmt w:val="aiueoFullWidth"/>
      <w:lvlText w:val="(%2)"/>
      <w:lvlJc w:val="left"/>
      <w:pPr>
        <w:ind w:left="1334" w:hanging="440"/>
      </w:pPr>
    </w:lvl>
    <w:lvl w:ilvl="2" w:tplc="04090011" w:tentative="1">
      <w:start w:val="1"/>
      <w:numFmt w:val="decimalEnclosedCircle"/>
      <w:lvlText w:val="%3"/>
      <w:lvlJc w:val="left"/>
      <w:pPr>
        <w:ind w:left="1774" w:hanging="440"/>
      </w:pPr>
    </w:lvl>
    <w:lvl w:ilvl="3" w:tplc="0409000F" w:tentative="1">
      <w:start w:val="1"/>
      <w:numFmt w:val="decimal"/>
      <w:lvlText w:val="%4."/>
      <w:lvlJc w:val="left"/>
      <w:pPr>
        <w:ind w:left="2214" w:hanging="440"/>
      </w:pPr>
    </w:lvl>
    <w:lvl w:ilvl="4" w:tplc="04090017" w:tentative="1">
      <w:start w:val="1"/>
      <w:numFmt w:val="aiueoFullWidth"/>
      <w:lvlText w:val="(%5)"/>
      <w:lvlJc w:val="left"/>
      <w:pPr>
        <w:ind w:left="2654" w:hanging="440"/>
      </w:pPr>
    </w:lvl>
    <w:lvl w:ilvl="5" w:tplc="04090011" w:tentative="1">
      <w:start w:val="1"/>
      <w:numFmt w:val="decimalEnclosedCircle"/>
      <w:lvlText w:val="%6"/>
      <w:lvlJc w:val="left"/>
      <w:pPr>
        <w:ind w:left="3094" w:hanging="440"/>
      </w:pPr>
    </w:lvl>
    <w:lvl w:ilvl="6" w:tplc="0409000F" w:tentative="1">
      <w:start w:val="1"/>
      <w:numFmt w:val="decimal"/>
      <w:lvlText w:val="%7."/>
      <w:lvlJc w:val="left"/>
      <w:pPr>
        <w:ind w:left="3534" w:hanging="440"/>
      </w:pPr>
    </w:lvl>
    <w:lvl w:ilvl="7" w:tplc="04090017" w:tentative="1">
      <w:start w:val="1"/>
      <w:numFmt w:val="aiueoFullWidth"/>
      <w:lvlText w:val="(%8)"/>
      <w:lvlJc w:val="left"/>
      <w:pPr>
        <w:ind w:left="3974" w:hanging="440"/>
      </w:pPr>
    </w:lvl>
    <w:lvl w:ilvl="8" w:tplc="04090011" w:tentative="1">
      <w:start w:val="1"/>
      <w:numFmt w:val="decimalEnclosedCircle"/>
      <w:lvlText w:val="%9"/>
      <w:lvlJc w:val="left"/>
      <w:pPr>
        <w:ind w:left="4414" w:hanging="440"/>
      </w:pPr>
    </w:lvl>
  </w:abstractNum>
  <w:abstractNum w:abstractNumId="160" w15:restartNumberingAfterBreak="0">
    <w:nsid w:val="75BE3DF1"/>
    <w:multiLevelType w:val="hybridMultilevel"/>
    <w:tmpl w:val="CB62FABA"/>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1" w15:restartNumberingAfterBreak="0">
    <w:nsid w:val="775D0722"/>
    <w:multiLevelType w:val="hybridMultilevel"/>
    <w:tmpl w:val="655038EE"/>
    <w:lvl w:ilvl="0" w:tplc="A70AC33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2" w15:restartNumberingAfterBreak="0">
    <w:nsid w:val="77B352A4"/>
    <w:multiLevelType w:val="hybridMultilevel"/>
    <w:tmpl w:val="C3C28766"/>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3" w15:restartNumberingAfterBreak="0">
    <w:nsid w:val="77BD65EE"/>
    <w:multiLevelType w:val="hybridMultilevel"/>
    <w:tmpl w:val="352678E0"/>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64" w15:restartNumberingAfterBreak="0">
    <w:nsid w:val="79BE4E82"/>
    <w:multiLevelType w:val="hybridMultilevel"/>
    <w:tmpl w:val="100E360A"/>
    <w:lvl w:ilvl="0" w:tplc="04090001">
      <w:start w:val="1"/>
      <w:numFmt w:val="bullet"/>
      <w:lvlText w:val=""/>
      <w:lvlJc w:val="left"/>
      <w:pPr>
        <w:ind w:left="1420" w:hanging="440"/>
      </w:pPr>
      <w:rPr>
        <w:rFonts w:ascii="Wingdings" w:hAnsi="Wingdings" w:hint="default"/>
      </w:rPr>
    </w:lvl>
    <w:lvl w:ilvl="1" w:tplc="0409000B" w:tentative="1">
      <w:start w:val="1"/>
      <w:numFmt w:val="bullet"/>
      <w:lvlText w:val=""/>
      <w:lvlJc w:val="left"/>
      <w:pPr>
        <w:ind w:left="1860" w:hanging="440"/>
      </w:pPr>
      <w:rPr>
        <w:rFonts w:ascii="Wingdings" w:hAnsi="Wingdings" w:hint="default"/>
      </w:rPr>
    </w:lvl>
    <w:lvl w:ilvl="2" w:tplc="0409000D" w:tentative="1">
      <w:start w:val="1"/>
      <w:numFmt w:val="bullet"/>
      <w:lvlText w:val=""/>
      <w:lvlJc w:val="left"/>
      <w:pPr>
        <w:ind w:left="2300" w:hanging="440"/>
      </w:pPr>
      <w:rPr>
        <w:rFonts w:ascii="Wingdings" w:hAnsi="Wingdings" w:hint="default"/>
      </w:rPr>
    </w:lvl>
    <w:lvl w:ilvl="3" w:tplc="04090001" w:tentative="1">
      <w:start w:val="1"/>
      <w:numFmt w:val="bullet"/>
      <w:lvlText w:val=""/>
      <w:lvlJc w:val="left"/>
      <w:pPr>
        <w:ind w:left="2740" w:hanging="440"/>
      </w:pPr>
      <w:rPr>
        <w:rFonts w:ascii="Wingdings" w:hAnsi="Wingdings" w:hint="default"/>
      </w:rPr>
    </w:lvl>
    <w:lvl w:ilvl="4" w:tplc="0409000B" w:tentative="1">
      <w:start w:val="1"/>
      <w:numFmt w:val="bullet"/>
      <w:lvlText w:val=""/>
      <w:lvlJc w:val="left"/>
      <w:pPr>
        <w:ind w:left="3180" w:hanging="440"/>
      </w:pPr>
      <w:rPr>
        <w:rFonts w:ascii="Wingdings" w:hAnsi="Wingdings" w:hint="default"/>
      </w:rPr>
    </w:lvl>
    <w:lvl w:ilvl="5" w:tplc="0409000D" w:tentative="1">
      <w:start w:val="1"/>
      <w:numFmt w:val="bullet"/>
      <w:lvlText w:val=""/>
      <w:lvlJc w:val="left"/>
      <w:pPr>
        <w:ind w:left="3620" w:hanging="440"/>
      </w:pPr>
      <w:rPr>
        <w:rFonts w:ascii="Wingdings" w:hAnsi="Wingdings" w:hint="default"/>
      </w:rPr>
    </w:lvl>
    <w:lvl w:ilvl="6" w:tplc="04090001" w:tentative="1">
      <w:start w:val="1"/>
      <w:numFmt w:val="bullet"/>
      <w:lvlText w:val=""/>
      <w:lvlJc w:val="left"/>
      <w:pPr>
        <w:ind w:left="4060" w:hanging="440"/>
      </w:pPr>
      <w:rPr>
        <w:rFonts w:ascii="Wingdings" w:hAnsi="Wingdings" w:hint="default"/>
      </w:rPr>
    </w:lvl>
    <w:lvl w:ilvl="7" w:tplc="0409000B" w:tentative="1">
      <w:start w:val="1"/>
      <w:numFmt w:val="bullet"/>
      <w:lvlText w:val=""/>
      <w:lvlJc w:val="left"/>
      <w:pPr>
        <w:ind w:left="4500" w:hanging="440"/>
      </w:pPr>
      <w:rPr>
        <w:rFonts w:ascii="Wingdings" w:hAnsi="Wingdings" w:hint="default"/>
      </w:rPr>
    </w:lvl>
    <w:lvl w:ilvl="8" w:tplc="0409000D" w:tentative="1">
      <w:start w:val="1"/>
      <w:numFmt w:val="bullet"/>
      <w:lvlText w:val=""/>
      <w:lvlJc w:val="left"/>
      <w:pPr>
        <w:ind w:left="4940" w:hanging="440"/>
      </w:pPr>
      <w:rPr>
        <w:rFonts w:ascii="Wingdings" w:hAnsi="Wingdings" w:hint="default"/>
      </w:rPr>
    </w:lvl>
  </w:abstractNum>
  <w:abstractNum w:abstractNumId="165" w15:restartNumberingAfterBreak="0">
    <w:nsid w:val="7A38128B"/>
    <w:multiLevelType w:val="hybridMultilevel"/>
    <w:tmpl w:val="471C76F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6" w15:restartNumberingAfterBreak="0">
    <w:nsid w:val="7B7059D5"/>
    <w:multiLevelType w:val="hybridMultilevel"/>
    <w:tmpl w:val="245C62EE"/>
    <w:lvl w:ilvl="0" w:tplc="0409000F">
      <w:start w:val="1"/>
      <w:numFmt w:val="decimal"/>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67" w15:restartNumberingAfterBreak="0">
    <w:nsid w:val="7C117A55"/>
    <w:multiLevelType w:val="hybridMultilevel"/>
    <w:tmpl w:val="CF2C6E1A"/>
    <w:lvl w:ilvl="0" w:tplc="0409000F">
      <w:start w:val="1"/>
      <w:numFmt w:val="decimal"/>
      <w:lvlText w:val="%1."/>
      <w:lvlJc w:val="left"/>
      <w:pPr>
        <w:ind w:left="664" w:hanging="440"/>
      </w:pPr>
    </w:lvl>
    <w:lvl w:ilvl="1" w:tplc="04090017" w:tentative="1">
      <w:start w:val="1"/>
      <w:numFmt w:val="aiueoFullWidth"/>
      <w:lvlText w:val="(%2)"/>
      <w:lvlJc w:val="left"/>
      <w:pPr>
        <w:ind w:left="1104" w:hanging="440"/>
      </w:pPr>
    </w:lvl>
    <w:lvl w:ilvl="2" w:tplc="04090011" w:tentative="1">
      <w:start w:val="1"/>
      <w:numFmt w:val="decimalEnclosedCircle"/>
      <w:lvlText w:val="%3"/>
      <w:lvlJc w:val="left"/>
      <w:pPr>
        <w:ind w:left="1544" w:hanging="440"/>
      </w:pPr>
    </w:lvl>
    <w:lvl w:ilvl="3" w:tplc="0409000F" w:tentative="1">
      <w:start w:val="1"/>
      <w:numFmt w:val="decimal"/>
      <w:lvlText w:val="%4."/>
      <w:lvlJc w:val="left"/>
      <w:pPr>
        <w:ind w:left="1984" w:hanging="440"/>
      </w:pPr>
    </w:lvl>
    <w:lvl w:ilvl="4" w:tplc="04090017" w:tentative="1">
      <w:start w:val="1"/>
      <w:numFmt w:val="aiueoFullWidth"/>
      <w:lvlText w:val="(%5)"/>
      <w:lvlJc w:val="left"/>
      <w:pPr>
        <w:ind w:left="2424" w:hanging="440"/>
      </w:pPr>
    </w:lvl>
    <w:lvl w:ilvl="5" w:tplc="04090011" w:tentative="1">
      <w:start w:val="1"/>
      <w:numFmt w:val="decimalEnclosedCircle"/>
      <w:lvlText w:val="%6"/>
      <w:lvlJc w:val="left"/>
      <w:pPr>
        <w:ind w:left="2864" w:hanging="440"/>
      </w:pPr>
    </w:lvl>
    <w:lvl w:ilvl="6" w:tplc="0409000F" w:tentative="1">
      <w:start w:val="1"/>
      <w:numFmt w:val="decimal"/>
      <w:lvlText w:val="%7."/>
      <w:lvlJc w:val="left"/>
      <w:pPr>
        <w:ind w:left="3304" w:hanging="440"/>
      </w:pPr>
    </w:lvl>
    <w:lvl w:ilvl="7" w:tplc="04090017" w:tentative="1">
      <w:start w:val="1"/>
      <w:numFmt w:val="aiueoFullWidth"/>
      <w:lvlText w:val="(%8)"/>
      <w:lvlJc w:val="left"/>
      <w:pPr>
        <w:ind w:left="3744" w:hanging="440"/>
      </w:pPr>
    </w:lvl>
    <w:lvl w:ilvl="8" w:tplc="04090011" w:tentative="1">
      <w:start w:val="1"/>
      <w:numFmt w:val="decimalEnclosedCircle"/>
      <w:lvlText w:val="%9"/>
      <w:lvlJc w:val="left"/>
      <w:pPr>
        <w:ind w:left="4184" w:hanging="440"/>
      </w:pPr>
    </w:lvl>
  </w:abstractNum>
  <w:abstractNum w:abstractNumId="168" w15:restartNumberingAfterBreak="0">
    <w:nsid w:val="7C3C68C4"/>
    <w:multiLevelType w:val="hybridMultilevel"/>
    <w:tmpl w:val="19CAD5B6"/>
    <w:lvl w:ilvl="0" w:tplc="0409000F">
      <w:start w:val="1"/>
      <w:numFmt w:val="decimal"/>
      <w:lvlText w:val="%1."/>
      <w:lvlJc w:val="left"/>
      <w:pPr>
        <w:ind w:left="805" w:hanging="440"/>
      </w:pPr>
    </w:lvl>
    <w:lvl w:ilvl="1" w:tplc="04090017" w:tentative="1">
      <w:start w:val="1"/>
      <w:numFmt w:val="aiueoFullWidth"/>
      <w:lvlText w:val="(%2)"/>
      <w:lvlJc w:val="left"/>
      <w:pPr>
        <w:ind w:left="1245" w:hanging="440"/>
      </w:pPr>
    </w:lvl>
    <w:lvl w:ilvl="2" w:tplc="04090011">
      <w:start w:val="1"/>
      <w:numFmt w:val="decimalEnclosedCircle"/>
      <w:lvlText w:val="%3"/>
      <w:lvlJc w:val="left"/>
      <w:pPr>
        <w:ind w:left="1685" w:hanging="440"/>
      </w:pPr>
    </w:lvl>
    <w:lvl w:ilvl="3" w:tplc="0409000F" w:tentative="1">
      <w:start w:val="1"/>
      <w:numFmt w:val="decimal"/>
      <w:lvlText w:val="%4."/>
      <w:lvlJc w:val="left"/>
      <w:pPr>
        <w:ind w:left="2125" w:hanging="440"/>
      </w:pPr>
    </w:lvl>
    <w:lvl w:ilvl="4" w:tplc="04090017" w:tentative="1">
      <w:start w:val="1"/>
      <w:numFmt w:val="aiueoFullWidth"/>
      <w:lvlText w:val="(%5)"/>
      <w:lvlJc w:val="left"/>
      <w:pPr>
        <w:ind w:left="2565" w:hanging="440"/>
      </w:pPr>
    </w:lvl>
    <w:lvl w:ilvl="5" w:tplc="04090011" w:tentative="1">
      <w:start w:val="1"/>
      <w:numFmt w:val="decimalEnclosedCircle"/>
      <w:lvlText w:val="%6"/>
      <w:lvlJc w:val="left"/>
      <w:pPr>
        <w:ind w:left="3005" w:hanging="440"/>
      </w:pPr>
    </w:lvl>
    <w:lvl w:ilvl="6" w:tplc="0409000F" w:tentative="1">
      <w:start w:val="1"/>
      <w:numFmt w:val="decimal"/>
      <w:lvlText w:val="%7."/>
      <w:lvlJc w:val="left"/>
      <w:pPr>
        <w:ind w:left="3445" w:hanging="440"/>
      </w:pPr>
    </w:lvl>
    <w:lvl w:ilvl="7" w:tplc="04090017" w:tentative="1">
      <w:start w:val="1"/>
      <w:numFmt w:val="aiueoFullWidth"/>
      <w:lvlText w:val="(%8)"/>
      <w:lvlJc w:val="left"/>
      <w:pPr>
        <w:ind w:left="3885" w:hanging="440"/>
      </w:pPr>
    </w:lvl>
    <w:lvl w:ilvl="8" w:tplc="04090011" w:tentative="1">
      <w:start w:val="1"/>
      <w:numFmt w:val="decimalEnclosedCircle"/>
      <w:lvlText w:val="%9"/>
      <w:lvlJc w:val="left"/>
      <w:pPr>
        <w:ind w:left="4325" w:hanging="440"/>
      </w:pPr>
    </w:lvl>
  </w:abstractNum>
  <w:abstractNum w:abstractNumId="169" w15:restartNumberingAfterBreak="0">
    <w:nsid w:val="7D347B1F"/>
    <w:multiLevelType w:val="hybridMultilevel"/>
    <w:tmpl w:val="EE864C50"/>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170" w15:restartNumberingAfterBreak="0">
    <w:nsid w:val="7D446F67"/>
    <w:multiLevelType w:val="hybridMultilevel"/>
    <w:tmpl w:val="3A3EC4EC"/>
    <w:lvl w:ilvl="0" w:tplc="0409000F">
      <w:start w:val="1"/>
      <w:numFmt w:val="decimal"/>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171" w15:restartNumberingAfterBreak="0">
    <w:nsid w:val="7EF127B4"/>
    <w:multiLevelType w:val="hybridMultilevel"/>
    <w:tmpl w:val="ECD2EE5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72" w15:restartNumberingAfterBreak="0">
    <w:nsid w:val="7F6F2AA8"/>
    <w:multiLevelType w:val="hybridMultilevel"/>
    <w:tmpl w:val="5A388206"/>
    <w:lvl w:ilvl="0" w:tplc="FFFFFFFF">
      <w:start w:val="1"/>
      <w:numFmt w:val="decimal"/>
      <w:lvlText w:val="(%1)"/>
      <w:lvlJc w:val="left"/>
      <w:pPr>
        <w:ind w:left="703" w:hanging="440"/>
      </w:pPr>
      <w:rPr>
        <w:rFonts w:ascii="ＭＳ 明朝" w:eastAsia="ＭＳ 明朝"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173" w15:restartNumberingAfterBreak="0">
    <w:nsid w:val="7FCB5DCD"/>
    <w:multiLevelType w:val="hybridMultilevel"/>
    <w:tmpl w:val="BD061932"/>
    <w:lvl w:ilvl="0" w:tplc="0409000F">
      <w:start w:val="1"/>
      <w:numFmt w:val="decimal"/>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num w:numId="1" w16cid:durableId="1110786140">
    <w:abstractNumId w:val="123"/>
  </w:num>
  <w:num w:numId="2" w16cid:durableId="2064208508">
    <w:abstractNumId w:val="86"/>
  </w:num>
  <w:num w:numId="3" w16cid:durableId="957373581">
    <w:abstractNumId w:val="130"/>
  </w:num>
  <w:num w:numId="4" w16cid:durableId="1589078792">
    <w:abstractNumId w:val="99"/>
  </w:num>
  <w:num w:numId="5" w16cid:durableId="1060133478">
    <w:abstractNumId w:val="43"/>
  </w:num>
  <w:num w:numId="6" w16cid:durableId="1754738698">
    <w:abstractNumId w:val="96"/>
  </w:num>
  <w:num w:numId="7" w16cid:durableId="232352822">
    <w:abstractNumId w:val="155"/>
  </w:num>
  <w:num w:numId="8" w16cid:durableId="984355282">
    <w:abstractNumId w:val="156"/>
  </w:num>
  <w:num w:numId="9" w16cid:durableId="2026905748">
    <w:abstractNumId w:val="36"/>
  </w:num>
  <w:num w:numId="10" w16cid:durableId="1959607121">
    <w:abstractNumId w:val="133"/>
  </w:num>
  <w:num w:numId="11" w16cid:durableId="1052196097">
    <w:abstractNumId w:val="171"/>
  </w:num>
  <w:num w:numId="12" w16cid:durableId="670332155">
    <w:abstractNumId w:val="22"/>
  </w:num>
  <w:num w:numId="13" w16cid:durableId="199360559">
    <w:abstractNumId w:val="118"/>
  </w:num>
  <w:num w:numId="14" w16cid:durableId="1306280177">
    <w:abstractNumId w:val="117"/>
  </w:num>
  <w:num w:numId="15" w16cid:durableId="945620705">
    <w:abstractNumId w:val="163"/>
  </w:num>
  <w:num w:numId="16" w16cid:durableId="1808012511">
    <w:abstractNumId w:val="21"/>
  </w:num>
  <w:num w:numId="17" w16cid:durableId="271977238">
    <w:abstractNumId w:val="46"/>
  </w:num>
  <w:num w:numId="18" w16cid:durableId="677122027">
    <w:abstractNumId w:val="116"/>
  </w:num>
  <w:num w:numId="19" w16cid:durableId="1018896205">
    <w:abstractNumId w:val="124"/>
  </w:num>
  <w:num w:numId="20" w16cid:durableId="1119644443">
    <w:abstractNumId w:val="81"/>
  </w:num>
  <w:num w:numId="21" w16cid:durableId="1131510597">
    <w:abstractNumId w:val="9"/>
  </w:num>
  <w:num w:numId="22" w16cid:durableId="1618875034">
    <w:abstractNumId w:val="49"/>
  </w:num>
  <w:num w:numId="23" w16cid:durableId="1684622437">
    <w:abstractNumId w:val="76"/>
  </w:num>
  <w:num w:numId="24" w16cid:durableId="1259292228">
    <w:abstractNumId w:val="172"/>
  </w:num>
  <w:num w:numId="25" w16cid:durableId="1447433014">
    <w:abstractNumId w:val="67"/>
  </w:num>
  <w:num w:numId="26" w16cid:durableId="1841963161">
    <w:abstractNumId w:val="101"/>
  </w:num>
  <w:num w:numId="27" w16cid:durableId="841236545">
    <w:abstractNumId w:val="61"/>
  </w:num>
  <w:num w:numId="28" w16cid:durableId="191698212">
    <w:abstractNumId w:val="10"/>
  </w:num>
  <w:num w:numId="29" w16cid:durableId="1736589872">
    <w:abstractNumId w:val="7"/>
  </w:num>
  <w:num w:numId="30" w16cid:durableId="517694279">
    <w:abstractNumId w:val="59"/>
  </w:num>
  <w:num w:numId="31" w16cid:durableId="1333485835">
    <w:abstractNumId w:val="73"/>
  </w:num>
  <w:num w:numId="32" w16cid:durableId="750928752">
    <w:abstractNumId w:val="4"/>
  </w:num>
  <w:num w:numId="33" w16cid:durableId="1879588912">
    <w:abstractNumId w:val="57"/>
  </w:num>
  <w:num w:numId="34" w16cid:durableId="1266767647">
    <w:abstractNumId w:val="165"/>
  </w:num>
  <w:num w:numId="35" w16cid:durableId="1768455455">
    <w:abstractNumId w:val="35"/>
  </w:num>
  <w:num w:numId="36" w16cid:durableId="851725253">
    <w:abstractNumId w:val="8"/>
  </w:num>
  <w:num w:numId="37" w16cid:durableId="194781524">
    <w:abstractNumId w:val="6"/>
  </w:num>
  <w:num w:numId="38" w16cid:durableId="1494832853">
    <w:abstractNumId w:val="142"/>
  </w:num>
  <w:num w:numId="39" w16cid:durableId="1450126738">
    <w:abstractNumId w:val="74"/>
  </w:num>
  <w:num w:numId="40" w16cid:durableId="377820860">
    <w:abstractNumId w:val="137"/>
  </w:num>
  <w:num w:numId="41" w16cid:durableId="1817918936">
    <w:abstractNumId w:val="69"/>
  </w:num>
  <w:num w:numId="42" w16cid:durableId="1882090746">
    <w:abstractNumId w:val="135"/>
  </w:num>
  <w:num w:numId="43" w16cid:durableId="1947540268">
    <w:abstractNumId w:val="65"/>
  </w:num>
  <w:num w:numId="44" w16cid:durableId="1587418176">
    <w:abstractNumId w:val="12"/>
  </w:num>
  <w:num w:numId="45" w16cid:durableId="920404398">
    <w:abstractNumId w:val="18"/>
  </w:num>
  <w:num w:numId="46" w16cid:durableId="1868641607">
    <w:abstractNumId w:val="141"/>
  </w:num>
  <w:num w:numId="47" w16cid:durableId="1624530993">
    <w:abstractNumId w:val="52"/>
  </w:num>
  <w:num w:numId="48" w16cid:durableId="1305310397">
    <w:abstractNumId w:val="132"/>
  </w:num>
  <w:num w:numId="49" w16cid:durableId="226302059">
    <w:abstractNumId w:val="83"/>
  </w:num>
  <w:num w:numId="50" w16cid:durableId="1814063109">
    <w:abstractNumId w:val="127"/>
  </w:num>
  <w:num w:numId="51" w16cid:durableId="94863227">
    <w:abstractNumId w:val="38"/>
  </w:num>
  <w:num w:numId="52" w16cid:durableId="516627523">
    <w:abstractNumId w:val="53"/>
  </w:num>
  <w:num w:numId="53" w16cid:durableId="1961955000">
    <w:abstractNumId w:val="110"/>
  </w:num>
  <w:num w:numId="54" w16cid:durableId="1311131418">
    <w:abstractNumId w:val="169"/>
  </w:num>
  <w:num w:numId="55" w16cid:durableId="200896450">
    <w:abstractNumId w:val="30"/>
  </w:num>
  <w:num w:numId="56" w16cid:durableId="883904197">
    <w:abstractNumId w:val="77"/>
  </w:num>
  <w:num w:numId="57" w16cid:durableId="1325817592">
    <w:abstractNumId w:val="37"/>
  </w:num>
  <w:num w:numId="58" w16cid:durableId="757672797">
    <w:abstractNumId w:val="93"/>
  </w:num>
  <w:num w:numId="59" w16cid:durableId="1101026228">
    <w:abstractNumId w:val="146"/>
  </w:num>
  <w:num w:numId="60" w16cid:durableId="1441954953">
    <w:abstractNumId w:val="98"/>
  </w:num>
  <w:num w:numId="61" w16cid:durableId="649209370">
    <w:abstractNumId w:val="32"/>
  </w:num>
  <w:num w:numId="62" w16cid:durableId="80298764">
    <w:abstractNumId w:val="39"/>
  </w:num>
  <w:num w:numId="63" w16cid:durableId="1959021646">
    <w:abstractNumId w:val="125"/>
  </w:num>
  <w:num w:numId="64" w16cid:durableId="1765569486">
    <w:abstractNumId w:val="140"/>
  </w:num>
  <w:num w:numId="65" w16cid:durableId="966426089">
    <w:abstractNumId w:val="134"/>
  </w:num>
  <w:num w:numId="66" w16cid:durableId="893854274">
    <w:abstractNumId w:val="44"/>
  </w:num>
  <w:num w:numId="67" w16cid:durableId="1733427547">
    <w:abstractNumId w:val="41"/>
  </w:num>
  <w:num w:numId="68" w16cid:durableId="260728583">
    <w:abstractNumId w:val="94"/>
  </w:num>
  <w:num w:numId="69" w16cid:durableId="1927228905">
    <w:abstractNumId w:val="33"/>
  </w:num>
  <w:num w:numId="70" w16cid:durableId="1699235668">
    <w:abstractNumId w:val="70"/>
  </w:num>
  <w:num w:numId="71" w16cid:durableId="576480802">
    <w:abstractNumId w:val="97"/>
  </w:num>
  <w:num w:numId="72" w16cid:durableId="1260790489">
    <w:abstractNumId w:val="47"/>
  </w:num>
  <w:num w:numId="73" w16cid:durableId="780615376">
    <w:abstractNumId w:val="121"/>
  </w:num>
  <w:num w:numId="74" w16cid:durableId="1313949120">
    <w:abstractNumId w:val="160"/>
  </w:num>
  <w:num w:numId="75" w16cid:durableId="517353433">
    <w:abstractNumId w:val="138"/>
  </w:num>
  <w:num w:numId="76" w16cid:durableId="57552972">
    <w:abstractNumId w:val="26"/>
  </w:num>
  <w:num w:numId="77" w16cid:durableId="104927626">
    <w:abstractNumId w:val="153"/>
  </w:num>
  <w:num w:numId="78" w16cid:durableId="899754122">
    <w:abstractNumId w:val="162"/>
  </w:num>
  <w:num w:numId="79" w16cid:durableId="1959097815">
    <w:abstractNumId w:val="0"/>
    <w:lvlOverride w:ilvl="0">
      <w:lvl w:ilvl="0">
        <w:start w:val="1"/>
        <w:numFmt w:val="bullet"/>
        <w:lvlText w:val="＊"/>
        <w:legacy w:legacy="1" w:legacySpace="0" w:legacyIndent="210"/>
        <w:lvlJc w:val="left"/>
        <w:pPr>
          <w:ind w:left="632" w:hanging="210"/>
        </w:pPr>
        <w:rPr>
          <w:rFonts w:ascii="ＭＳ 明朝" w:eastAsia="ＭＳ 明朝" w:hint="eastAsia"/>
          <w:b w:val="0"/>
          <w:i w:val="0"/>
          <w:sz w:val="21"/>
          <w:u w:val="none"/>
        </w:rPr>
      </w:lvl>
    </w:lvlOverride>
  </w:num>
  <w:num w:numId="80" w16cid:durableId="1121069495">
    <w:abstractNumId w:val="58"/>
  </w:num>
  <w:num w:numId="81" w16cid:durableId="489491596">
    <w:abstractNumId w:val="3"/>
  </w:num>
  <w:num w:numId="82" w16cid:durableId="925696721">
    <w:abstractNumId w:val="90"/>
  </w:num>
  <w:num w:numId="83" w16cid:durableId="491793023">
    <w:abstractNumId w:val="148"/>
  </w:num>
  <w:num w:numId="84" w16cid:durableId="1898779852">
    <w:abstractNumId w:val="78"/>
  </w:num>
  <w:num w:numId="85" w16cid:durableId="351760724">
    <w:abstractNumId w:val="11"/>
  </w:num>
  <w:num w:numId="86" w16cid:durableId="1190488725">
    <w:abstractNumId w:val="113"/>
  </w:num>
  <w:num w:numId="87" w16cid:durableId="179665774">
    <w:abstractNumId w:val="34"/>
  </w:num>
  <w:num w:numId="88" w16cid:durableId="672413849">
    <w:abstractNumId w:val="144"/>
  </w:num>
  <w:num w:numId="89" w16cid:durableId="1833988804">
    <w:abstractNumId w:val="48"/>
  </w:num>
  <w:num w:numId="90" w16cid:durableId="2097896316">
    <w:abstractNumId w:val="109"/>
  </w:num>
  <w:num w:numId="91" w16cid:durableId="1291715145">
    <w:abstractNumId w:val="27"/>
  </w:num>
  <w:num w:numId="92" w16cid:durableId="1800758626">
    <w:abstractNumId w:val="161"/>
  </w:num>
  <w:num w:numId="93" w16cid:durableId="893855362">
    <w:abstractNumId w:val="68"/>
  </w:num>
  <w:num w:numId="94" w16cid:durableId="1871331096">
    <w:abstractNumId w:val="149"/>
  </w:num>
  <w:num w:numId="95" w16cid:durableId="184945713">
    <w:abstractNumId w:val="152"/>
  </w:num>
  <w:num w:numId="96" w16cid:durableId="1164710863">
    <w:abstractNumId w:val="20"/>
  </w:num>
  <w:num w:numId="97" w16cid:durableId="429738150">
    <w:abstractNumId w:val="85"/>
  </w:num>
  <w:num w:numId="98" w16cid:durableId="398557039">
    <w:abstractNumId w:val="45"/>
  </w:num>
  <w:num w:numId="99" w16cid:durableId="41104135">
    <w:abstractNumId w:val="88"/>
  </w:num>
  <w:num w:numId="100" w16cid:durableId="173031641">
    <w:abstractNumId w:val="167"/>
  </w:num>
  <w:num w:numId="101" w16cid:durableId="1799375755">
    <w:abstractNumId w:val="112"/>
  </w:num>
  <w:num w:numId="102" w16cid:durableId="1460412502">
    <w:abstractNumId w:val="54"/>
  </w:num>
  <w:num w:numId="103" w16cid:durableId="402329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66433479">
    <w:abstractNumId w:val="122"/>
  </w:num>
  <w:num w:numId="105" w16cid:durableId="1948927651">
    <w:abstractNumId w:val="40"/>
  </w:num>
  <w:num w:numId="106" w16cid:durableId="2053379024">
    <w:abstractNumId w:val="64"/>
  </w:num>
  <w:num w:numId="107" w16cid:durableId="271910631">
    <w:abstractNumId w:val="5"/>
  </w:num>
  <w:num w:numId="108" w16cid:durableId="239798037">
    <w:abstractNumId w:val="143"/>
  </w:num>
  <w:num w:numId="109" w16cid:durableId="396755166">
    <w:abstractNumId w:val="131"/>
  </w:num>
  <w:num w:numId="110" w16cid:durableId="581257565">
    <w:abstractNumId w:val="104"/>
  </w:num>
  <w:num w:numId="111" w16cid:durableId="512107551">
    <w:abstractNumId w:val="150"/>
  </w:num>
  <w:num w:numId="112" w16cid:durableId="49619069">
    <w:abstractNumId w:val="25"/>
  </w:num>
  <w:num w:numId="113" w16cid:durableId="771629429">
    <w:abstractNumId w:val="89"/>
  </w:num>
  <w:num w:numId="114" w16cid:durableId="1597398834">
    <w:abstractNumId w:val="107"/>
  </w:num>
  <w:num w:numId="115" w16cid:durableId="663971718">
    <w:abstractNumId w:val="82"/>
  </w:num>
  <w:num w:numId="116" w16cid:durableId="2229220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50890598">
    <w:abstractNumId w:val="19"/>
  </w:num>
  <w:num w:numId="118" w16cid:durableId="734429060">
    <w:abstractNumId w:val="71"/>
  </w:num>
  <w:num w:numId="119" w16cid:durableId="543829042">
    <w:abstractNumId w:val="84"/>
  </w:num>
  <w:num w:numId="120" w16cid:durableId="627207209">
    <w:abstractNumId w:val="17"/>
  </w:num>
  <w:num w:numId="121" w16cid:durableId="63771063">
    <w:abstractNumId w:val="108"/>
  </w:num>
  <w:num w:numId="122" w16cid:durableId="219096976">
    <w:abstractNumId w:val="139"/>
  </w:num>
  <w:num w:numId="123" w16cid:durableId="924460812">
    <w:abstractNumId w:val="55"/>
  </w:num>
  <w:num w:numId="124" w16cid:durableId="722756205">
    <w:abstractNumId w:val="60"/>
  </w:num>
  <w:num w:numId="125" w16cid:durableId="139033701">
    <w:abstractNumId w:val="166"/>
  </w:num>
  <w:num w:numId="126" w16cid:durableId="1991668926">
    <w:abstractNumId w:val="168"/>
  </w:num>
  <w:num w:numId="127" w16cid:durableId="1941402844">
    <w:abstractNumId w:val="126"/>
  </w:num>
  <w:num w:numId="128" w16cid:durableId="122700583">
    <w:abstractNumId w:val="120"/>
  </w:num>
  <w:num w:numId="129" w16cid:durableId="1019505622">
    <w:abstractNumId w:val="80"/>
  </w:num>
  <w:num w:numId="130" w16cid:durableId="632754870">
    <w:abstractNumId w:val="159"/>
  </w:num>
  <w:num w:numId="131" w16cid:durableId="1857694279">
    <w:abstractNumId w:val="24"/>
  </w:num>
  <w:num w:numId="132" w16cid:durableId="417336701">
    <w:abstractNumId w:val="42"/>
  </w:num>
  <w:num w:numId="133" w16cid:durableId="301429101">
    <w:abstractNumId w:val="92"/>
  </w:num>
  <w:num w:numId="134" w16cid:durableId="1546064488">
    <w:abstractNumId w:val="103"/>
  </w:num>
  <w:num w:numId="135" w16cid:durableId="1123302186">
    <w:abstractNumId w:val="145"/>
  </w:num>
  <w:num w:numId="136" w16cid:durableId="1352298529">
    <w:abstractNumId w:val="170"/>
  </w:num>
  <w:num w:numId="137" w16cid:durableId="1741251250">
    <w:abstractNumId w:val="28"/>
  </w:num>
  <w:num w:numId="138" w16cid:durableId="332270141">
    <w:abstractNumId w:val="1"/>
  </w:num>
  <w:num w:numId="139" w16cid:durableId="751774355">
    <w:abstractNumId w:val="2"/>
  </w:num>
  <w:num w:numId="140" w16cid:durableId="2045909192">
    <w:abstractNumId w:val="147"/>
  </w:num>
  <w:num w:numId="141" w16cid:durableId="23019429">
    <w:abstractNumId w:val="136"/>
  </w:num>
  <w:num w:numId="142" w16cid:durableId="102389149">
    <w:abstractNumId w:val="62"/>
  </w:num>
  <w:num w:numId="143" w16cid:durableId="201401491">
    <w:abstractNumId w:val="128"/>
  </w:num>
  <w:num w:numId="144" w16cid:durableId="1393191603">
    <w:abstractNumId w:val="15"/>
  </w:num>
  <w:num w:numId="145" w16cid:durableId="1324822355">
    <w:abstractNumId w:val="102"/>
  </w:num>
  <w:num w:numId="146" w16cid:durableId="1622878107">
    <w:abstractNumId w:val="50"/>
  </w:num>
  <w:num w:numId="147" w16cid:durableId="432017671">
    <w:abstractNumId w:val="115"/>
  </w:num>
  <w:num w:numId="148" w16cid:durableId="991445743">
    <w:abstractNumId w:val="16"/>
  </w:num>
  <w:num w:numId="149" w16cid:durableId="1243875004">
    <w:abstractNumId w:val="56"/>
  </w:num>
  <w:num w:numId="150" w16cid:durableId="1766488338">
    <w:abstractNumId w:val="158"/>
  </w:num>
  <w:num w:numId="151" w16cid:durableId="89994686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2088723149">
    <w:abstractNumId w:val="13"/>
  </w:num>
  <w:num w:numId="153" w16cid:durableId="800539108">
    <w:abstractNumId w:val="31"/>
  </w:num>
  <w:num w:numId="154" w16cid:durableId="609817039">
    <w:abstractNumId w:val="129"/>
  </w:num>
  <w:num w:numId="155" w16cid:durableId="1466577864">
    <w:abstractNumId w:val="66"/>
  </w:num>
  <w:num w:numId="156" w16cid:durableId="2129002965">
    <w:abstractNumId w:val="151"/>
  </w:num>
  <w:num w:numId="157" w16cid:durableId="522520587">
    <w:abstractNumId w:val="95"/>
  </w:num>
  <w:num w:numId="158" w16cid:durableId="849762168">
    <w:abstractNumId w:val="106"/>
  </w:num>
  <w:num w:numId="159" w16cid:durableId="974066932">
    <w:abstractNumId w:val="173"/>
  </w:num>
  <w:num w:numId="160" w16cid:durableId="1379553259">
    <w:abstractNumId w:val="119"/>
  </w:num>
  <w:num w:numId="161" w16cid:durableId="1161891792">
    <w:abstractNumId w:val="105"/>
  </w:num>
  <w:num w:numId="162" w16cid:durableId="330644006">
    <w:abstractNumId w:val="157"/>
  </w:num>
  <w:num w:numId="163" w16cid:durableId="631131843">
    <w:abstractNumId w:val="79"/>
  </w:num>
  <w:num w:numId="164" w16cid:durableId="1629317653">
    <w:abstractNumId w:val="63"/>
  </w:num>
  <w:num w:numId="165" w16cid:durableId="1718044551">
    <w:abstractNumId w:val="72"/>
  </w:num>
  <w:num w:numId="166" w16cid:durableId="481390355">
    <w:abstractNumId w:val="164"/>
  </w:num>
  <w:num w:numId="167" w16cid:durableId="1014767795">
    <w:abstractNumId w:val="29"/>
  </w:num>
  <w:num w:numId="168" w16cid:durableId="1047293224">
    <w:abstractNumId w:val="114"/>
  </w:num>
  <w:num w:numId="169" w16cid:durableId="643892336">
    <w:abstractNumId w:val="154"/>
  </w:num>
  <w:num w:numId="170" w16cid:durableId="301884574">
    <w:abstractNumId w:val="111"/>
  </w:num>
  <w:num w:numId="171" w16cid:durableId="1985814981">
    <w:abstractNumId w:val="91"/>
  </w:num>
  <w:num w:numId="172" w16cid:durableId="1931890821">
    <w:abstractNumId w:val="100"/>
  </w:num>
  <w:num w:numId="173" w16cid:durableId="2078899492">
    <w:abstractNumId w:val="51"/>
  </w:num>
  <w:num w:numId="174" w16cid:durableId="728768124">
    <w:abstractNumId w:val="75"/>
  </w:num>
  <w:num w:numId="175" w16cid:durableId="1828283278">
    <w:abstractNumId w:val="14"/>
  </w:num>
  <w:num w:numId="176" w16cid:durableId="1967812743">
    <w:abstractNumId w:val="87"/>
  </w:num>
  <w:num w:numId="177" w16cid:durableId="118496123">
    <w:abstractNumId w:val="23"/>
  </w:num>
  <w:numIdMacAtCleanup w:val="1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森川　裕太(アプリケーション開発２課)">
    <w15:presenceInfo w15:providerId="AD" w15:userId="S::Yuuta_Morikawa@amano.co.jp::bded4524-3a2d-453d-a03a-66e0fbd23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trackRevisions/>
  <w:defaultTabStop w:val="845"/>
  <w:drawingGridVerticalSpacing w:val="120"/>
  <w:displayHorizontalDrawingGridEvery w:val="2"/>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MarginAdjustment2" w:val="11.1 mm,3.1 pt"/>
    <w:docVar w:name="CharSpaceMode" w:val=" 0"/>
    <w:docVar w:name="HeaderDateTimeMode" w:val=" 0"/>
    <w:docVar w:name="HeaderDateTimeOpt" w:val=" 0"/>
    <w:docVar w:name="HeaderDocInfoMode" w:val=" 0"/>
    <w:docVar w:name="HeaderDocInfoOpt" w:val=" 0"/>
    <w:docVar w:name="HeaderPageNumberMode" w:val=" 0"/>
    <w:docVar w:name="OverlayMode" w:val=" 0"/>
    <w:docVar w:name="PageNUp" w:val=" 1"/>
  </w:docVars>
  <w:rsids>
    <w:rsidRoot w:val="00930C92"/>
    <w:rsid w:val="00000501"/>
    <w:rsid w:val="00000697"/>
    <w:rsid w:val="0000102D"/>
    <w:rsid w:val="00001072"/>
    <w:rsid w:val="0000155B"/>
    <w:rsid w:val="00002287"/>
    <w:rsid w:val="000035FA"/>
    <w:rsid w:val="00003FB2"/>
    <w:rsid w:val="00004B93"/>
    <w:rsid w:val="000059F6"/>
    <w:rsid w:val="00006155"/>
    <w:rsid w:val="0000726E"/>
    <w:rsid w:val="00007AB4"/>
    <w:rsid w:val="00007C5B"/>
    <w:rsid w:val="0001026A"/>
    <w:rsid w:val="00010A62"/>
    <w:rsid w:val="00010B89"/>
    <w:rsid w:val="00011466"/>
    <w:rsid w:val="00011B86"/>
    <w:rsid w:val="0001234D"/>
    <w:rsid w:val="000123A1"/>
    <w:rsid w:val="000133B2"/>
    <w:rsid w:val="00013AC4"/>
    <w:rsid w:val="00013C56"/>
    <w:rsid w:val="00013F34"/>
    <w:rsid w:val="000146E2"/>
    <w:rsid w:val="000148AD"/>
    <w:rsid w:val="00014BEF"/>
    <w:rsid w:val="00015AAC"/>
    <w:rsid w:val="00015F80"/>
    <w:rsid w:val="000167B9"/>
    <w:rsid w:val="00016A7C"/>
    <w:rsid w:val="00017797"/>
    <w:rsid w:val="00017FD0"/>
    <w:rsid w:val="00020FF4"/>
    <w:rsid w:val="0002330D"/>
    <w:rsid w:val="00023450"/>
    <w:rsid w:val="000238D2"/>
    <w:rsid w:val="00023E03"/>
    <w:rsid w:val="00023F7F"/>
    <w:rsid w:val="0002472B"/>
    <w:rsid w:val="00025054"/>
    <w:rsid w:val="000255B5"/>
    <w:rsid w:val="00025E77"/>
    <w:rsid w:val="00026578"/>
    <w:rsid w:val="000274C4"/>
    <w:rsid w:val="000306F9"/>
    <w:rsid w:val="000312B1"/>
    <w:rsid w:val="0003141A"/>
    <w:rsid w:val="00031D9F"/>
    <w:rsid w:val="000331F9"/>
    <w:rsid w:val="00033794"/>
    <w:rsid w:val="00033B47"/>
    <w:rsid w:val="0003403E"/>
    <w:rsid w:val="000340EF"/>
    <w:rsid w:val="00034247"/>
    <w:rsid w:val="000345D7"/>
    <w:rsid w:val="000355DA"/>
    <w:rsid w:val="000358D5"/>
    <w:rsid w:val="0003593B"/>
    <w:rsid w:val="00035B01"/>
    <w:rsid w:val="00036559"/>
    <w:rsid w:val="000367BA"/>
    <w:rsid w:val="000371EB"/>
    <w:rsid w:val="000404CB"/>
    <w:rsid w:val="00040A2C"/>
    <w:rsid w:val="00040E4F"/>
    <w:rsid w:val="00042A39"/>
    <w:rsid w:val="00042BB0"/>
    <w:rsid w:val="00043261"/>
    <w:rsid w:val="000437F8"/>
    <w:rsid w:val="000438BF"/>
    <w:rsid w:val="00043F6F"/>
    <w:rsid w:val="000448E8"/>
    <w:rsid w:val="00044991"/>
    <w:rsid w:val="00044F9C"/>
    <w:rsid w:val="0004500F"/>
    <w:rsid w:val="0004511D"/>
    <w:rsid w:val="00045362"/>
    <w:rsid w:val="000457C4"/>
    <w:rsid w:val="00045F54"/>
    <w:rsid w:val="0004662B"/>
    <w:rsid w:val="00046FE6"/>
    <w:rsid w:val="0004764D"/>
    <w:rsid w:val="000478FF"/>
    <w:rsid w:val="00047BD4"/>
    <w:rsid w:val="00047FC2"/>
    <w:rsid w:val="00050B68"/>
    <w:rsid w:val="000520B1"/>
    <w:rsid w:val="00052BFC"/>
    <w:rsid w:val="00053152"/>
    <w:rsid w:val="0005389E"/>
    <w:rsid w:val="000560F5"/>
    <w:rsid w:val="00056993"/>
    <w:rsid w:val="0005723A"/>
    <w:rsid w:val="000577E6"/>
    <w:rsid w:val="00057EB7"/>
    <w:rsid w:val="000609C9"/>
    <w:rsid w:val="00060EE0"/>
    <w:rsid w:val="00061FD7"/>
    <w:rsid w:val="00062190"/>
    <w:rsid w:val="00062BDC"/>
    <w:rsid w:val="00063920"/>
    <w:rsid w:val="000646D6"/>
    <w:rsid w:val="0006556A"/>
    <w:rsid w:val="00065F32"/>
    <w:rsid w:val="0006614A"/>
    <w:rsid w:val="00066A35"/>
    <w:rsid w:val="00066DD2"/>
    <w:rsid w:val="0006769E"/>
    <w:rsid w:val="00070EDC"/>
    <w:rsid w:val="0007123C"/>
    <w:rsid w:val="00072142"/>
    <w:rsid w:val="000722AB"/>
    <w:rsid w:val="00073CA4"/>
    <w:rsid w:val="00073D79"/>
    <w:rsid w:val="000741B4"/>
    <w:rsid w:val="00074528"/>
    <w:rsid w:val="00075EAF"/>
    <w:rsid w:val="00075FAC"/>
    <w:rsid w:val="000762D8"/>
    <w:rsid w:val="000763F4"/>
    <w:rsid w:val="000764D3"/>
    <w:rsid w:val="0007700F"/>
    <w:rsid w:val="000779A8"/>
    <w:rsid w:val="00077E27"/>
    <w:rsid w:val="00077ED1"/>
    <w:rsid w:val="00080C80"/>
    <w:rsid w:val="00080DF5"/>
    <w:rsid w:val="000810E7"/>
    <w:rsid w:val="000816FE"/>
    <w:rsid w:val="00081AB9"/>
    <w:rsid w:val="00082613"/>
    <w:rsid w:val="000826CE"/>
    <w:rsid w:val="000829FC"/>
    <w:rsid w:val="00082BDE"/>
    <w:rsid w:val="00083F3F"/>
    <w:rsid w:val="0008427C"/>
    <w:rsid w:val="000847EB"/>
    <w:rsid w:val="00084AAF"/>
    <w:rsid w:val="00085342"/>
    <w:rsid w:val="000853A5"/>
    <w:rsid w:val="00085B43"/>
    <w:rsid w:val="000867FA"/>
    <w:rsid w:val="00087CF3"/>
    <w:rsid w:val="0009013E"/>
    <w:rsid w:val="000901D1"/>
    <w:rsid w:val="00090672"/>
    <w:rsid w:val="000908C3"/>
    <w:rsid w:val="000910C0"/>
    <w:rsid w:val="00091AD1"/>
    <w:rsid w:val="00091B54"/>
    <w:rsid w:val="00091E80"/>
    <w:rsid w:val="00092279"/>
    <w:rsid w:val="00092345"/>
    <w:rsid w:val="00092898"/>
    <w:rsid w:val="00093D89"/>
    <w:rsid w:val="00093E53"/>
    <w:rsid w:val="00094791"/>
    <w:rsid w:val="00094836"/>
    <w:rsid w:val="00096EA8"/>
    <w:rsid w:val="000A0032"/>
    <w:rsid w:val="000A00AF"/>
    <w:rsid w:val="000A042E"/>
    <w:rsid w:val="000A07B6"/>
    <w:rsid w:val="000A0BFF"/>
    <w:rsid w:val="000A1A1A"/>
    <w:rsid w:val="000A25CC"/>
    <w:rsid w:val="000A29B3"/>
    <w:rsid w:val="000A2DE7"/>
    <w:rsid w:val="000A35D1"/>
    <w:rsid w:val="000A38B8"/>
    <w:rsid w:val="000A3D38"/>
    <w:rsid w:val="000A428F"/>
    <w:rsid w:val="000A4445"/>
    <w:rsid w:val="000A4B72"/>
    <w:rsid w:val="000A589A"/>
    <w:rsid w:val="000A5FE0"/>
    <w:rsid w:val="000A6360"/>
    <w:rsid w:val="000A63E3"/>
    <w:rsid w:val="000A6C5A"/>
    <w:rsid w:val="000A6FF8"/>
    <w:rsid w:val="000A71D2"/>
    <w:rsid w:val="000A7E6F"/>
    <w:rsid w:val="000B0206"/>
    <w:rsid w:val="000B0C57"/>
    <w:rsid w:val="000B1EFA"/>
    <w:rsid w:val="000B2C79"/>
    <w:rsid w:val="000B2D53"/>
    <w:rsid w:val="000B345B"/>
    <w:rsid w:val="000B35A9"/>
    <w:rsid w:val="000B36BD"/>
    <w:rsid w:val="000B3A1F"/>
    <w:rsid w:val="000B3D16"/>
    <w:rsid w:val="000B400D"/>
    <w:rsid w:val="000B4188"/>
    <w:rsid w:val="000B444A"/>
    <w:rsid w:val="000B5AA7"/>
    <w:rsid w:val="000B5E2E"/>
    <w:rsid w:val="000B6110"/>
    <w:rsid w:val="000B701B"/>
    <w:rsid w:val="000B7D8B"/>
    <w:rsid w:val="000B7FB8"/>
    <w:rsid w:val="000C11E3"/>
    <w:rsid w:val="000C2A66"/>
    <w:rsid w:val="000C3878"/>
    <w:rsid w:val="000C42FC"/>
    <w:rsid w:val="000C4C9F"/>
    <w:rsid w:val="000C5AA5"/>
    <w:rsid w:val="000C5EC8"/>
    <w:rsid w:val="000C63DF"/>
    <w:rsid w:val="000C6F89"/>
    <w:rsid w:val="000C7A99"/>
    <w:rsid w:val="000C7AD5"/>
    <w:rsid w:val="000C7EB9"/>
    <w:rsid w:val="000C7F80"/>
    <w:rsid w:val="000D0F8D"/>
    <w:rsid w:val="000D137F"/>
    <w:rsid w:val="000D1910"/>
    <w:rsid w:val="000D1B8F"/>
    <w:rsid w:val="000D203F"/>
    <w:rsid w:val="000D26EC"/>
    <w:rsid w:val="000D2EA0"/>
    <w:rsid w:val="000D32C1"/>
    <w:rsid w:val="000D37FF"/>
    <w:rsid w:val="000D3EEB"/>
    <w:rsid w:val="000D3F34"/>
    <w:rsid w:val="000D446C"/>
    <w:rsid w:val="000D4D36"/>
    <w:rsid w:val="000D4EE4"/>
    <w:rsid w:val="000D50E0"/>
    <w:rsid w:val="000D51AD"/>
    <w:rsid w:val="000D5355"/>
    <w:rsid w:val="000D5A04"/>
    <w:rsid w:val="000D5CF9"/>
    <w:rsid w:val="000D658F"/>
    <w:rsid w:val="000D6C97"/>
    <w:rsid w:val="000D72CA"/>
    <w:rsid w:val="000D74E7"/>
    <w:rsid w:val="000D77C9"/>
    <w:rsid w:val="000D7F51"/>
    <w:rsid w:val="000E0E11"/>
    <w:rsid w:val="000E0E8F"/>
    <w:rsid w:val="000E0FE4"/>
    <w:rsid w:val="000E1816"/>
    <w:rsid w:val="000E18AD"/>
    <w:rsid w:val="000E200F"/>
    <w:rsid w:val="000E261C"/>
    <w:rsid w:val="000E3840"/>
    <w:rsid w:val="000E3BB2"/>
    <w:rsid w:val="000E44C0"/>
    <w:rsid w:val="000E514C"/>
    <w:rsid w:val="000E573F"/>
    <w:rsid w:val="000E58EF"/>
    <w:rsid w:val="000E5B03"/>
    <w:rsid w:val="000E5BFE"/>
    <w:rsid w:val="000E6B35"/>
    <w:rsid w:val="000E7590"/>
    <w:rsid w:val="000E78EE"/>
    <w:rsid w:val="000F0058"/>
    <w:rsid w:val="000F0713"/>
    <w:rsid w:val="000F0996"/>
    <w:rsid w:val="000F0DAE"/>
    <w:rsid w:val="000F161B"/>
    <w:rsid w:val="000F1687"/>
    <w:rsid w:val="000F1853"/>
    <w:rsid w:val="000F30B8"/>
    <w:rsid w:val="000F3D2C"/>
    <w:rsid w:val="000F4105"/>
    <w:rsid w:val="000F49B8"/>
    <w:rsid w:val="000F5ED0"/>
    <w:rsid w:val="000F61A9"/>
    <w:rsid w:val="000F62B4"/>
    <w:rsid w:val="000F67C8"/>
    <w:rsid w:val="000F7158"/>
    <w:rsid w:val="000F7BB4"/>
    <w:rsid w:val="00100200"/>
    <w:rsid w:val="00100893"/>
    <w:rsid w:val="00101E9B"/>
    <w:rsid w:val="00102B5C"/>
    <w:rsid w:val="00103A1A"/>
    <w:rsid w:val="00104233"/>
    <w:rsid w:val="00104B87"/>
    <w:rsid w:val="001050A9"/>
    <w:rsid w:val="001052D5"/>
    <w:rsid w:val="00105562"/>
    <w:rsid w:val="00105B50"/>
    <w:rsid w:val="00110F93"/>
    <w:rsid w:val="0011133A"/>
    <w:rsid w:val="00111B0E"/>
    <w:rsid w:val="00114FB3"/>
    <w:rsid w:val="00115D43"/>
    <w:rsid w:val="00115F03"/>
    <w:rsid w:val="00116F3D"/>
    <w:rsid w:val="00120287"/>
    <w:rsid w:val="00120D6D"/>
    <w:rsid w:val="00121B49"/>
    <w:rsid w:val="00121D3A"/>
    <w:rsid w:val="001226A9"/>
    <w:rsid w:val="001226CF"/>
    <w:rsid w:val="00122EBE"/>
    <w:rsid w:val="0012355F"/>
    <w:rsid w:val="00123D66"/>
    <w:rsid w:val="001244B2"/>
    <w:rsid w:val="001244F5"/>
    <w:rsid w:val="00125423"/>
    <w:rsid w:val="00126461"/>
    <w:rsid w:val="001264C6"/>
    <w:rsid w:val="00126574"/>
    <w:rsid w:val="00126E37"/>
    <w:rsid w:val="00127916"/>
    <w:rsid w:val="00130892"/>
    <w:rsid w:val="0013233E"/>
    <w:rsid w:val="001329FC"/>
    <w:rsid w:val="00132B39"/>
    <w:rsid w:val="001335EE"/>
    <w:rsid w:val="00134352"/>
    <w:rsid w:val="00134404"/>
    <w:rsid w:val="00134DC2"/>
    <w:rsid w:val="001350B0"/>
    <w:rsid w:val="00135402"/>
    <w:rsid w:val="001364C3"/>
    <w:rsid w:val="00136F13"/>
    <w:rsid w:val="00140002"/>
    <w:rsid w:val="0014003D"/>
    <w:rsid w:val="001402E6"/>
    <w:rsid w:val="00140F34"/>
    <w:rsid w:val="00141D2F"/>
    <w:rsid w:val="00142038"/>
    <w:rsid w:val="0014218F"/>
    <w:rsid w:val="001423AF"/>
    <w:rsid w:val="001425A4"/>
    <w:rsid w:val="0014294D"/>
    <w:rsid w:val="00142AAD"/>
    <w:rsid w:val="001436E7"/>
    <w:rsid w:val="0014489C"/>
    <w:rsid w:val="00144ED8"/>
    <w:rsid w:val="00145308"/>
    <w:rsid w:val="001455F7"/>
    <w:rsid w:val="001462D6"/>
    <w:rsid w:val="001467AB"/>
    <w:rsid w:val="00147610"/>
    <w:rsid w:val="00147CFD"/>
    <w:rsid w:val="00150363"/>
    <w:rsid w:val="00150A0D"/>
    <w:rsid w:val="00150EDA"/>
    <w:rsid w:val="00151ADA"/>
    <w:rsid w:val="00151F44"/>
    <w:rsid w:val="001524AB"/>
    <w:rsid w:val="00152EEC"/>
    <w:rsid w:val="00154230"/>
    <w:rsid w:val="001542C3"/>
    <w:rsid w:val="00154331"/>
    <w:rsid w:val="001547DC"/>
    <w:rsid w:val="00154FA4"/>
    <w:rsid w:val="001555B3"/>
    <w:rsid w:val="00156590"/>
    <w:rsid w:val="00157618"/>
    <w:rsid w:val="00160177"/>
    <w:rsid w:val="00160906"/>
    <w:rsid w:val="0016120F"/>
    <w:rsid w:val="00161B6C"/>
    <w:rsid w:val="00162207"/>
    <w:rsid w:val="0016260A"/>
    <w:rsid w:val="00162BD6"/>
    <w:rsid w:val="00162F91"/>
    <w:rsid w:val="0016348B"/>
    <w:rsid w:val="001637E7"/>
    <w:rsid w:val="001639D3"/>
    <w:rsid w:val="00163BD2"/>
    <w:rsid w:val="001644F5"/>
    <w:rsid w:val="001652EE"/>
    <w:rsid w:val="0016599B"/>
    <w:rsid w:val="00166138"/>
    <w:rsid w:val="00166154"/>
    <w:rsid w:val="00166D2B"/>
    <w:rsid w:val="0016725B"/>
    <w:rsid w:val="001674ED"/>
    <w:rsid w:val="001677CC"/>
    <w:rsid w:val="00167FAD"/>
    <w:rsid w:val="0017032D"/>
    <w:rsid w:val="0017078E"/>
    <w:rsid w:val="00170A0C"/>
    <w:rsid w:val="00171E1F"/>
    <w:rsid w:val="001724D6"/>
    <w:rsid w:val="00172883"/>
    <w:rsid w:val="001728E2"/>
    <w:rsid w:val="00172ED6"/>
    <w:rsid w:val="0017397C"/>
    <w:rsid w:val="00173E74"/>
    <w:rsid w:val="00174E36"/>
    <w:rsid w:val="00174F48"/>
    <w:rsid w:val="00174FD4"/>
    <w:rsid w:val="00176106"/>
    <w:rsid w:val="0017634C"/>
    <w:rsid w:val="0017637C"/>
    <w:rsid w:val="00176CAF"/>
    <w:rsid w:val="0017777A"/>
    <w:rsid w:val="0018119B"/>
    <w:rsid w:val="00181297"/>
    <w:rsid w:val="00182B4B"/>
    <w:rsid w:val="00182B56"/>
    <w:rsid w:val="00182C96"/>
    <w:rsid w:val="00182FAD"/>
    <w:rsid w:val="001834AB"/>
    <w:rsid w:val="001841F3"/>
    <w:rsid w:val="001845CE"/>
    <w:rsid w:val="0018482C"/>
    <w:rsid w:val="00184EA5"/>
    <w:rsid w:val="00185F01"/>
    <w:rsid w:val="00185F7C"/>
    <w:rsid w:val="00186192"/>
    <w:rsid w:val="001869FA"/>
    <w:rsid w:val="00187B79"/>
    <w:rsid w:val="00190317"/>
    <w:rsid w:val="00190B3E"/>
    <w:rsid w:val="00191544"/>
    <w:rsid w:val="0019192C"/>
    <w:rsid w:val="0019214A"/>
    <w:rsid w:val="00193448"/>
    <w:rsid w:val="00193657"/>
    <w:rsid w:val="00194074"/>
    <w:rsid w:val="001950F3"/>
    <w:rsid w:val="001953FA"/>
    <w:rsid w:val="00195525"/>
    <w:rsid w:val="0019559A"/>
    <w:rsid w:val="001955CE"/>
    <w:rsid w:val="00195BD2"/>
    <w:rsid w:val="00196ABB"/>
    <w:rsid w:val="00197134"/>
    <w:rsid w:val="001979EA"/>
    <w:rsid w:val="001A04AA"/>
    <w:rsid w:val="001A21F8"/>
    <w:rsid w:val="001A2882"/>
    <w:rsid w:val="001A2934"/>
    <w:rsid w:val="001A31F7"/>
    <w:rsid w:val="001A3FD4"/>
    <w:rsid w:val="001A4125"/>
    <w:rsid w:val="001A4D14"/>
    <w:rsid w:val="001A56D7"/>
    <w:rsid w:val="001A58E6"/>
    <w:rsid w:val="001A60A4"/>
    <w:rsid w:val="001A6173"/>
    <w:rsid w:val="001A677E"/>
    <w:rsid w:val="001A695A"/>
    <w:rsid w:val="001A72FF"/>
    <w:rsid w:val="001A7B4D"/>
    <w:rsid w:val="001B005C"/>
    <w:rsid w:val="001B0159"/>
    <w:rsid w:val="001B0276"/>
    <w:rsid w:val="001B03CF"/>
    <w:rsid w:val="001B07AE"/>
    <w:rsid w:val="001B0F36"/>
    <w:rsid w:val="001B1E0A"/>
    <w:rsid w:val="001B1EAA"/>
    <w:rsid w:val="001B2E22"/>
    <w:rsid w:val="001B362E"/>
    <w:rsid w:val="001B3EED"/>
    <w:rsid w:val="001B4877"/>
    <w:rsid w:val="001B4B32"/>
    <w:rsid w:val="001B5046"/>
    <w:rsid w:val="001B55F4"/>
    <w:rsid w:val="001B592F"/>
    <w:rsid w:val="001B629D"/>
    <w:rsid w:val="001B6C71"/>
    <w:rsid w:val="001B7B41"/>
    <w:rsid w:val="001B7D77"/>
    <w:rsid w:val="001C005D"/>
    <w:rsid w:val="001C37FC"/>
    <w:rsid w:val="001C4BFD"/>
    <w:rsid w:val="001C4D34"/>
    <w:rsid w:val="001C5239"/>
    <w:rsid w:val="001C5D3B"/>
    <w:rsid w:val="001C6397"/>
    <w:rsid w:val="001C73A9"/>
    <w:rsid w:val="001C7B98"/>
    <w:rsid w:val="001C7FDE"/>
    <w:rsid w:val="001D02AC"/>
    <w:rsid w:val="001D08A6"/>
    <w:rsid w:val="001D12F9"/>
    <w:rsid w:val="001D133C"/>
    <w:rsid w:val="001D1D84"/>
    <w:rsid w:val="001D1DE3"/>
    <w:rsid w:val="001D218C"/>
    <w:rsid w:val="001D2496"/>
    <w:rsid w:val="001D2720"/>
    <w:rsid w:val="001D2C41"/>
    <w:rsid w:val="001D2CD8"/>
    <w:rsid w:val="001D38CE"/>
    <w:rsid w:val="001D4996"/>
    <w:rsid w:val="001D4A63"/>
    <w:rsid w:val="001D61D5"/>
    <w:rsid w:val="001D69AB"/>
    <w:rsid w:val="001D6D14"/>
    <w:rsid w:val="001D7642"/>
    <w:rsid w:val="001D7B22"/>
    <w:rsid w:val="001E117D"/>
    <w:rsid w:val="001E1C8C"/>
    <w:rsid w:val="001E1E54"/>
    <w:rsid w:val="001E2D29"/>
    <w:rsid w:val="001E3BB3"/>
    <w:rsid w:val="001E3ED7"/>
    <w:rsid w:val="001E4056"/>
    <w:rsid w:val="001E43E1"/>
    <w:rsid w:val="001E5045"/>
    <w:rsid w:val="001E5284"/>
    <w:rsid w:val="001E5F88"/>
    <w:rsid w:val="001E6390"/>
    <w:rsid w:val="001E70B5"/>
    <w:rsid w:val="001E756C"/>
    <w:rsid w:val="001F069B"/>
    <w:rsid w:val="001F0969"/>
    <w:rsid w:val="001F1164"/>
    <w:rsid w:val="001F1DEB"/>
    <w:rsid w:val="001F1EC0"/>
    <w:rsid w:val="001F1FA6"/>
    <w:rsid w:val="001F2EDE"/>
    <w:rsid w:val="001F3668"/>
    <w:rsid w:val="001F3AE7"/>
    <w:rsid w:val="001F4196"/>
    <w:rsid w:val="001F45B3"/>
    <w:rsid w:val="001F4F14"/>
    <w:rsid w:val="001F4FB9"/>
    <w:rsid w:val="001F55A3"/>
    <w:rsid w:val="001F5921"/>
    <w:rsid w:val="001F5AF3"/>
    <w:rsid w:val="001F68B7"/>
    <w:rsid w:val="001F6C85"/>
    <w:rsid w:val="001F6D08"/>
    <w:rsid w:val="001F6E1E"/>
    <w:rsid w:val="001F7647"/>
    <w:rsid w:val="001F79D8"/>
    <w:rsid w:val="00200BFB"/>
    <w:rsid w:val="002012BE"/>
    <w:rsid w:val="00201414"/>
    <w:rsid w:val="00202BAF"/>
    <w:rsid w:val="002034E9"/>
    <w:rsid w:val="00203923"/>
    <w:rsid w:val="00203A4F"/>
    <w:rsid w:val="00204427"/>
    <w:rsid w:val="002045E1"/>
    <w:rsid w:val="0020474D"/>
    <w:rsid w:val="00205166"/>
    <w:rsid w:val="002060A0"/>
    <w:rsid w:val="00207219"/>
    <w:rsid w:val="00210706"/>
    <w:rsid w:val="00210C50"/>
    <w:rsid w:val="002111D4"/>
    <w:rsid w:val="002114A5"/>
    <w:rsid w:val="0021342B"/>
    <w:rsid w:val="00214591"/>
    <w:rsid w:val="00214B39"/>
    <w:rsid w:val="0021674F"/>
    <w:rsid w:val="00216D6D"/>
    <w:rsid w:val="0021721A"/>
    <w:rsid w:val="002172E3"/>
    <w:rsid w:val="00217B89"/>
    <w:rsid w:val="002208B2"/>
    <w:rsid w:val="0022146E"/>
    <w:rsid w:val="00222217"/>
    <w:rsid w:val="002229A2"/>
    <w:rsid w:val="00222ED3"/>
    <w:rsid w:val="002235BD"/>
    <w:rsid w:val="00223830"/>
    <w:rsid w:val="002240B9"/>
    <w:rsid w:val="002241AD"/>
    <w:rsid w:val="0022635E"/>
    <w:rsid w:val="002265CC"/>
    <w:rsid w:val="00226CBC"/>
    <w:rsid w:val="00230452"/>
    <w:rsid w:val="00230C35"/>
    <w:rsid w:val="002311A0"/>
    <w:rsid w:val="00231AA1"/>
    <w:rsid w:val="00232CCD"/>
    <w:rsid w:val="00232DD6"/>
    <w:rsid w:val="00233158"/>
    <w:rsid w:val="0023371C"/>
    <w:rsid w:val="00233AEC"/>
    <w:rsid w:val="0023422B"/>
    <w:rsid w:val="0023433E"/>
    <w:rsid w:val="002344C5"/>
    <w:rsid w:val="002345D0"/>
    <w:rsid w:val="00234D72"/>
    <w:rsid w:val="0023627A"/>
    <w:rsid w:val="0023654E"/>
    <w:rsid w:val="00236A4A"/>
    <w:rsid w:val="0023717B"/>
    <w:rsid w:val="0024030E"/>
    <w:rsid w:val="0024041A"/>
    <w:rsid w:val="0024074B"/>
    <w:rsid w:val="002407DC"/>
    <w:rsid w:val="00240E20"/>
    <w:rsid w:val="0024149F"/>
    <w:rsid w:val="00241D6A"/>
    <w:rsid w:val="00243418"/>
    <w:rsid w:val="00243B3A"/>
    <w:rsid w:val="002442CE"/>
    <w:rsid w:val="00244F91"/>
    <w:rsid w:val="002466E1"/>
    <w:rsid w:val="0024670B"/>
    <w:rsid w:val="002469E7"/>
    <w:rsid w:val="00246E9F"/>
    <w:rsid w:val="00247418"/>
    <w:rsid w:val="00250BB0"/>
    <w:rsid w:val="00250E0B"/>
    <w:rsid w:val="00250EC7"/>
    <w:rsid w:val="00251170"/>
    <w:rsid w:val="0025251B"/>
    <w:rsid w:val="002529BC"/>
    <w:rsid w:val="00253277"/>
    <w:rsid w:val="00254838"/>
    <w:rsid w:val="0025488B"/>
    <w:rsid w:val="00255384"/>
    <w:rsid w:val="0025561B"/>
    <w:rsid w:val="0025561F"/>
    <w:rsid w:val="00255AE8"/>
    <w:rsid w:val="00255BBC"/>
    <w:rsid w:val="00256F87"/>
    <w:rsid w:val="00256FCD"/>
    <w:rsid w:val="0025728B"/>
    <w:rsid w:val="00257D71"/>
    <w:rsid w:val="00257D8C"/>
    <w:rsid w:val="00257EEF"/>
    <w:rsid w:val="00260332"/>
    <w:rsid w:val="002608D4"/>
    <w:rsid w:val="00260E2D"/>
    <w:rsid w:val="00261A25"/>
    <w:rsid w:val="00261AF2"/>
    <w:rsid w:val="00261F59"/>
    <w:rsid w:val="0026220F"/>
    <w:rsid w:val="0026223B"/>
    <w:rsid w:val="00263349"/>
    <w:rsid w:val="002639A0"/>
    <w:rsid w:val="0026457D"/>
    <w:rsid w:val="002650B8"/>
    <w:rsid w:val="00265C42"/>
    <w:rsid w:val="00266904"/>
    <w:rsid w:val="00266D82"/>
    <w:rsid w:val="002671E5"/>
    <w:rsid w:val="00267826"/>
    <w:rsid w:val="00267BF1"/>
    <w:rsid w:val="0027181F"/>
    <w:rsid w:val="00271FE0"/>
    <w:rsid w:val="0027206B"/>
    <w:rsid w:val="002720E0"/>
    <w:rsid w:val="00272CCF"/>
    <w:rsid w:val="00272F30"/>
    <w:rsid w:val="00273694"/>
    <w:rsid w:val="00274172"/>
    <w:rsid w:val="00274534"/>
    <w:rsid w:val="00274657"/>
    <w:rsid w:val="00274927"/>
    <w:rsid w:val="002752CE"/>
    <w:rsid w:val="00275474"/>
    <w:rsid w:val="002759C2"/>
    <w:rsid w:val="0027624C"/>
    <w:rsid w:val="00276BE4"/>
    <w:rsid w:val="00276BF1"/>
    <w:rsid w:val="0027759E"/>
    <w:rsid w:val="00277C8F"/>
    <w:rsid w:val="00277D62"/>
    <w:rsid w:val="00280EE1"/>
    <w:rsid w:val="00283951"/>
    <w:rsid w:val="00283A3A"/>
    <w:rsid w:val="00283E1E"/>
    <w:rsid w:val="00284CB6"/>
    <w:rsid w:val="00285AE6"/>
    <w:rsid w:val="0028688E"/>
    <w:rsid w:val="002868A3"/>
    <w:rsid w:val="00287111"/>
    <w:rsid w:val="00287D45"/>
    <w:rsid w:val="00290638"/>
    <w:rsid w:val="00290677"/>
    <w:rsid w:val="0029074D"/>
    <w:rsid w:val="002909B2"/>
    <w:rsid w:val="002909C1"/>
    <w:rsid w:val="00290B21"/>
    <w:rsid w:val="002919EA"/>
    <w:rsid w:val="00291FEA"/>
    <w:rsid w:val="0029222B"/>
    <w:rsid w:val="002927A4"/>
    <w:rsid w:val="002929BA"/>
    <w:rsid w:val="00292ADE"/>
    <w:rsid w:val="002935DC"/>
    <w:rsid w:val="002936A6"/>
    <w:rsid w:val="00293811"/>
    <w:rsid w:val="002939A4"/>
    <w:rsid w:val="00293C6E"/>
    <w:rsid w:val="00294D39"/>
    <w:rsid w:val="00295188"/>
    <w:rsid w:val="00296260"/>
    <w:rsid w:val="0029672B"/>
    <w:rsid w:val="00296752"/>
    <w:rsid w:val="00296934"/>
    <w:rsid w:val="00296B8E"/>
    <w:rsid w:val="002A10AA"/>
    <w:rsid w:val="002A15C1"/>
    <w:rsid w:val="002A2536"/>
    <w:rsid w:val="002A29CA"/>
    <w:rsid w:val="002A38EE"/>
    <w:rsid w:val="002A427B"/>
    <w:rsid w:val="002A4C8D"/>
    <w:rsid w:val="002A4EF0"/>
    <w:rsid w:val="002A627D"/>
    <w:rsid w:val="002A6335"/>
    <w:rsid w:val="002A687E"/>
    <w:rsid w:val="002A6977"/>
    <w:rsid w:val="002A69D5"/>
    <w:rsid w:val="002A6C1D"/>
    <w:rsid w:val="002A6D28"/>
    <w:rsid w:val="002A76C4"/>
    <w:rsid w:val="002B0C7C"/>
    <w:rsid w:val="002B1276"/>
    <w:rsid w:val="002B1B2A"/>
    <w:rsid w:val="002B241B"/>
    <w:rsid w:val="002B2B2B"/>
    <w:rsid w:val="002B39A7"/>
    <w:rsid w:val="002B3A5F"/>
    <w:rsid w:val="002B441F"/>
    <w:rsid w:val="002B4499"/>
    <w:rsid w:val="002B4603"/>
    <w:rsid w:val="002B4C51"/>
    <w:rsid w:val="002B594F"/>
    <w:rsid w:val="002B6F64"/>
    <w:rsid w:val="002B788B"/>
    <w:rsid w:val="002B7E29"/>
    <w:rsid w:val="002B7EC4"/>
    <w:rsid w:val="002B7FB8"/>
    <w:rsid w:val="002C146F"/>
    <w:rsid w:val="002C179B"/>
    <w:rsid w:val="002C1A36"/>
    <w:rsid w:val="002C2BBB"/>
    <w:rsid w:val="002C2DD2"/>
    <w:rsid w:val="002C3064"/>
    <w:rsid w:val="002C382A"/>
    <w:rsid w:val="002C3CD2"/>
    <w:rsid w:val="002C4433"/>
    <w:rsid w:val="002C49F5"/>
    <w:rsid w:val="002C4E3A"/>
    <w:rsid w:val="002C5333"/>
    <w:rsid w:val="002C5774"/>
    <w:rsid w:val="002C5944"/>
    <w:rsid w:val="002C59F3"/>
    <w:rsid w:val="002C5B7F"/>
    <w:rsid w:val="002C6106"/>
    <w:rsid w:val="002C64B1"/>
    <w:rsid w:val="002C6E3F"/>
    <w:rsid w:val="002C7718"/>
    <w:rsid w:val="002D02A4"/>
    <w:rsid w:val="002D03E1"/>
    <w:rsid w:val="002D074E"/>
    <w:rsid w:val="002D0823"/>
    <w:rsid w:val="002D09DD"/>
    <w:rsid w:val="002D0D61"/>
    <w:rsid w:val="002D0F76"/>
    <w:rsid w:val="002D136A"/>
    <w:rsid w:val="002D1EB9"/>
    <w:rsid w:val="002D1F54"/>
    <w:rsid w:val="002D26DA"/>
    <w:rsid w:val="002D2E7D"/>
    <w:rsid w:val="002D309B"/>
    <w:rsid w:val="002D326E"/>
    <w:rsid w:val="002D46F8"/>
    <w:rsid w:val="002D4DFF"/>
    <w:rsid w:val="002D56B2"/>
    <w:rsid w:val="002D5E1E"/>
    <w:rsid w:val="002D6E4D"/>
    <w:rsid w:val="002E0539"/>
    <w:rsid w:val="002E069C"/>
    <w:rsid w:val="002E07A0"/>
    <w:rsid w:val="002E0C08"/>
    <w:rsid w:val="002E10C3"/>
    <w:rsid w:val="002E1399"/>
    <w:rsid w:val="002E24E0"/>
    <w:rsid w:val="002E2D35"/>
    <w:rsid w:val="002E2F2F"/>
    <w:rsid w:val="002E3057"/>
    <w:rsid w:val="002E5FAC"/>
    <w:rsid w:val="002E6493"/>
    <w:rsid w:val="002E6BEF"/>
    <w:rsid w:val="002E771B"/>
    <w:rsid w:val="002E7799"/>
    <w:rsid w:val="002E7B77"/>
    <w:rsid w:val="002E7F43"/>
    <w:rsid w:val="002F0F0A"/>
    <w:rsid w:val="002F1F36"/>
    <w:rsid w:val="002F25F8"/>
    <w:rsid w:val="002F2760"/>
    <w:rsid w:val="002F2A0A"/>
    <w:rsid w:val="002F2D7E"/>
    <w:rsid w:val="002F3B4C"/>
    <w:rsid w:val="002F564A"/>
    <w:rsid w:val="002F56EE"/>
    <w:rsid w:val="002F5B58"/>
    <w:rsid w:val="002F5D3A"/>
    <w:rsid w:val="002F634B"/>
    <w:rsid w:val="002F6C93"/>
    <w:rsid w:val="002F6FB5"/>
    <w:rsid w:val="002F7F5A"/>
    <w:rsid w:val="00300AAD"/>
    <w:rsid w:val="00301682"/>
    <w:rsid w:val="003019F4"/>
    <w:rsid w:val="00301AD0"/>
    <w:rsid w:val="00301B27"/>
    <w:rsid w:val="00301CDB"/>
    <w:rsid w:val="003021CA"/>
    <w:rsid w:val="003022AC"/>
    <w:rsid w:val="00302FC1"/>
    <w:rsid w:val="00303B1E"/>
    <w:rsid w:val="00304E85"/>
    <w:rsid w:val="00305796"/>
    <w:rsid w:val="00306EDC"/>
    <w:rsid w:val="0031027B"/>
    <w:rsid w:val="00311256"/>
    <w:rsid w:val="0031176B"/>
    <w:rsid w:val="003117D4"/>
    <w:rsid w:val="003119F3"/>
    <w:rsid w:val="00312201"/>
    <w:rsid w:val="003125C4"/>
    <w:rsid w:val="00312700"/>
    <w:rsid w:val="00312839"/>
    <w:rsid w:val="00312D38"/>
    <w:rsid w:val="00313590"/>
    <w:rsid w:val="00313E98"/>
    <w:rsid w:val="00314409"/>
    <w:rsid w:val="00314868"/>
    <w:rsid w:val="00314B01"/>
    <w:rsid w:val="0032060B"/>
    <w:rsid w:val="00321931"/>
    <w:rsid w:val="00321A4B"/>
    <w:rsid w:val="00322B47"/>
    <w:rsid w:val="00324643"/>
    <w:rsid w:val="00324B6F"/>
    <w:rsid w:val="00324E69"/>
    <w:rsid w:val="00324F00"/>
    <w:rsid w:val="00327195"/>
    <w:rsid w:val="00327229"/>
    <w:rsid w:val="003275A0"/>
    <w:rsid w:val="00327826"/>
    <w:rsid w:val="003300F3"/>
    <w:rsid w:val="00331005"/>
    <w:rsid w:val="00332134"/>
    <w:rsid w:val="00333D79"/>
    <w:rsid w:val="003347CD"/>
    <w:rsid w:val="00334E69"/>
    <w:rsid w:val="0033504E"/>
    <w:rsid w:val="00337B12"/>
    <w:rsid w:val="003405A1"/>
    <w:rsid w:val="00340CD2"/>
    <w:rsid w:val="00340D28"/>
    <w:rsid w:val="00340D5F"/>
    <w:rsid w:val="003429CF"/>
    <w:rsid w:val="00343509"/>
    <w:rsid w:val="00343738"/>
    <w:rsid w:val="0034389C"/>
    <w:rsid w:val="00343BFE"/>
    <w:rsid w:val="00343FB2"/>
    <w:rsid w:val="00344A6B"/>
    <w:rsid w:val="00345EAD"/>
    <w:rsid w:val="00346284"/>
    <w:rsid w:val="00346F80"/>
    <w:rsid w:val="003472A6"/>
    <w:rsid w:val="003508D4"/>
    <w:rsid w:val="003511A9"/>
    <w:rsid w:val="003512B6"/>
    <w:rsid w:val="003512E6"/>
    <w:rsid w:val="00352675"/>
    <w:rsid w:val="003528DF"/>
    <w:rsid w:val="0035335C"/>
    <w:rsid w:val="00353A72"/>
    <w:rsid w:val="00353C23"/>
    <w:rsid w:val="00355967"/>
    <w:rsid w:val="00355B8C"/>
    <w:rsid w:val="003565C6"/>
    <w:rsid w:val="0035665E"/>
    <w:rsid w:val="00356CCF"/>
    <w:rsid w:val="00356CEB"/>
    <w:rsid w:val="00357396"/>
    <w:rsid w:val="003577F3"/>
    <w:rsid w:val="00357969"/>
    <w:rsid w:val="0036048B"/>
    <w:rsid w:val="0036180F"/>
    <w:rsid w:val="003620FF"/>
    <w:rsid w:val="00362497"/>
    <w:rsid w:val="00362A3A"/>
    <w:rsid w:val="00362E7D"/>
    <w:rsid w:val="00363BAB"/>
    <w:rsid w:val="0036432F"/>
    <w:rsid w:val="0036483C"/>
    <w:rsid w:val="003705A8"/>
    <w:rsid w:val="00370713"/>
    <w:rsid w:val="00370F6A"/>
    <w:rsid w:val="0037180B"/>
    <w:rsid w:val="00372605"/>
    <w:rsid w:val="00372D52"/>
    <w:rsid w:val="003731BC"/>
    <w:rsid w:val="00373726"/>
    <w:rsid w:val="00373944"/>
    <w:rsid w:val="00374FBD"/>
    <w:rsid w:val="003754E4"/>
    <w:rsid w:val="00376AF8"/>
    <w:rsid w:val="00376DD0"/>
    <w:rsid w:val="00376E48"/>
    <w:rsid w:val="00377344"/>
    <w:rsid w:val="00377B8F"/>
    <w:rsid w:val="00380272"/>
    <w:rsid w:val="0038080E"/>
    <w:rsid w:val="0038102A"/>
    <w:rsid w:val="00381387"/>
    <w:rsid w:val="003814EA"/>
    <w:rsid w:val="003816CF"/>
    <w:rsid w:val="003819AD"/>
    <w:rsid w:val="00381E71"/>
    <w:rsid w:val="00382328"/>
    <w:rsid w:val="003823CD"/>
    <w:rsid w:val="00382793"/>
    <w:rsid w:val="003832B9"/>
    <w:rsid w:val="00383668"/>
    <w:rsid w:val="00383B20"/>
    <w:rsid w:val="00383EE1"/>
    <w:rsid w:val="003843D1"/>
    <w:rsid w:val="003848B8"/>
    <w:rsid w:val="00384B8B"/>
    <w:rsid w:val="00384FD6"/>
    <w:rsid w:val="003851EA"/>
    <w:rsid w:val="00385FAB"/>
    <w:rsid w:val="00386447"/>
    <w:rsid w:val="003865D0"/>
    <w:rsid w:val="0038672F"/>
    <w:rsid w:val="00387D9C"/>
    <w:rsid w:val="00387EB4"/>
    <w:rsid w:val="00390293"/>
    <w:rsid w:val="0039122D"/>
    <w:rsid w:val="00391D42"/>
    <w:rsid w:val="00392087"/>
    <w:rsid w:val="003940D6"/>
    <w:rsid w:val="003941DA"/>
    <w:rsid w:val="003949BA"/>
    <w:rsid w:val="00394F93"/>
    <w:rsid w:val="003950E5"/>
    <w:rsid w:val="00395871"/>
    <w:rsid w:val="00395922"/>
    <w:rsid w:val="00396EC6"/>
    <w:rsid w:val="0039709D"/>
    <w:rsid w:val="003974A2"/>
    <w:rsid w:val="00397E01"/>
    <w:rsid w:val="003A006A"/>
    <w:rsid w:val="003A0382"/>
    <w:rsid w:val="003A0AC8"/>
    <w:rsid w:val="003A0F51"/>
    <w:rsid w:val="003A0FE7"/>
    <w:rsid w:val="003A17F1"/>
    <w:rsid w:val="003A1CCE"/>
    <w:rsid w:val="003A2B19"/>
    <w:rsid w:val="003A3875"/>
    <w:rsid w:val="003A44A9"/>
    <w:rsid w:val="003A47EE"/>
    <w:rsid w:val="003A4A3A"/>
    <w:rsid w:val="003A4E83"/>
    <w:rsid w:val="003A5B5A"/>
    <w:rsid w:val="003A5C7F"/>
    <w:rsid w:val="003A6446"/>
    <w:rsid w:val="003A68AC"/>
    <w:rsid w:val="003A7845"/>
    <w:rsid w:val="003A7B7B"/>
    <w:rsid w:val="003B052D"/>
    <w:rsid w:val="003B079B"/>
    <w:rsid w:val="003B0B3C"/>
    <w:rsid w:val="003B0FB4"/>
    <w:rsid w:val="003B1C11"/>
    <w:rsid w:val="003B1D0D"/>
    <w:rsid w:val="003B1DA5"/>
    <w:rsid w:val="003B1E17"/>
    <w:rsid w:val="003B1E94"/>
    <w:rsid w:val="003B2E4A"/>
    <w:rsid w:val="003B39C5"/>
    <w:rsid w:val="003B3D2E"/>
    <w:rsid w:val="003B4C54"/>
    <w:rsid w:val="003B582E"/>
    <w:rsid w:val="003B589C"/>
    <w:rsid w:val="003B5A9A"/>
    <w:rsid w:val="003B6D42"/>
    <w:rsid w:val="003B732D"/>
    <w:rsid w:val="003C036E"/>
    <w:rsid w:val="003C113D"/>
    <w:rsid w:val="003C1D84"/>
    <w:rsid w:val="003C1FD6"/>
    <w:rsid w:val="003C2450"/>
    <w:rsid w:val="003C3043"/>
    <w:rsid w:val="003C4076"/>
    <w:rsid w:val="003C416F"/>
    <w:rsid w:val="003C4921"/>
    <w:rsid w:val="003C4E69"/>
    <w:rsid w:val="003C55B6"/>
    <w:rsid w:val="003C5DDD"/>
    <w:rsid w:val="003C6022"/>
    <w:rsid w:val="003C62A6"/>
    <w:rsid w:val="003C6394"/>
    <w:rsid w:val="003C67B2"/>
    <w:rsid w:val="003C6B68"/>
    <w:rsid w:val="003C7029"/>
    <w:rsid w:val="003C75A2"/>
    <w:rsid w:val="003C7782"/>
    <w:rsid w:val="003C7A88"/>
    <w:rsid w:val="003D09A9"/>
    <w:rsid w:val="003D146A"/>
    <w:rsid w:val="003D1C1E"/>
    <w:rsid w:val="003D2323"/>
    <w:rsid w:val="003D24EC"/>
    <w:rsid w:val="003D25EE"/>
    <w:rsid w:val="003D2A7B"/>
    <w:rsid w:val="003D2E07"/>
    <w:rsid w:val="003D38CE"/>
    <w:rsid w:val="003D42E0"/>
    <w:rsid w:val="003D46CD"/>
    <w:rsid w:val="003D4C65"/>
    <w:rsid w:val="003D5671"/>
    <w:rsid w:val="003D6C2D"/>
    <w:rsid w:val="003D7134"/>
    <w:rsid w:val="003D7C4C"/>
    <w:rsid w:val="003E155B"/>
    <w:rsid w:val="003E18AB"/>
    <w:rsid w:val="003E4518"/>
    <w:rsid w:val="003E4DB3"/>
    <w:rsid w:val="003E5C51"/>
    <w:rsid w:val="003E5F4B"/>
    <w:rsid w:val="003E701E"/>
    <w:rsid w:val="003E75D0"/>
    <w:rsid w:val="003F0F6E"/>
    <w:rsid w:val="003F0FA6"/>
    <w:rsid w:val="003F1E18"/>
    <w:rsid w:val="003F22B1"/>
    <w:rsid w:val="003F2A24"/>
    <w:rsid w:val="003F39EA"/>
    <w:rsid w:val="003F406D"/>
    <w:rsid w:val="003F468D"/>
    <w:rsid w:val="003F4B65"/>
    <w:rsid w:val="003F5B05"/>
    <w:rsid w:val="003F5D55"/>
    <w:rsid w:val="003F6083"/>
    <w:rsid w:val="003F6639"/>
    <w:rsid w:val="003F6839"/>
    <w:rsid w:val="003F6C0D"/>
    <w:rsid w:val="003F7571"/>
    <w:rsid w:val="003F7A99"/>
    <w:rsid w:val="004005F7"/>
    <w:rsid w:val="0040078C"/>
    <w:rsid w:val="004012AD"/>
    <w:rsid w:val="00401556"/>
    <w:rsid w:val="00401837"/>
    <w:rsid w:val="00401956"/>
    <w:rsid w:val="00401D09"/>
    <w:rsid w:val="004022D4"/>
    <w:rsid w:val="00402603"/>
    <w:rsid w:val="004026B5"/>
    <w:rsid w:val="00403598"/>
    <w:rsid w:val="00403C07"/>
    <w:rsid w:val="004042BC"/>
    <w:rsid w:val="00404A55"/>
    <w:rsid w:val="00405360"/>
    <w:rsid w:val="004053DA"/>
    <w:rsid w:val="004054B0"/>
    <w:rsid w:val="0040683F"/>
    <w:rsid w:val="00406950"/>
    <w:rsid w:val="00407AEF"/>
    <w:rsid w:val="00407F9C"/>
    <w:rsid w:val="00407FB8"/>
    <w:rsid w:val="004106E5"/>
    <w:rsid w:val="00410AB0"/>
    <w:rsid w:val="00410CA0"/>
    <w:rsid w:val="00410D35"/>
    <w:rsid w:val="00411C3B"/>
    <w:rsid w:val="00411C44"/>
    <w:rsid w:val="00412525"/>
    <w:rsid w:val="004133D0"/>
    <w:rsid w:val="00413BDE"/>
    <w:rsid w:val="0041443D"/>
    <w:rsid w:val="00414B79"/>
    <w:rsid w:val="00416B66"/>
    <w:rsid w:val="00416D7F"/>
    <w:rsid w:val="00417073"/>
    <w:rsid w:val="004173E5"/>
    <w:rsid w:val="00417A43"/>
    <w:rsid w:val="00417BE5"/>
    <w:rsid w:val="004204DE"/>
    <w:rsid w:val="00420D46"/>
    <w:rsid w:val="0042128D"/>
    <w:rsid w:val="004212CB"/>
    <w:rsid w:val="004213B4"/>
    <w:rsid w:val="00421CBA"/>
    <w:rsid w:val="00421FC2"/>
    <w:rsid w:val="004222CC"/>
    <w:rsid w:val="00423E11"/>
    <w:rsid w:val="00425746"/>
    <w:rsid w:val="00425A75"/>
    <w:rsid w:val="00425ACB"/>
    <w:rsid w:val="00425EC6"/>
    <w:rsid w:val="00426431"/>
    <w:rsid w:val="00427084"/>
    <w:rsid w:val="0042715C"/>
    <w:rsid w:val="00427488"/>
    <w:rsid w:val="00430212"/>
    <w:rsid w:val="004305AA"/>
    <w:rsid w:val="004310AD"/>
    <w:rsid w:val="004314C7"/>
    <w:rsid w:val="00431FF2"/>
    <w:rsid w:val="0043293E"/>
    <w:rsid w:val="00432950"/>
    <w:rsid w:val="004334CC"/>
    <w:rsid w:val="00435275"/>
    <w:rsid w:val="00435B2C"/>
    <w:rsid w:val="00435D4E"/>
    <w:rsid w:val="00436146"/>
    <w:rsid w:val="0043627D"/>
    <w:rsid w:val="00436870"/>
    <w:rsid w:val="004376C5"/>
    <w:rsid w:val="0043785A"/>
    <w:rsid w:val="00440857"/>
    <w:rsid w:val="004408D1"/>
    <w:rsid w:val="00440B47"/>
    <w:rsid w:val="00440F8A"/>
    <w:rsid w:val="004435C2"/>
    <w:rsid w:val="00443A8A"/>
    <w:rsid w:val="00443E6C"/>
    <w:rsid w:val="00443EE9"/>
    <w:rsid w:val="00444573"/>
    <w:rsid w:val="00444C09"/>
    <w:rsid w:val="00445436"/>
    <w:rsid w:val="00445811"/>
    <w:rsid w:val="00446FBA"/>
    <w:rsid w:val="00447350"/>
    <w:rsid w:val="004506CC"/>
    <w:rsid w:val="004507C2"/>
    <w:rsid w:val="00451879"/>
    <w:rsid w:val="00451C62"/>
    <w:rsid w:val="00452110"/>
    <w:rsid w:val="00452BAD"/>
    <w:rsid w:val="00452F97"/>
    <w:rsid w:val="00453A57"/>
    <w:rsid w:val="004541FE"/>
    <w:rsid w:val="00454806"/>
    <w:rsid w:val="00454F4C"/>
    <w:rsid w:val="00455473"/>
    <w:rsid w:val="00455A75"/>
    <w:rsid w:val="00456DAC"/>
    <w:rsid w:val="004600A6"/>
    <w:rsid w:val="004607AD"/>
    <w:rsid w:val="004607AE"/>
    <w:rsid w:val="004615C9"/>
    <w:rsid w:val="00461956"/>
    <w:rsid w:val="00461F8F"/>
    <w:rsid w:val="004620C9"/>
    <w:rsid w:val="0046285A"/>
    <w:rsid w:val="00463014"/>
    <w:rsid w:val="0046453C"/>
    <w:rsid w:val="00465A9B"/>
    <w:rsid w:val="00465CE5"/>
    <w:rsid w:val="004666DA"/>
    <w:rsid w:val="004679AE"/>
    <w:rsid w:val="00470AA0"/>
    <w:rsid w:val="00472368"/>
    <w:rsid w:val="00472D93"/>
    <w:rsid w:val="004738FE"/>
    <w:rsid w:val="00473ED3"/>
    <w:rsid w:val="00474601"/>
    <w:rsid w:val="004750D8"/>
    <w:rsid w:val="00475386"/>
    <w:rsid w:val="0047667D"/>
    <w:rsid w:val="004766EC"/>
    <w:rsid w:val="00476ECE"/>
    <w:rsid w:val="004775D0"/>
    <w:rsid w:val="00481565"/>
    <w:rsid w:val="00481DDA"/>
    <w:rsid w:val="004829CD"/>
    <w:rsid w:val="004834C2"/>
    <w:rsid w:val="00483A8C"/>
    <w:rsid w:val="00484B1B"/>
    <w:rsid w:val="00484EC6"/>
    <w:rsid w:val="00484F9F"/>
    <w:rsid w:val="00485443"/>
    <w:rsid w:val="004858EE"/>
    <w:rsid w:val="0048600C"/>
    <w:rsid w:val="00486112"/>
    <w:rsid w:val="00486292"/>
    <w:rsid w:val="00486D4E"/>
    <w:rsid w:val="00486F5F"/>
    <w:rsid w:val="00490018"/>
    <w:rsid w:val="00490C7A"/>
    <w:rsid w:val="00490FD4"/>
    <w:rsid w:val="00491301"/>
    <w:rsid w:val="00491E40"/>
    <w:rsid w:val="00493FC9"/>
    <w:rsid w:val="004941E1"/>
    <w:rsid w:val="00494888"/>
    <w:rsid w:val="00494B39"/>
    <w:rsid w:val="00494EB6"/>
    <w:rsid w:val="004955AD"/>
    <w:rsid w:val="00495619"/>
    <w:rsid w:val="00496886"/>
    <w:rsid w:val="00496A9A"/>
    <w:rsid w:val="004A0196"/>
    <w:rsid w:val="004A0A65"/>
    <w:rsid w:val="004A12C3"/>
    <w:rsid w:val="004A1737"/>
    <w:rsid w:val="004A1E81"/>
    <w:rsid w:val="004A20DC"/>
    <w:rsid w:val="004A3708"/>
    <w:rsid w:val="004A3771"/>
    <w:rsid w:val="004A41CE"/>
    <w:rsid w:val="004A4CBA"/>
    <w:rsid w:val="004A59B3"/>
    <w:rsid w:val="004A5E2E"/>
    <w:rsid w:val="004A6156"/>
    <w:rsid w:val="004A62A7"/>
    <w:rsid w:val="004A6788"/>
    <w:rsid w:val="004A6BCF"/>
    <w:rsid w:val="004B01D1"/>
    <w:rsid w:val="004B1278"/>
    <w:rsid w:val="004B20F4"/>
    <w:rsid w:val="004B28BB"/>
    <w:rsid w:val="004B3013"/>
    <w:rsid w:val="004B327C"/>
    <w:rsid w:val="004B3AEC"/>
    <w:rsid w:val="004B3B3D"/>
    <w:rsid w:val="004B4090"/>
    <w:rsid w:val="004B43B9"/>
    <w:rsid w:val="004B4F57"/>
    <w:rsid w:val="004B6103"/>
    <w:rsid w:val="004B6F08"/>
    <w:rsid w:val="004B739C"/>
    <w:rsid w:val="004B77DC"/>
    <w:rsid w:val="004B7A1E"/>
    <w:rsid w:val="004B7C29"/>
    <w:rsid w:val="004B7FEF"/>
    <w:rsid w:val="004C0545"/>
    <w:rsid w:val="004C0F48"/>
    <w:rsid w:val="004C1528"/>
    <w:rsid w:val="004C180B"/>
    <w:rsid w:val="004C2E44"/>
    <w:rsid w:val="004C4899"/>
    <w:rsid w:val="004C5021"/>
    <w:rsid w:val="004C50E9"/>
    <w:rsid w:val="004C5258"/>
    <w:rsid w:val="004C5EBE"/>
    <w:rsid w:val="004C64D0"/>
    <w:rsid w:val="004C6760"/>
    <w:rsid w:val="004C6B74"/>
    <w:rsid w:val="004C6DC0"/>
    <w:rsid w:val="004C7096"/>
    <w:rsid w:val="004D0A12"/>
    <w:rsid w:val="004D0B88"/>
    <w:rsid w:val="004D0C03"/>
    <w:rsid w:val="004D13A9"/>
    <w:rsid w:val="004D1CC4"/>
    <w:rsid w:val="004D24B4"/>
    <w:rsid w:val="004D2617"/>
    <w:rsid w:val="004D2BAC"/>
    <w:rsid w:val="004D3679"/>
    <w:rsid w:val="004D3780"/>
    <w:rsid w:val="004D386A"/>
    <w:rsid w:val="004D39D6"/>
    <w:rsid w:val="004D41C9"/>
    <w:rsid w:val="004D43C8"/>
    <w:rsid w:val="004D4AEB"/>
    <w:rsid w:val="004D52E1"/>
    <w:rsid w:val="004D56D8"/>
    <w:rsid w:val="004D5AEB"/>
    <w:rsid w:val="004D6AFD"/>
    <w:rsid w:val="004D7134"/>
    <w:rsid w:val="004D71BF"/>
    <w:rsid w:val="004D7787"/>
    <w:rsid w:val="004D78A7"/>
    <w:rsid w:val="004E009B"/>
    <w:rsid w:val="004E2527"/>
    <w:rsid w:val="004E2C80"/>
    <w:rsid w:val="004E6C56"/>
    <w:rsid w:val="004E6E55"/>
    <w:rsid w:val="004F08EB"/>
    <w:rsid w:val="004F0CD8"/>
    <w:rsid w:val="004F10B7"/>
    <w:rsid w:val="004F1590"/>
    <w:rsid w:val="004F258B"/>
    <w:rsid w:val="004F2D0B"/>
    <w:rsid w:val="004F33E3"/>
    <w:rsid w:val="004F3F08"/>
    <w:rsid w:val="004F4B30"/>
    <w:rsid w:val="004F5DD1"/>
    <w:rsid w:val="004F6077"/>
    <w:rsid w:val="004F67A7"/>
    <w:rsid w:val="004F6901"/>
    <w:rsid w:val="004F6ABF"/>
    <w:rsid w:val="004F785E"/>
    <w:rsid w:val="005001A8"/>
    <w:rsid w:val="0050168E"/>
    <w:rsid w:val="005025F4"/>
    <w:rsid w:val="005026E4"/>
    <w:rsid w:val="00503295"/>
    <w:rsid w:val="00503646"/>
    <w:rsid w:val="00503A20"/>
    <w:rsid w:val="00503AEF"/>
    <w:rsid w:val="00503ECC"/>
    <w:rsid w:val="00504284"/>
    <w:rsid w:val="005043F3"/>
    <w:rsid w:val="005045E7"/>
    <w:rsid w:val="00504AAB"/>
    <w:rsid w:val="005052A0"/>
    <w:rsid w:val="005052C5"/>
    <w:rsid w:val="00506C4F"/>
    <w:rsid w:val="00506E6D"/>
    <w:rsid w:val="00507754"/>
    <w:rsid w:val="0051001E"/>
    <w:rsid w:val="00510C7E"/>
    <w:rsid w:val="00510E8A"/>
    <w:rsid w:val="00511096"/>
    <w:rsid w:val="00511349"/>
    <w:rsid w:val="00512C63"/>
    <w:rsid w:val="005132DB"/>
    <w:rsid w:val="00514348"/>
    <w:rsid w:val="005149A3"/>
    <w:rsid w:val="00515029"/>
    <w:rsid w:val="0051535C"/>
    <w:rsid w:val="00515C29"/>
    <w:rsid w:val="00516386"/>
    <w:rsid w:val="00516A9D"/>
    <w:rsid w:val="00516BA0"/>
    <w:rsid w:val="00517146"/>
    <w:rsid w:val="00517726"/>
    <w:rsid w:val="00517F07"/>
    <w:rsid w:val="00520180"/>
    <w:rsid w:val="00520310"/>
    <w:rsid w:val="0052032E"/>
    <w:rsid w:val="005208E6"/>
    <w:rsid w:val="00520DB9"/>
    <w:rsid w:val="00521A4B"/>
    <w:rsid w:val="00521F6D"/>
    <w:rsid w:val="00522407"/>
    <w:rsid w:val="00522F4F"/>
    <w:rsid w:val="00524464"/>
    <w:rsid w:val="00526729"/>
    <w:rsid w:val="0052788F"/>
    <w:rsid w:val="005311F3"/>
    <w:rsid w:val="00531468"/>
    <w:rsid w:val="00531BE1"/>
    <w:rsid w:val="0053249C"/>
    <w:rsid w:val="005328EE"/>
    <w:rsid w:val="00532E5A"/>
    <w:rsid w:val="00533152"/>
    <w:rsid w:val="00534B3D"/>
    <w:rsid w:val="00534D4F"/>
    <w:rsid w:val="0053664E"/>
    <w:rsid w:val="00536F3C"/>
    <w:rsid w:val="005377D2"/>
    <w:rsid w:val="005378FA"/>
    <w:rsid w:val="00537992"/>
    <w:rsid w:val="00540DA1"/>
    <w:rsid w:val="005422BA"/>
    <w:rsid w:val="00542A91"/>
    <w:rsid w:val="00542D1F"/>
    <w:rsid w:val="00543683"/>
    <w:rsid w:val="005439C7"/>
    <w:rsid w:val="00543A77"/>
    <w:rsid w:val="005441F2"/>
    <w:rsid w:val="00544F90"/>
    <w:rsid w:val="00545916"/>
    <w:rsid w:val="0054682B"/>
    <w:rsid w:val="00546EFF"/>
    <w:rsid w:val="0054761F"/>
    <w:rsid w:val="0055029C"/>
    <w:rsid w:val="00550807"/>
    <w:rsid w:val="00550F01"/>
    <w:rsid w:val="00550FE5"/>
    <w:rsid w:val="00551351"/>
    <w:rsid w:val="00551B26"/>
    <w:rsid w:val="00551B64"/>
    <w:rsid w:val="00552153"/>
    <w:rsid w:val="00552C7B"/>
    <w:rsid w:val="005537C3"/>
    <w:rsid w:val="005539DF"/>
    <w:rsid w:val="00553C07"/>
    <w:rsid w:val="00553D02"/>
    <w:rsid w:val="00554164"/>
    <w:rsid w:val="00555412"/>
    <w:rsid w:val="00555577"/>
    <w:rsid w:val="00555B46"/>
    <w:rsid w:val="00556894"/>
    <w:rsid w:val="00556959"/>
    <w:rsid w:val="00556A29"/>
    <w:rsid w:val="00556B87"/>
    <w:rsid w:val="00556BA5"/>
    <w:rsid w:val="00556D7D"/>
    <w:rsid w:val="005575B1"/>
    <w:rsid w:val="00560173"/>
    <w:rsid w:val="0056062B"/>
    <w:rsid w:val="005607C9"/>
    <w:rsid w:val="00560F3E"/>
    <w:rsid w:val="005610D9"/>
    <w:rsid w:val="005616E7"/>
    <w:rsid w:val="005618B0"/>
    <w:rsid w:val="005619AF"/>
    <w:rsid w:val="00561A17"/>
    <w:rsid w:val="00561EB8"/>
    <w:rsid w:val="00562CB1"/>
    <w:rsid w:val="005634E5"/>
    <w:rsid w:val="00563E6F"/>
    <w:rsid w:val="005649CD"/>
    <w:rsid w:val="00565A47"/>
    <w:rsid w:val="00565B07"/>
    <w:rsid w:val="00566266"/>
    <w:rsid w:val="005663FB"/>
    <w:rsid w:val="00570A15"/>
    <w:rsid w:val="005712D6"/>
    <w:rsid w:val="00571679"/>
    <w:rsid w:val="005717B9"/>
    <w:rsid w:val="005718A3"/>
    <w:rsid w:val="0057190B"/>
    <w:rsid w:val="00571A08"/>
    <w:rsid w:val="00571C3C"/>
    <w:rsid w:val="00571FE9"/>
    <w:rsid w:val="00572497"/>
    <w:rsid w:val="0057260B"/>
    <w:rsid w:val="005728DA"/>
    <w:rsid w:val="00574A37"/>
    <w:rsid w:val="00574DB8"/>
    <w:rsid w:val="00574DC5"/>
    <w:rsid w:val="005752E2"/>
    <w:rsid w:val="0057541E"/>
    <w:rsid w:val="00575B57"/>
    <w:rsid w:val="00576EAC"/>
    <w:rsid w:val="00577965"/>
    <w:rsid w:val="00580562"/>
    <w:rsid w:val="00581363"/>
    <w:rsid w:val="00581457"/>
    <w:rsid w:val="0058157E"/>
    <w:rsid w:val="00581DDD"/>
    <w:rsid w:val="005827E2"/>
    <w:rsid w:val="00583533"/>
    <w:rsid w:val="00583636"/>
    <w:rsid w:val="0058363D"/>
    <w:rsid w:val="005837FA"/>
    <w:rsid w:val="005838F8"/>
    <w:rsid w:val="00583DB2"/>
    <w:rsid w:val="00583E24"/>
    <w:rsid w:val="0058412F"/>
    <w:rsid w:val="0058677F"/>
    <w:rsid w:val="005869B4"/>
    <w:rsid w:val="00586EE1"/>
    <w:rsid w:val="005872C9"/>
    <w:rsid w:val="0058736D"/>
    <w:rsid w:val="0058790C"/>
    <w:rsid w:val="00590EF6"/>
    <w:rsid w:val="00591CD4"/>
    <w:rsid w:val="00592C9F"/>
    <w:rsid w:val="00592CFB"/>
    <w:rsid w:val="005936EF"/>
    <w:rsid w:val="00594362"/>
    <w:rsid w:val="005945C5"/>
    <w:rsid w:val="005945F6"/>
    <w:rsid w:val="00594B20"/>
    <w:rsid w:val="005958F1"/>
    <w:rsid w:val="0059596C"/>
    <w:rsid w:val="00596560"/>
    <w:rsid w:val="005A0ABF"/>
    <w:rsid w:val="005A0BF9"/>
    <w:rsid w:val="005A0C99"/>
    <w:rsid w:val="005A0CDD"/>
    <w:rsid w:val="005A0FA5"/>
    <w:rsid w:val="005A1164"/>
    <w:rsid w:val="005A1575"/>
    <w:rsid w:val="005A38CF"/>
    <w:rsid w:val="005A400D"/>
    <w:rsid w:val="005A422C"/>
    <w:rsid w:val="005A434B"/>
    <w:rsid w:val="005A5461"/>
    <w:rsid w:val="005A5A05"/>
    <w:rsid w:val="005A5CE3"/>
    <w:rsid w:val="005A5E98"/>
    <w:rsid w:val="005A73DA"/>
    <w:rsid w:val="005A7DD5"/>
    <w:rsid w:val="005B144F"/>
    <w:rsid w:val="005B1D82"/>
    <w:rsid w:val="005B21C8"/>
    <w:rsid w:val="005B22E7"/>
    <w:rsid w:val="005B24F5"/>
    <w:rsid w:val="005B2522"/>
    <w:rsid w:val="005B29DD"/>
    <w:rsid w:val="005B2AF2"/>
    <w:rsid w:val="005B2D25"/>
    <w:rsid w:val="005B3698"/>
    <w:rsid w:val="005B3A1B"/>
    <w:rsid w:val="005B3D11"/>
    <w:rsid w:val="005B4284"/>
    <w:rsid w:val="005B5C04"/>
    <w:rsid w:val="005B67C6"/>
    <w:rsid w:val="005B6D5F"/>
    <w:rsid w:val="005B7D6F"/>
    <w:rsid w:val="005C0B0F"/>
    <w:rsid w:val="005C0F03"/>
    <w:rsid w:val="005C10DC"/>
    <w:rsid w:val="005C2392"/>
    <w:rsid w:val="005C3203"/>
    <w:rsid w:val="005C32C6"/>
    <w:rsid w:val="005C3B74"/>
    <w:rsid w:val="005C3BBB"/>
    <w:rsid w:val="005C4356"/>
    <w:rsid w:val="005C4686"/>
    <w:rsid w:val="005C5C2D"/>
    <w:rsid w:val="005C5E3A"/>
    <w:rsid w:val="005C5E9D"/>
    <w:rsid w:val="005C5FF2"/>
    <w:rsid w:val="005C7923"/>
    <w:rsid w:val="005C7B42"/>
    <w:rsid w:val="005D16ED"/>
    <w:rsid w:val="005D1737"/>
    <w:rsid w:val="005D1763"/>
    <w:rsid w:val="005D184C"/>
    <w:rsid w:val="005D288E"/>
    <w:rsid w:val="005D358A"/>
    <w:rsid w:val="005D36C7"/>
    <w:rsid w:val="005D42E1"/>
    <w:rsid w:val="005D51DB"/>
    <w:rsid w:val="005D55A1"/>
    <w:rsid w:val="005D5B70"/>
    <w:rsid w:val="005D6283"/>
    <w:rsid w:val="005D7A50"/>
    <w:rsid w:val="005D7FE0"/>
    <w:rsid w:val="005E0307"/>
    <w:rsid w:val="005E1A71"/>
    <w:rsid w:val="005E2E7C"/>
    <w:rsid w:val="005E2F47"/>
    <w:rsid w:val="005E34A2"/>
    <w:rsid w:val="005E392D"/>
    <w:rsid w:val="005E3AF0"/>
    <w:rsid w:val="005E3C71"/>
    <w:rsid w:val="005E503C"/>
    <w:rsid w:val="005E5307"/>
    <w:rsid w:val="005E5660"/>
    <w:rsid w:val="005E5D62"/>
    <w:rsid w:val="005E79CF"/>
    <w:rsid w:val="005E7C94"/>
    <w:rsid w:val="005F010D"/>
    <w:rsid w:val="005F0AD9"/>
    <w:rsid w:val="005F1475"/>
    <w:rsid w:val="005F1EF7"/>
    <w:rsid w:val="005F1F05"/>
    <w:rsid w:val="005F2042"/>
    <w:rsid w:val="005F2106"/>
    <w:rsid w:val="005F243B"/>
    <w:rsid w:val="005F2459"/>
    <w:rsid w:val="005F4594"/>
    <w:rsid w:val="005F56E4"/>
    <w:rsid w:val="005F5AC8"/>
    <w:rsid w:val="005F6458"/>
    <w:rsid w:val="005F669D"/>
    <w:rsid w:val="005F6BC1"/>
    <w:rsid w:val="005F7001"/>
    <w:rsid w:val="0060038C"/>
    <w:rsid w:val="00600797"/>
    <w:rsid w:val="00601329"/>
    <w:rsid w:val="006015CF"/>
    <w:rsid w:val="006018E3"/>
    <w:rsid w:val="00601FBE"/>
    <w:rsid w:val="00602A02"/>
    <w:rsid w:val="00602CC3"/>
    <w:rsid w:val="00603F61"/>
    <w:rsid w:val="00604908"/>
    <w:rsid w:val="00605842"/>
    <w:rsid w:val="00607994"/>
    <w:rsid w:val="0061176F"/>
    <w:rsid w:val="006120EA"/>
    <w:rsid w:val="00612C03"/>
    <w:rsid w:val="00613ACB"/>
    <w:rsid w:val="006140D7"/>
    <w:rsid w:val="0061471E"/>
    <w:rsid w:val="0061741E"/>
    <w:rsid w:val="006175E9"/>
    <w:rsid w:val="006178DB"/>
    <w:rsid w:val="00617CA4"/>
    <w:rsid w:val="00620BF8"/>
    <w:rsid w:val="00620D3B"/>
    <w:rsid w:val="00621331"/>
    <w:rsid w:val="00621372"/>
    <w:rsid w:val="00621907"/>
    <w:rsid w:val="00621C1A"/>
    <w:rsid w:val="00621D71"/>
    <w:rsid w:val="00621F8E"/>
    <w:rsid w:val="00622560"/>
    <w:rsid w:val="00622713"/>
    <w:rsid w:val="00622879"/>
    <w:rsid w:val="00622F02"/>
    <w:rsid w:val="0062383F"/>
    <w:rsid w:val="00623A24"/>
    <w:rsid w:val="00623E17"/>
    <w:rsid w:val="006240FF"/>
    <w:rsid w:val="006241EF"/>
    <w:rsid w:val="00624BC9"/>
    <w:rsid w:val="00624F55"/>
    <w:rsid w:val="006255DE"/>
    <w:rsid w:val="00625A45"/>
    <w:rsid w:val="00627AF6"/>
    <w:rsid w:val="00627B30"/>
    <w:rsid w:val="00627BBD"/>
    <w:rsid w:val="006306DB"/>
    <w:rsid w:val="00630F73"/>
    <w:rsid w:val="006312C7"/>
    <w:rsid w:val="00631F3B"/>
    <w:rsid w:val="00632B8A"/>
    <w:rsid w:val="00633185"/>
    <w:rsid w:val="0063370F"/>
    <w:rsid w:val="006337C0"/>
    <w:rsid w:val="00633881"/>
    <w:rsid w:val="006344EA"/>
    <w:rsid w:val="00634725"/>
    <w:rsid w:val="00634E22"/>
    <w:rsid w:val="00635D48"/>
    <w:rsid w:val="00635F40"/>
    <w:rsid w:val="006363C6"/>
    <w:rsid w:val="0063762A"/>
    <w:rsid w:val="00637F6D"/>
    <w:rsid w:val="0064029A"/>
    <w:rsid w:val="00640527"/>
    <w:rsid w:val="00640ECB"/>
    <w:rsid w:val="00641F89"/>
    <w:rsid w:val="00642A84"/>
    <w:rsid w:val="00642F3F"/>
    <w:rsid w:val="00643339"/>
    <w:rsid w:val="00643CAE"/>
    <w:rsid w:val="00644354"/>
    <w:rsid w:val="0064566D"/>
    <w:rsid w:val="006469E1"/>
    <w:rsid w:val="006472AE"/>
    <w:rsid w:val="00647CF2"/>
    <w:rsid w:val="00647EE5"/>
    <w:rsid w:val="00651159"/>
    <w:rsid w:val="00651C0C"/>
    <w:rsid w:val="00651DEC"/>
    <w:rsid w:val="00652365"/>
    <w:rsid w:val="00652A75"/>
    <w:rsid w:val="00653F0C"/>
    <w:rsid w:val="00654769"/>
    <w:rsid w:val="00654820"/>
    <w:rsid w:val="006559BB"/>
    <w:rsid w:val="00655B61"/>
    <w:rsid w:val="00655E11"/>
    <w:rsid w:val="006561E1"/>
    <w:rsid w:val="006564E9"/>
    <w:rsid w:val="00656E41"/>
    <w:rsid w:val="0065773D"/>
    <w:rsid w:val="00657FE2"/>
    <w:rsid w:val="0066052F"/>
    <w:rsid w:val="00661D79"/>
    <w:rsid w:val="006623F6"/>
    <w:rsid w:val="00663191"/>
    <w:rsid w:val="00664BA7"/>
    <w:rsid w:val="006656A7"/>
    <w:rsid w:val="00665F8B"/>
    <w:rsid w:val="00666445"/>
    <w:rsid w:val="0066660C"/>
    <w:rsid w:val="00666779"/>
    <w:rsid w:val="00666BD7"/>
    <w:rsid w:val="0067041A"/>
    <w:rsid w:val="006718AC"/>
    <w:rsid w:val="00671E29"/>
    <w:rsid w:val="00672ED9"/>
    <w:rsid w:val="00673F17"/>
    <w:rsid w:val="00673F44"/>
    <w:rsid w:val="006741E5"/>
    <w:rsid w:val="00674390"/>
    <w:rsid w:val="006748F5"/>
    <w:rsid w:val="00675922"/>
    <w:rsid w:val="00675BAB"/>
    <w:rsid w:val="006774FB"/>
    <w:rsid w:val="00677CEC"/>
    <w:rsid w:val="00680B09"/>
    <w:rsid w:val="00681C77"/>
    <w:rsid w:val="00681CE5"/>
    <w:rsid w:val="0068202D"/>
    <w:rsid w:val="0068307F"/>
    <w:rsid w:val="006834AB"/>
    <w:rsid w:val="006836B8"/>
    <w:rsid w:val="0068374B"/>
    <w:rsid w:val="006839F7"/>
    <w:rsid w:val="00683A99"/>
    <w:rsid w:val="00683CA9"/>
    <w:rsid w:val="00684930"/>
    <w:rsid w:val="00684DED"/>
    <w:rsid w:val="0068584A"/>
    <w:rsid w:val="00685A6C"/>
    <w:rsid w:val="006868CE"/>
    <w:rsid w:val="00686BF8"/>
    <w:rsid w:val="00686DF9"/>
    <w:rsid w:val="006870A6"/>
    <w:rsid w:val="00687DA6"/>
    <w:rsid w:val="00690191"/>
    <w:rsid w:val="00690404"/>
    <w:rsid w:val="00691796"/>
    <w:rsid w:val="00691857"/>
    <w:rsid w:val="0069238B"/>
    <w:rsid w:val="00692C62"/>
    <w:rsid w:val="00693629"/>
    <w:rsid w:val="00693A64"/>
    <w:rsid w:val="00693D06"/>
    <w:rsid w:val="006943DE"/>
    <w:rsid w:val="00694423"/>
    <w:rsid w:val="006945B9"/>
    <w:rsid w:val="00695B54"/>
    <w:rsid w:val="00695BE1"/>
    <w:rsid w:val="00696446"/>
    <w:rsid w:val="006966E1"/>
    <w:rsid w:val="00696B56"/>
    <w:rsid w:val="00696F04"/>
    <w:rsid w:val="006970A3"/>
    <w:rsid w:val="006974A9"/>
    <w:rsid w:val="00697577"/>
    <w:rsid w:val="006975F5"/>
    <w:rsid w:val="00697A94"/>
    <w:rsid w:val="00697AC3"/>
    <w:rsid w:val="006A0B04"/>
    <w:rsid w:val="006A0F75"/>
    <w:rsid w:val="006A1C68"/>
    <w:rsid w:val="006A1D8C"/>
    <w:rsid w:val="006A246C"/>
    <w:rsid w:val="006A2724"/>
    <w:rsid w:val="006A2D86"/>
    <w:rsid w:val="006A3247"/>
    <w:rsid w:val="006A32A8"/>
    <w:rsid w:val="006A3A8F"/>
    <w:rsid w:val="006A4184"/>
    <w:rsid w:val="006A420F"/>
    <w:rsid w:val="006A43EB"/>
    <w:rsid w:val="006A49E3"/>
    <w:rsid w:val="006A4AE5"/>
    <w:rsid w:val="006A4E1E"/>
    <w:rsid w:val="006A4F70"/>
    <w:rsid w:val="006A52B3"/>
    <w:rsid w:val="006A5522"/>
    <w:rsid w:val="006A5EA1"/>
    <w:rsid w:val="006A5EDE"/>
    <w:rsid w:val="006A6F6E"/>
    <w:rsid w:val="006A7A1D"/>
    <w:rsid w:val="006A7A8E"/>
    <w:rsid w:val="006A7B22"/>
    <w:rsid w:val="006B111F"/>
    <w:rsid w:val="006B11A3"/>
    <w:rsid w:val="006B124C"/>
    <w:rsid w:val="006B1F1E"/>
    <w:rsid w:val="006B2370"/>
    <w:rsid w:val="006B2914"/>
    <w:rsid w:val="006B388B"/>
    <w:rsid w:val="006B3D4A"/>
    <w:rsid w:val="006B6068"/>
    <w:rsid w:val="006B6267"/>
    <w:rsid w:val="006B6600"/>
    <w:rsid w:val="006B6F89"/>
    <w:rsid w:val="006B7180"/>
    <w:rsid w:val="006B7348"/>
    <w:rsid w:val="006B7E80"/>
    <w:rsid w:val="006C008F"/>
    <w:rsid w:val="006C03EA"/>
    <w:rsid w:val="006C1061"/>
    <w:rsid w:val="006C167B"/>
    <w:rsid w:val="006C1C05"/>
    <w:rsid w:val="006C1EB3"/>
    <w:rsid w:val="006C23F0"/>
    <w:rsid w:val="006C441F"/>
    <w:rsid w:val="006C492F"/>
    <w:rsid w:val="006C4A6E"/>
    <w:rsid w:val="006C4EE7"/>
    <w:rsid w:val="006C50A3"/>
    <w:rsid w:val="006C5B32"/>
    <w:rsid w:val="006C5C5C"/>
    <w:rsid w:val="006C5E87"/>
    <w:rsid w:val="006C66C2"/>
    <w:rsid w:val="006D0411"/>
    <w:rsid w:val="006D0782"/>
    <w:rsid w:val="006D08FB"/>
    <w:rsid w:val="006D33F0"/>
    <w:rsid w:val="006D3581"/>
    <w:rsid w:val="006D3E82"/>
    <w:rsid w:val="006D4268"/>
    <w:rsid w:val="006D4F5F"/>
    <w:rsid w:val="006D58E9"/>
    <w:rsid w:val="006D5963"/>
    <w:rsid w:val="006D7675"/>
    <w:rsid w:val="006D79D9"/>
    <w:rsid w:val="006D7AAD"/>
    <w:rsid w:val="006D7B42"/>
    <w:rsid w:val="006E133C"/>
    <w:rsid w:val="006E21F8"/>
    <w:rsid w:val="006E2448"/>
    <w:rsid w:val="006E254E"/>
    <w:rsid w:val="006E2998"/>
    <w:rsid w:val="006E2A08"/>
    <w:rsid w:val="006E30CF"/>
    <w:rsid w:val="006E3835"/>
    <w:rsid w:val="006E3883"/>
    <w:rsid w:val="006E5E43"/>
    <w:rsid w:val="006E5E76"/>
    <w:rsid w:val="006E6B86"/>
    <w:rsid w:val="006F019F"/>
    <w:rsid w:val="006F06AC"/>
    <w:rsid w:val="006F290D"/>
    <w:rsid w:val="006F2CA1"/>
    <w:rsid w:val="006F2FD6"/>
    <w:rsid w:val="006F33C7"/>
    <w:rsid w:val="006F3BB0"/>
    <w:rsid w:val="006F4E90"/>
    <w:rsid w:val="006F5E38"/>
    <w:rsid w:val="006F5E8B"/>
    <w:rsid w:val="006F6471"/>
    <w:rsid w:val="006F7B2C"/>
    <w:rsid w:val="006F7BB6"/>
    <w:rsid w:val="0070079D"/>
    <w:rsid w:val="00700AA8"/>
    <w:rsid w:val="00700BBE"/>
    <w:rsid w:val="00700E15"/>
    <w:rsid w:val="007014A1"/>
    <w:rsid w:val="00701E6F"/>
    <w:rsid w:val="00702589"/>
    <w:rsid w:val="00702884"/>
    <w:rsid w:val="00702B86"/>
    <w:rsid w:val="00703FAD"/>
    <w:rsid w:val="007048E8"/>
    <w:rsid w:val="00704959"/>
    <w:rsid w:val="00704DF5"/>
    <w:rsid w:val="0070580F"/>
    <w:rsid w:val="0070652B"/>
    <w:rsid w:val="00707363"/>
    <w:rsid w:val="0070752F"/>
    <w:rsid w:val="00707860"/>
    <w:rsid w:val="00707CA8"/>
    <w:rsid w:val="007105BA"/>
    <w:rsid w:val="00710648"/>
    <w:rsid w:val="00710FCF"/>
    <w:rsid w:val="0071110D"/>
    <w:rsid w:val="00711404"/>
    <w:rsid w:val="007115C7"/>
    <w:rsid w:val="00711C08"/>
    <w:rsid w:val="00712B3D"/>
    <w:rsid w:val="00713D6D"/>
    <w:rsid w:val="00713EAE"/>
    <w:rsid w:val="00715640"/>
    <w:rsid w:val="00716B1F"/>
    <w:rsid w:val="007173BA"/>
    <w:rsid w:val="00717B12"/>
    <w:rsid w:val="0072019E"/>
    <w:rsid w:val="00720660"/>
    <w:rsid w:val="007206F0"/>
    <w:rsid w:val="007207AC"/>
    <w:rsid w:val="00720B43"/>
    <w:rsid w:val="0072148B"/>
    <w:rsid w:val="0072149D"/>
    <w:rsid w:val="00721CA6"/>
    <w:rsid w:val="00721EEB"/>
    <w:rsid w:val="00721F8E"/>
    <w:rsid w:val="00722370"/>
    <w:rsid w:val="00722B72"/>
    <w:rsid w:val="00722D17"/>
    <w:rsid w:val="0072386C"/>
    <w:rsid w:val="00723E04"/>
    <w:rsid w:val="00723F51"/>
    <w:rsid w:val="007243E3"/>
    <w:rsid w:val="00724B21"/>
    <w:rsid w:val="007255B2"/>
    <w:rsid w:val="00725BD6"/>
    <w:rsid w:val="00726DA1"/>
    <w:rsid w:val="00727A6D"/>
    <w:rsid w:val="00727DD1"/>
    <w:rsid w:val="007307FC"/>
    <w:rsid w:val="00730C0E"/>
    <w:rsid w:val="00731C37"/>
    <w:rsid w:val="00732B52"/>
    <w:rsid w:val="0073304F"/>
    <w:rsid w:val="00733190"/>
    <w:rsid w:val="007333CC"/>
    <w:rsid w:val="0073393A"/>
    <w:rsid w:val="00734144"/>
    <w:rsid w:val="00734650"/>
    <w:rsid w:val="00734814"/>
    <w:rsid w:val="00734D9C"/>
    <w:rsid w:val="00735B01"/>
    <w:rsid w:val="00735C04"/>
    <w:rsid w:val="00735E17"/>
    <w:rsid w:val="0073605F"/>
    <w:rsid w:val="0073629A"/>
    <w:rsid w:val="00736874"/>
    <w:rsid w:val="0073689A"/>
    <w:rsid w:val="00736A2F"/>
    <w:rsid w:val="007371EA"/>
    <w:rsid w:val="00737B91"/>
    <w:rsid w:val="00740611"/>
    <w:rsid w:val="00740745"/>
    <w:rsid w:val="007408BD"/>
    <w:rsid w:val="00740DCB"/>
    <w:rsid w:val="00740E4E"/>
    <w:rsid w:val="0074112B"/>
    <w:rsid w:val="00742C95"/>
    <w:rsid w:val="00743AF6"/>
    <w:rsid w:val="00743BE9"/>
    <w:rsid w:val="00744BB3"/>
    <w:rsid w:val="007455FB"/>
    <w:rsid w:val="0074696E"/>
    <w:rsid w:val="007471DE"/>
    <w:rsid w:val="00750024"/>
    <w:rsid w:val="0075080C"/>
    <w:rsid w:val="00750BBF"/>
    <w:rsid w:val="0075148B"/>
    <w:rsid w:val="0075257D"/>
    <w:rsid w:val="00752ECD"/>
    <w:rsid w:val="0075373D"/>
    <w:rsid w:val="00754715"/>
    <w:rsid w:val="007547CA"/>
    <w:rsid w:val="00754937"/>
    <w:rsid w:val="00755D0A"/>
    <w:rsid w:val="00756342"/>
    <w:rsid w:val="0075646D"/>
    <w:rsid w:val="007570BC"/>
    <w:rsid w:val="007574B7"/>
    <w:rsid w:val="00757F43"/>
    <w:rsid w:val="007601F5"/>
    <w:rsid w:val="00761016"/>
    <w:rsid w:val="00761C57"/>
    <w:rsid w:val="00761CD6"/>
    <w:rsid w:val="00762D90"/>
    <w:rsid w:val="00762E57"/>
    <w:rsid w:val="00763505"/>
    <w:rsid w:val="00763940"/>
    <w:rsid w:val="007640CE"/>
    <w:rsid w:val="0076430F"/>
    <w:rsid w:val="00764B48"/>
    <w:rsid w:val="00764E9C"/>
    <w:rsid w:val="00764F01"/>
    <w:rsid w:val="007650B6"/>
    <w:rsid w:val="00765468"/>
    <w:rsid w:val="0076573F"/>
    <w:rsid w:val="00765C23"/>
    <w:rsid w:val="00766BF5"/>
    <w:rsid w:val="0076769B"/>
    <w:rsid w:val="00767AB5"/>
    <w:rsid w:val="00767BEE"/>
    <w:rsid w:val="007700BD"/>
    <w:rsid w:val="00770140"/>
    <w:rsid w:val="00771400"/>
    <w:rsid w:val="00771BF8"/>
    <w:rsid w:val="007722D6"/>
    <w:rsid w:val="00772B10"/>
    <w:rsid w:val="00774D60"/>
    <w:rsid w:val="00775C73"/>
    <w:rsid w:val="00775E88"/>
    <w:rsid w:val="00777093"/>
    <w:rsid w:val="007803A9"/>
    <w:rsid w:val="00780B87"/>
    <w:rsid w:val="00780CC9"/>
    <w:rsid w:val="00781A3D"/>
    <w:rsid w:val="00782638"/>
    <w:rsid w:val="00782CA3"/>
    <w:rsid w:val="0078319C"/>
    <w:rsid w:val="007842C5"/>
    <w:rsid w:val="007843D5"/>
    <w:rsid w:val="007847B7"/>
    <w:rsid w:val="00784EDC"/>
    <w:rsid w:val="00784EE6"/>
    <w:rsid w:val="00784F47"/>
    <w:rsid w:val="00785835"/>
    <w:rsid w:val="007858C7"/>
    <w:rsid w:val="007878A9"/>
    <w:rsid w:val="00787DE1"/>
    <w:rsid w:val="00790153"/>
    <w:rsid w:val="00790542"/>
    <w:rsid w:val="00790EFC"/>
    <w:rsid w:val="0079141F"/>
    <w:rsid w:val="0079294D"/>
    <w:rsid w:val="00794B12"/>
    <w:rsid w:val="00795061"/>
    <w:rsid w:val="00795097"/>
    <w:rsid w:val="00795825"/>
    <w:rsid w:val="00795B42"/>
    <w:rsid w:val="007A02DC"/>
    <w:rsid w:val="007A0325"/>
    <w:rsid w:val="007A1A9B"/>
    <w:rsid w:val="007A2131"/>
    <w:rsid w:val="007A23F3"/>
    <w:rsid w:val="007A246F"/>
    <w:rsid w:val="007A32C7"/>
    <w:rsid w:val="007A360D"/>
    <w:rsid w:val="007A3B7D"/>
    <w:rsid w:val="007A3D67"/>
    <w:rsid w:val="007A3DE6"/>
    <w:rsid w:val="007A41AA"/>
    <w:rsid w:val="007A5236"/>
    <w:rsid w:val="007A567F"/>
    <w:rsid w:val="007A5B19"/>
    <w:rsid w:val="007A613F"/>
    <w:rsid w:val="007A629F"/>
    <w:rsid w:val="007A647F"/>
    <w:rsid w:val="007A7976"/>
    <w:rsid w:val="007A7A6E"/>
    <w:rsid w:val="007A7C1D"/>
    <w:rsid w:val="007A7D73"/>
    <w:rsid w:val="007B05C2"/>
    <w:rsid w:val="007B0641"/>
    <w:rsid w:val="007B0B58"/>
    <w:rsid w:val="007B0BC2"/>
    <w:rsid w:val="007B1DFF"/>
    <w:rsid w:val="007B25F8"/>
    <w:rsid w:val="007B2F48"/>
    <w:rsid w:val="007B34A4"/>
    <w:rsid w:val="007B358D"/>
    <w:rsid w:val="007B3ADB"/>
    <w:rsid w:val="007B4142"/>
    <w:rsid w:val="007B4492"/>
    <w:rsid w:val="007B5168"/>
    <w:rsid w:val="007B69A1"/>
    <w:rsid w:val="007B6B3F"/>
    <w:rsid w:val="007B6E48"/>
    <w:rsid w:val="007B7039"/>
    <w:rsid w:val="007B7697"/>
    <w:rsid w:val="007B7B95"/>
    <w:rsid w:val="007C01B4"/>
    <w:rsid w:val="007C02A9"/>
    <w:rsid w:val="007C0F4B"/>
    <w:rsid w:val="007C1067"/>
    <w:rsid w:val="007C1552"/>
    <w:rsid w:val="007C1611"/>
    <w:rsid w:val="007C19D3"/>
    <w:rsid w:val="007C2440"/>
    <w:rsid w:val="007C3D88"/>
    <w:rsid w:val="007C434A"/>
    <w:rsid w:val="007C4FEF"/>
    <w:rsid w:val="007C5CFD"/>
    <w:rsid w:val="007C63E1"/>
    <w:rsid w:val="007C7574"/>
    <w:rsid w:val="007C7FF0"/>
    <w:rsid w:val="007D0E02"/>
    <w:rsid w:val="007D0F41"/>
    <w:rsid w:val="007D1514"/>
    <w:rsid w:val="007D199D"/>
    <w:rsid w:val="007D1FDC"/>
    <w:rsid w:val="007D205C"/>
    <w:rsid w:val="007D2475"/>
    <w:rsid w:val="007D2DB9"/>
    <w:rsid w:val="007D2EFA"/>
    <w:rsid w:val="007D3191"/>
    <w:rsid w:val="007D3DAD"/>
    <w:rsid w:val="007D43B4"/>
    <w:rsid w:val="007D47BE"/>
    <w:rsid w:val="007D49B8"/>
    <w:rsid w:val="007D4D90"/>
    <w:rsid w:val="007D55DA"/>
    <w:rsid w:val="007D5956"/>
    <w:rsid w:val="007D596C"/>
    <w:rsid w:val="007D6457"/>
    <w:rsid w:val="007D6F5B"/>
    <w:rsid w:val="007D6FA7"/>
    <w:rsid w:val="007E02EE"/>
    <w:rsid w:val="007E03F2"/>
    <w:rsid w:val="007E04BE"/>
    <w:rsid w:val="007E0680"/>
    <w:rsid w:val="007E074D"/>
    <w:rsid w:val="007E07AF"/>
    <w:rsid w:val="007E082B"/>
    <w:rsid w:val="007E12F4"/>
    <w:rsid w:val="007E1860"/>
    <w:rsid w:val="007E19EC"/>
    <w:rsid w:val="007E1C7B"/>
    <w:rsid w:val="007E1D74"/>
    <w:rsid w:val="007E1E29"/>
    <w:rsid w:val="007E266B"/>
    <w:rsid w:val="007E30BE"/>
    <w:rsid w:val="007E36D7"/>
    <w:rsid w:val="007E48DA"/>
    <w:rsid w:val="007E4BE6"/>
    <w:rsid w:val="007E529D"/>
    <w:rsid w:val="007E53C4"/>
    <w:rsid w:val="007E7A8F"/>
    <w:rsid w:val="007F082F"/>
    <w:rsid w:val="007F1255"/>
    <w:rsid w:val="007F2140"/>
    <w:rsid w:val="007F33F9"/>
    <w:rsid w:val="007F35AD"/>
    <w:rsid w:val="007F3626"/>
    <w:rsid w:val="007F3774"/>
    <w:rsid w:val="007F3930"/>
    <w:rsid w:val="007F4444"/>
    <w:rsid w:val="007F477B"/>
    <w:rsid w:val="007F49F6"/>
    <w:rsid w:val="007F4BD3"/>
    <w:rsid w:val="007F4EE7"/>
    <w:rsid w:val="007F53A6"/>
    <w:rsid w:val="007F53C4"/>
    <w:rsid w:val="007F54F8"/>
    <w:rsid w:val="007F5AA7"/>
    <w:rsid w:val="007F5B06"/>
    <w:rsid w:val="007F5F36"/>
    <w:rsid w:val="007F7403"/>
    <w:rsid w:val="007F743A"/>
    <w:rsid w:val="00800C61"/>
    <w:rsid w:val="008012B2"/>
    <w:rsid w:val="008016B7"/>
    <w:rsid w:val="00801986"/>
    <w:rsid w:val="0080263F"/>
    <w:rsid w:val="008029E6"/>
    <w:rsid w:val="008033FD"/>
    <w:rsid w:val="00804440"/>
    <w:rsid w:val="00804936"/>
    <w:rsid w:val="00804B6C"/>
    <w:rsid w:val="008052F0"/>
    <w:rsid w:val="00805404"/>
    <w:rsid w:val="00806B1F"/>
    <w:rsid w:val="008074ED"/>
    <w:rsid w:val="00807C0F"/>
    <w:rsid w:val="00810A84"/>
    <w:rsid w:val="00811728"/>
    <w:rsid w:val="0081188C"/>
    <w:rsid w:val="00812823"/>
    <w:rsid w:val="00812945"/>
    <w:rsid w:val="00812C8C"/>
    <w:rsid w:val="00813318"/>
    <w:rsid w:val="00813922"/>
    <w:rsid w:val="00814288"/>
    <w:rsid w:val="008154AA"/>
    <w:rsid w:val="00816585"/>
    <w:rsid w:val="00816E12"/>
    <w:rsid w:val="0081728F"/>
    <w:rsid w:val="00817407"/>
    <w:rsid w:val="0082077A"/>
    <w:rsid w:val="00821F8F"/>
    <w:rsid w:val="00822324"/>
    <w:rsid w:val="0082278E"/>
    <w:rsid w:val="00822DF3"/>
    <w:rsid w:val="00822E53"/>
    <w:rsid w:val="008236E9"/>
    <w:rsid w:val="0082410D"/>
    <w:rsid w:val="008243C1"/>
    <w:rsid w:val="0082462D"/>
    <w:rsid w:val="00824EEE"/>
    <w:rsid w:val="0082564B"/>
    <w:rsid w:val="00826999"/>
    <w:rsid w:val="00827544"/>
    <w:rsid w:val="00827789"/>
    <w:rsid w:val="008277A5"/>
    <w:rsid w:val="00827C45"/>
    <w:rsid w:val="008302BE"/>
    <w:rsid w:val="00830CD8"/>
    <w:rsid w:val="0083119B"/>
    <w:rsid w:val="00831D8E"/>
    <w:rsid w:val="0083328A"/>
    <w:rsid w:val="00833384"/>
    <w:rsid w:val="00833756"/>
    <w:rsid w:val="00833F46"/>
    <w:rsid w:val="008345D1"/>
    <w:rsid w:val="008355C3"/>
    <w:rsid w:val="0083706F"/>
    <w:rsid w:val="008379DA"/>
    <w:rsid w:val="0084084A"/>
    <w:rsid w:val="00840C13"/>
    <w:rsid w:val="008415AB"/>
    <w:rsid w:val="00841B35"/>
    <w:rsid w:val="00842358"/>
    <w:rsid w:val="00842B90"/>
    <w:rsid w:val="00842B9D"/>
    <w:rsid w:val="00843F1B"/>
    <w:rsid w:val="0084407F"/>
    <w:rsid w:val="008440E9"/>
    <w:rsid w:val="008443EF"/>
    <w:rsid w:val="008445D1"/>
    <w:rsid w:val="008448C2"/>
    <w:rsid w:val="00844D5A"/>
    <w:rsid w:val="008452F0"/>
    <w:rsid w:val="0084633F"/>
    <w:rsid w:val="00847161"/>
    <w:rsid w:val="00847943"/>
    <w:rsid w:val="008503C7"/>
    <w:rsid w:val="008508CC"/>
    <w:rsid w:val="00850C4A"/>
    <w:rsid w:val="00850E81"/>
    <w:rsid w:val="00850ED0"/>
    <w:rsid w:val="00850F95"/>
    <w:rsid w:val="0085186C"/>
    <w:rsid w:val="00852AA3"/>
    <w:rsid w:val="00853CCF"/>
    <w:rsid w:val="008568D7"/>
    <w:rsid w:val="008605B1"/>
    <w:rsid w:val="008609C7"/>
    <w:rsid w:val="00860BB1"/>
    <w:rsid w:val="00860DC5"/>
    <w:rsid w:val="00861CBA"/>
    <w:rsid w:val="00861CD2"/>
    <w:rsid w:val="00861FFA"/>
    <w:rsid w:val="0086218D"/>
    <w:rsid w:val="00862677"/>
    <w:rsid w:val="00862758"/>
    <w:rsid w:val="00862C4F"/>
    <w:rsid w:val="00862CCF"/>
    <w:rsid w:val="00864602"/>
    <w:rsid w:val="00864AFC"/>
    <w:rsid w:val="00866055"/>
    <w:rsid w:val="00866302"/>
    <w:rsid w:val="00866987"/>
    <w:rsid w:val="00866AE3"/>
    <w:rsid w:val="00867196"/>
    <w:rsid w:val="008677CA"/>
    <w:rsid w:val="00870059"/>
    <w:rsid w:val="00870361"/>
    <w:rsid w:val="008714D1"/>
    <w:rsid w:val="00871F17"/>
    <w:rsid w:val="00872829"/>
    <w:rsid w:val="00872FCA"/>
    <w:rsid w:val="008730B7"/>
    <w:rsid w:val="00873A0B"/>
    <w:rsid w:val="00874020"/>
    <w:rsid w:val="00876A95"/>
    <w:rsid w:val="00877224"/>
    <w:rsid w:val="008774FC"/>
    <w:rsid w:val="0087757F"/>
    <w:rsid w:val="008778F7"/>
    <w:rsid w:val="00877A7E"/>
    <w:rsid w:val="00880234"/>
    <w:rsid w:val="00881836"/>
    <w:rsid w:val="008828A4"/>
    <w:rsid w:val="00882B1E"/>
    <w:rsid w:val="0088503C"/>
    <w:rsid w:val="00885D9E"/>
    <w:rsid w:val="008865F6"/>
    <w:rsid w:val="0088699E"/>
    <w:rsid w:val="00887C7D"/>
    <w:rsid w:val="00887E33"/>
    <w:rsid w:val="00890011"/>
    <w:rsid w:val="00890866"/>
    <w:rsid w:val="00891472"/>
    <w:rsid w:val="00891525"/>
    <w:rsid w:val="008923BC"/>
    <w:rsid w:val="00892463"/>
    <w:rsid w:val="00892498"/>
    <w:rsid w:val="00892931"/>
    <w:rsid w:val="00892AAC"/>
    <w:rsid w:val="0089342A"/>
    <w:rsid w:val="008950AA"/>
    <w:rsid w:val="008950DF"/>
    <w:rsid w:val="00896545"/>
    <w:rsid w:val="0089654E"/>
    <w:rsid w:val="0089659C"/>
    <w:rsid w:val="008965A9"/>
    <w:rsid w:val="008A0525"/>
    <w:rsid w:val="008A074E"/>
    <w:rsid w:val="008A0F97"/>
    <w:rsid w:val="008A2773"/>
    <w:rsid w:val="008A2BEA"/>
    <w:rsid w:val="008A35BB"/>
    <w:rsid w:val="008A4DF1"/>
    <w:rsid w:val="008A6FA9"/>
    <w:rsid w:val="008A7698"/>
    <w:rsid w:val="008A7735"/>
    <w:rsid w:val="008A7A01"/>
    <w:rsid w:val="008B0AA5"/>
    <w:rsid w:val="008B158A"/>
    <w:rsid w:val="008B15C9"/>
    <w:rsid w:val="008B3BA3"/>
    <w:rsid w:val="008B3DE5"/>
    <w:rsid w:val="008B4269"/>
    <w:rsid w:val="008B480A"/>
    <w:rsid w:val="008B4EAE"/>
    <w:rsid w:val="008B563A"/>
    <w:rsid w:val="008B6AD6"/>
    <w:rsid w:val="008C0144"/>
    <w:rsid w:val="008C0FB8"/>
    <w:rsid w:val="008C1541"/>
    <w:rsid w:val="008C1B86"/>
    <w:rsid w:val="008C1E3B"/>
    <w:rsid w:val="008C29D0"/>
    <w:rsid w:val="008C2E60"/>
    <w:rsid w:val="008C34F7"/>
    <w:rsid w:val="008C35A7"/>
    <w:rsid w:val="008C497E"/>
    <w:rsid w:val="008C4AB2"/>
    <w:rsid w:val="008C4FD2"/>
    <w:rsid w:val="008C594D"/>
    <w:rsid w:val="008C5AE3"/>
    <w:rsid w:val="008C60D9"/>
    <w:rsid w:val="008C673F"/>
    <w:rsid w:val="008C74A4"/>
    <w:rsid w:val="008C7D53"/>
    <w:rsid w:val="008D0847"/>
    <w:rsid w:val="008D0AAF"/>
    <w:rsid w:val="008D1FD7"/>
    <w:rsid w:val="008D3989"/>
    <w:rsid w:val="008D3F73"/>
    <w:rsid w:val="008D41DA"/>
    <w:rsid w:val="008D474B"/>
    <w:rsid w:val="008D54D5"/>
    <w:rsid w:val="008D5889"/>
    <w:rsid w:val="008D5938"/>
    <w:rsid w:val="008D5E67"/>
    <w:rsid w:val="008D62C3"/>
    <w:rsid w:val="008D6AA4"/>
    <w:rsid w:val="008D74CE"/>
    <w:rsid w:val="008E04E3"/>
    <w:rsid w:val="008E05FC"/>
    <w:rsid w:val="008E0704"/>
    <w:rsid w:val="008E0A79"/>
    <w:rsid w:val="008E0B90"/>
    <w:rsid w:val="008E0C67"/>
    <w:rsid w:val="008E112E"/>
    <w:rsid w:val="008E11B5"/>
    <w:rsid w:val="008E1803"/>
    <w:rsid w:val="008E1A2E"/>
    <w:rsid w:val="008E200A"/>
    <w:rsid w:val="008E2BFD"/>
    <w:rsid w:val="008E36E5"/>
    <w:rsid w:val="008E3C7C"/>
    <w:rsid w:val="008E3FE5"/>
    <w:rsid w:val="008E584D"/>
    <w:rsid w:val="008E623A"/>
    <w:rsid w:val="008E64BB"/>
    <w:rsid w:val="008E6862"/>
    <w:rsid w:val="008E68C7"/>
    <w:rsid w:val="008E6D16"/>
    <w:rsid w:val="008E7B72"/>
    <w:rsid w:val="008F15C5"/>
    <w:rsid w:val="008F26CA"/>
    <w:rsid w:val="008F2783"/>
    <w:rsid w:val="008F27B7"/>
    <w:rsid w:val="008F2F46"/>
    <w:rsid w:val="008F3B62"/>
    <w:rsid w:val="008F4E50"/>
    <w:rsid w:val="008F5741"/>
    <w:rsid w:val="008F5D2C"/>
    <w:rsid w:val="008F79BB"/>
    <w:rsid w:val="008F7FE7"/>
    <w:rsid w:val="008F7FF7"/>
    <w:rsid w:val="009000BA"/>
    <w:rsid w:val="009007F2"/>
    <w:rsid w:val="00900C3A"/>
    <w:rsid w:val="00900DA0"/>
    <w:rsid w:val="00901190"/>
    <w:rsid w:val="009035C8"/>
    <w:rsid w:val="00903760"/>
    <w:rsid w:val="00903F72"/>
    <w:rsid w:val="00903FE0"/>
    <w:rsid w:val="00904689"/>
    <w:rsid w:val="00904746"/>
    <w:rsid w:val="00904754"/>
    <w:rsid w:val="009049C4"/>
    <w:rsid w:val="00905245"/>
    <w:rsid w:val="00905EB2"/>
    <w:rsid w:val="00905EFC"/>
    <w:rsid w:val="00906E25"/>
    <w:rsid w:val="00906FC2"/>
    <w:rsid w:val="009071B8"/>
    <w:rsid w:val="00907756"/>
    <w:rsid w:val="00907A95"/>
    <w:rsid w:val="00907BB3"/>
    <w:rsid w:val="00910E11"/>
    <w:rsid w:val="009110C1"/>
    <w:rsid w:val="00911917"/>
    <w:rsid w:val="009122E5"/>
    <w:rsid w:val="00912D62"/>
    <w:rsid w:val="0091377F"/>
    <w:rsid w:val="00914525"/>
    <w:rsid w:val="00915125"/>
    <w:rsid w:val="00915C39"/>
    <w:rsid w:val="009162CC"/>
    <w:rsid w:val="00920074"/>
    <w:rsid w:val="00921398"/>
    <w:rsid w:val="0092142E"/>
    <w:rsid w:val="00921CD9"/>
    <w:rsid w:val="00922807"/>
    <w:rsid w:val="009228AB"/>
    <w:rsid w:val="00923769"/>
    <w:rsid w:val="00923CDB"/>
    <w:rsid w:val="00924462"/>
    <w:rsid w:val="009254BA"/>
    <w:rsid w:val="00925965"/>
    <w:rsid w:val="00925C74"/>
    <w:rsid w:val="00925EDF"/>
    <w:rsid w:val="0092613E"/>
    <w:rsid w:val="00930510"/>
    <w:rsid w:val="00930C92"/>
    <w:rsid w:val="0093149C"/>
    <w:rsid w:val="00931789"/>
    <w:rsid w:val="00931A80"/>
    <w:rsid w:val="00931A8B"/>
    <w:rsid w:val="0093251A"/>
    <w:rsid w:val="00933550"/>
    <w:rsid w:val="00934949"/>
    <w:rsid w:val="009349F3"/>
    <w:rsid w:val="00935681"/>
    <w:rsid w:val="009363E8"/>
    <w:rsid w:val="009364CA"/>
    <w:rsid w:val="00936D53"/>
    <w:rsid w:val="009372BF"/>
    <w:rsid w:val="00937700"/>
    <w:rsid w:val="0093784D"/>
    <w:rsid w:val="009401E4"/>
    <w:rsid w:val="00941CAB"/>
    <w:rsid w:val="009422F3"/>
    <w:rsid w:val="00942700"/>
    <w:rsid w:val="009432CE"/>
    <w:rsid w:val="00943826"/>
    <w:rsid w:val="00943925"/>
    <w:rsid w:val="00943A0F"/>
    <w:rsid w:val="00943E1B"/>
    <w:rsid w:val="009443B3"/>
    <w:rsid w:val="00944E78"/>
    <w:rsid w:val="00945224"/>
    <w:rsid w:val="0094563D"/>
    <w:rsid w:val="00945A10"/>
    <w:rsid w:val="00945B4C"/>
    <w:rsid w:val="00946054"/>
    <w:rsid w:val="009462FA"/>
    <w:rsid w:val="00946CFB"/>
    <w:rsid w:val="00947056"/>
    <w:rsid w:val="00947B5A"/>
    <w:rsid w:val="00951433"/>
    <w:rsid w:val="00951719"/>
    <w:rsid w:val="00952FCD"/>
    <w:rsid w:val="00953DC0"/>
    <w:rsid w:val="00953E5E"/>
    <w:rsid w:val="009540C4"/>
    <w:rsid w:val="00954131"/>
    <w:rsid w:val="00954322"/>
    <w:rsid w:val="00954449"/>
    <w:rsid w:val="00954596"/>
    <w:rsid w:val="00954EB8"/>
    <w:rsid w:val="00955655"/>
    <w:rsid w:val="00956A72"/>
    <w:rsid w:val="0096072E"/>
    <w:rsid w:val="00960756"/>
    <w:rsid w:val="00961358"/>
    <w:rsid w:val="0096221F"/>
    <w:rsid w:val="00962864"/>
    <w:rsid w:val="00962B2D"/>
    <w:rsid w:val="00962CDC"/>
    <w:rsid w:val="00963F8E"/>
    <w:rsid w:val="00964F28"/>
    <w:rsid w:val="009650A0"/>
    <w:rsid w:val="00966884"/>
    <w:rsid w:val="00966FED"/>
    <w:rsid w:val="009708CE"/>
    <w:rsid w:val="00971ABA"/>
    <w:rsid w:val="009727F1"/>
    <w:rsid w:val="009734CC"/>
    <w:rsid w:val="0097400B"/>
    <w:rsid w:val="00974277"/>
    <w:rsid w:val="00974CCD"/>
    <w:rsid w:val="00975CFB"/>
    <w:rsid w:val="00975D45"/>
    <w:rsid w:val="009761C2"/>
    <w:rsid w:val="00976705"/>
    <w:rsid w:val="00976B04"/>
    <w:rsid w:val="00977109"/>
    <w:rsid w:val="0097781D"/>
    <w:rsid w:val="00977A07"/>
    <w:rsid w:val="00977B50"/>
    <w:rsid w:val="00983152"/>
    <w:rsid w:val="009839BC"/>
    <w:rsid w:val="009847AA"/>
    <w:rsid w:val="009847C5"/>
    <w:rsid w:val="0098528D"/>
    <w:rsid w:val="00985B0D"/>
    <w:rsid w:val="00985F46"/>
    <w:rsid w:val="00986295"/>
    <w:rsid w:val="00987105"/>
    <w:rsid w:val="00987BE6"/>
    <w:rsid w:val="00987E1C"/>
    <w:rsid w:val="00990236"/>
    <w:rsid w:val="009903D4"/>
    <w:rsid w:val="0099106D"/>
    <w:rsid w:val="009917D0"/>
    <w:rsid w:val="00991BC9"/>
    <w:rsid w:val="00992A7B"/>
    <w:rsid w:val="00995BC9"/>
    <w:rsid w:val="009969FA"/>
    <w:rsid w:val="009974DB"/>
    <w:rsid w:val="009A054C"/>
    <w:rsid w:val="009A0C86"/>
    <w:rsid w:val="009A15EE"/>
    <w:rsid w:val="009A1750"/>
    <w:rsid w:val="009A2BED"/>
    <w:rsid w:val="009A3177"/>
    <w:rsid w:val="009A3679"/>
    <w:rsid w:val="009A4056"/>
    <w:rsid w:val="009A41FE"/>
    <w:rsid w:val="009A423D"/>
    <w:rsid w:val="009A48FE"/>
    <w:rsid w:val="009A52D1"/>
    <w:rsid w:val="009A542F"/>
    <w:rsid w:val="009A5C8B"/>
    <w:rsid w:val="009A5DCD"/>
    <w:rsid w:val="009A60D4"/>
    <w:rsid w:val="009A6A39"/>
    <w:rsid w:val="009A6BA0"/>
    <w:rsid w:val="009A7380"/>
    <w:rsid w:val="009A73E6"/>
    <w:rsid w:val="009B1527"/>
    <w:rsid w:val="009B2614"/>
    <w:rsid w:val="009B3F78"/>
    <w:rsid w:val="009B4317"/>
    <w:rsid w:val="009B5D5B"/>
    <w:rsid w:val="009B5E94"/>
    <w:rsid w:val="009B6055"/>
    <w:rsid w:val="009B60AE"/>
    <w:rsid w:val="009C174D"/>
    <w:rsid w:val="009C1A9F"/>
    <w:rsid w:val="009C2522"/>
    <w:rsid w:val="009C2B2D"/>
    <w:rsid w:val="009C3456"/>
    <w:rsid w:val="009C4126"/>
    <w:rsid w:val="009C46E6"/>
    <w:rsid w:val="009C46F4"/>
    <w:rsid w:val="009C4871"/>
    <w:rsid w:val="009C4F1F"/>
    <w:rsid w:val="009C5E14"/>
    <w:rsid w:val="009C607C"/>
    <w:rsid w:val="009C6DC1"/>
    <w:rsid w:val="009C6E1C"/>
    <w:rsid w:val="009D0170"/>
    <w:rsid w:val="009D095D"/>
    <w:rsid w:val="009D16AF"/>
    <w:rsid w:val="009D197D"/>
    <w:rsid w:val="009D28CF"/>
    <w:rsid w:val="009D2965"/>
    <w:rsid w:val="009D2ACD"/>
    <w:rsid w:val="009D35A7"/>
    <w:rsid w:val="009D37A6"/>
    <w:rsid w:val="009D4124"/>
    <w:rsid w:val="009D4221"/>
    <w:rsid w:val="009D488F"/>
    <w:rsid w:val="009D49A4"/>
    <w:rsid w:val="009D4A4E"/>
    <w:rsid w:val="009D5775"/>
    <w:rsid w:val="009D5B57"/>
    <w:rsid w:val="009D5B70"/>
    <w:rsid w:val="009D6F78"/>
    <w:rsid w:val="009D7B84"/>
    <w:rsid w:val="009E0545"/>
    <w:rsid w:val="009E095F"/>
    <w:rsid w:val="009E164C"/>
    <w:rsid w:val="009E187A"/>
    <w:rsid w:val="009E215D"/>
    <w:rsid w:val="009E231A"/>
    <w:rsid w:val="009E2956"/>
    <w:rsid w:val="009E2DCD"/>
    <w:rsid w:val="009E2FAB"/>
    <w:rsid w:val="009E3ED8"/>
    <w:rsid w:val="009E447D"/>
    <w:rsid w:val="009E44F1"/>
    <w:rsid w:val="009E47ED"/>
    <w:rsid w:val="009E5308"/>
    <w:rsid w:val="009E6907"/>
    <w:rsid w:val="009E73AA"/>
    <w:rsid w:val="009E79F4"/>
    <w:rsid w:val="009F0293"/>
    <w:rsid w:val="009F175A"/>
    <w:rsid w:val="009F228C"/>
    <w:rsid w:val="009F2749"/>
    <w:rsid w:val="009F298D"/>
    <w:rsid w:val="009F3A57"/>
    <w:rsid w:val="009F5D1A"/>
    <w:rsid w:val="009F67F3"/>
    <w:rsid w:val="009F6A06"/>
    <w:rsid w:val="009F6A8D"/>
    <w:rsid w:val="009F74CA"/>
    <w:rsid w:val="009F7818"/>
    <w:rsid w:val="00A004DE"/>
    <w:rsid w:val="00A00919"/>
    <w:rsid w:val="00A011CA"/>
    <w:rsid w:val="00A01549"/>
    <w:rsid w:val="00A01AAD"/>
    <w:rsid w:val="00A01B16"/>
    <w:rsid w:val="00A0225D"/>
    <w:rsid w:val="00A024CD"/>
    <w:rsid w:val="00A028F1"/>
    <w:rsid w:val="00A02E8C"/>
    <w:rsid w:val="00A0326A"/>
    <w:rsid w:val="00A03CC7"/>
    <w:rsid w:val="00A057BA"/>
    <w:rsid w:val="00A05D17"/>
    <w:rsid w:val="00A06C6C"/>
    <w:rsid w:val="00A06FEF"/>
    <w:rsid w:val="00A0703A"/>
    <w:rsid w:val="00A07148"/>
    <w:rsid w:val="00A07170"/>
    <w:rsid w:val="00A07246"/>
    <w:rsid w:val="00A075B7"/>
    <w:rsid w:val="00A076CC"/>
    <w:rsid w:val="00A07927"/>
    <w:rsid w:val="00A1121A"/>
    <w:rsid w:val="00A119B1"/>
    <w:rsid w:val="00A11D9E"/>
    <w:rsid w:val="00A11F96"/>
    <w:rsid w:val="00A12717"/>
    <w:rsid w:val="00A13009"/>
    <w:rsid w:val="00A132D0"/>
    <w:rsid w:val="00A1341F"/>
    <w:rsid w:val="00A13609"/>
    <w:rsid w:val="00A1392A"/>
    <w:rsid w:val="00A13A8D"/>
    <w:rsid w:val="00A13F25"/>
    <w:rsid w:val="00A141AD"/>
    <w:rsid w:val="00A144F2"/>
    <w:rsid w:val="00A1470B"/>
    <w:rsid w:val="00A147DF"/>
    <w:rsid w:val="00A14DD3"/>
    <w:rsid w:val="00A15564"/>
    <w:rsid w:val="00A15998"/>
    <w:rsid w:val="00A16A5C"/>
    <w:rsid w:val="00A17277"/>
    <w:rsid w:val="00A175D6"/>
    <w:rsid w:val="00A17C1D"/>
    <w:rsid w:val="00A205A0"/>
    <w:rsid w:val="00A20BBA"/>
    <w:rsid w:val="00A20C34"/>
    <w:rsid w:val="00A20D5B"/>
    <w:rsid w:val="00A21221"/>
    <w:rsid w:val="00A21ACC"/>
    <w:rsid w:val="00A21DBE"/>
    <w:rsid w:val="00A21F6B"/>
    <w:rsid w:val="00A22398"/>
    <w:rsid w:val="00A22883"/>
    <w:rsid w:val="00A23084"/>
    <w:rsid w:val="00A232B4"/>
    <w:rsid w:val="00A2368E"/>
    <w:rsid w:val="00A23E75"/>
    <w:rsid w:val="00A24631"/>
    <w:rsid w:val="00A250D6"/>
    <w:rsid w:val="00A2638C"/>
    <w:rsid w:val="00A26C6E"/>
    <w:rsid w:val="00A2712E"/>
    <w:rsid w:val="00A27568"/>
    <w:rsid w:val="00A27B5E"/>
    <w:rsid w:val="00A27EDF"/>
    <w:rsid w:val="00A27F79"/>
    <w:rsid w:val="00A300ED"/>
    <w:rsid w:val="00A3065C"/>
    <w:rsid w:val="00A30CC8"/>
    <w:rsid w:val="00A31135"/>
    <w:rsid w:val="00A3203B"/>
    <w:rsid w:val="00A325F6"/>
    <w:rsid w:val="00A327FD"/>
    <w:rsid w:val="00A32ECC"/>
    <w:rsid w:val="00A32FB9"/>
    <w:rsid w:val="00A3359C"/>
    <w:rsid w:val="00A33B88"/>
    <w:rsid w:val="00A34757"/>
    <w:rsid w:val="00A34814"/>
    <w:rsid w:val="00A353C0"/>
    <w:rsid w:val="00A35EF5"/>
    <w:rsid w:val="00A36B1B"/>
    <w:rsid w:val="00A374F4"/>
    <w:rsid w:val="00A40353"/>
    <w:rsid w:val="00A40558"/>
    <w:rsid w:val="00A40D0C"/>
    <w:rsid w:val="00A4103B"/>
    <w:rsid w:val="00A41372"/>
    <w:rsid w:val="00A4434E"/>
    <w:rsid w:val="00A44EB3"/>
    <w:rsid w:val="00A4677E"/>
    <w:rsid w:val="00A46D6E"/>
    <w:rsid w:val="00A471C6"/>
    <w:rsid w:val="00A472D2"/>
    <w:rsid w:val="00A474D0"/>
    <w:rsid w:val="00A4760A"/>
    <w:rsid w:val="00A508BC"/>
    <w:rsid w:val="00A51017"/>
    <w:rsid w:val="00A521EE"/>
    <w:rsid w:val="00A52949"/>
    <w:rsid w:val="00A529CA"/>
    <w:rsid w:val="00A530A2"/>
    <w:rsid w:val="00A53165"/>
    <w:rsid w:val="00A53D1E"/>
    <w:rsid w:val="00A54046"/>
    <w:rsid w:val="00A5537C"/>
    <w:rsid w:val="00A55A95"/>
    <w:rsid w:val="00A56A1D"/>
    <w:rsid w:val="00A56A95"/>
    <w:rsid w:val="00A574F6"/>
    <w:rsid w:val="00A57BDA"/>
    <w:rsid w:val="00A60005"/>
    <w:rsid w:val="00A6007F"/>
    <w:rsid w:val="00A60526"/>
    <w:rsid w:val="00A6172F"/>
    <w:rsid w:val="00A61F10"/>
    <w:rsid w:val="00A62442"/>
    <w:rsid w:val="00A62941"/>
    <w:rsid w:val="00A62A13"/>
    <w:rsid w:val="00A63383"/>
    <w:rsid w:val="00A6392F"/>
    <w:rsid w:val="00A63E47"/>
    <w:rsid w:val="00A649EB"/>
    <w:rsid w:val="00A64FE9"/>
    <w:rsid w:val="00A6500E"/>
    <w:rsid w:val="00A65FF3"/>
    <w:rsid w:val="00A664F2"/>
    <w:rsid w:val="00A667FD"/>
    <w:rsid w:val="00A66B5F"/>
    <w:rsid w:val="00A670A8"/>
    <w:rsid w:val="00A6778D"/>
    <w:rsid w:val="00A677AF"/>
    <w:rsid w:val="00A679A7"/>
    <w:rsid w:val="00A679BD"/>
    <w:rsid w:val="00A70596"/>
    <w:rsid w:val="00A70F5B"/>
    <w:rsid w:val="00A71408"/>
    <w:rsid w:val="00A71445"/>
    <w:rsid w:val="00A71920"/>
    <w:rsid w:val="00A71EBA"/>
    <w:rsid w:val="00A722C3"/>
    <w:rsid w:val="00A72E80"/>
    <w:rsid w:val="00A753E5"/>
    <w:rsid w:val="00A7556D"/>
    <w:rsid w:val="00A755ED"/>
    <w:rsid w:val="00A7570D"/>
    <w:rsid w:val="00A75DAC"/>
    <w:rsid w:val="00A763A7"/>
    <w:rsid w:val="00A76581"/>
    <w:rsid w:val="00A76D9C"/>
    <w:rsid w:val="00A76FAB"/>
    <w:rsid w:val="00A76FDD"/>
    <w:rsid w:val="00A77456"/>
    <w:rsid w:val="00A774C4"/>
    <w:rsid w:val="00A7770A"/>
    <w:rsid w:val="00A77EF8"/>
    <w:rsid w:val="00A803D0"/>
    <w:rsid w:val="00A80BCB"/>
    <w:rsid w:val="00A82237"/>
    <w:rsid w:val="00A82376"/>
    <w:rsid w:val="00A840E2"/>
    <w:rsid w:val="00A849A9"/>
    <w:rsid w:val="00A85007"/>
    <w:rsid w:val="00A85271"/>
    <w:rsid w:val="00A85DA7"/>
    <w:rsid w:val="00A85EB0"/>
    <w:rsid w:val="00A87214"/>
    <w:rsid w:val="00A872F3"/>
    <w:rsid w:val="00A901AB"/>
    <w:rsid w:val="00A908AC"/>
    <w:rsid w:val="00A9128C"/>
    <w:rsid w:val="00A91494"/>
    <w:rsid w:val="00A9165A"/>
    <w:rsid w:val="00A916B5"/>
    <w:rsid w:val="00A9190A"/>
    <w:rsid w:val="00A91E64"/>
    <w:rsid w:val="00A9217B"/>
    <w:rsid w:val="00A9220F"/>
    <w:rsid w:val="00A92708"/>
    <w:rsid w:val="00A93653"/>
    <w:rsid w:val="00A942CF"/>
    <w:rsid w:val="00A94579"/>
    <w:rsid w:val="00A945A9"/>
    <w:rsid w:val="00A960F1"/>
    <w:rsid w:val="00A96263"/>
    <w:rsid w:val="00A96372"/>
    <w:rsid w:val="00A97E4D"/>
    <w:rsid w:val="00AA0213"/>
    <w:rsid w:val="00AA0BB7"/>
    <w:rsid w:val="00AA10B2"/>
    <w:rsid w:val="00AA1B10"/>
    <w:rsid w:val="00AA27F4"/>
    <w:rsid w:val="00AA2987"/>
    <w:rsid w:val="00AA2DEE"/>
    <w:rsid w:val="00AA2F15"/>
    <w:rsid w:val="00AA3317"/>
    <w:rsid w:val="00AA4167"/>
    <w:rsid w:val="00AA4E7F"/>
    <w:rsid w:val="00AA4FC2"/>
    <w:rsid w:val="00AA5BBB"/>
    <w:rsid w:val="00AA60B1"/>
    <w:rsid w:val="00AA644B"/>
    <w:rsid w:val="00AA6570"/>
    <w:rsid w:val="00AA7481"/>
    <w:rsid w:val="00AB1057"/>
    <w:rsid w:val="00AB16E0"/>
    <w:rsid w:val="00AB1E1B"/>
    <w:rsid w:val="00AB2082"/>
    <w:rsid w:val="00AB23C6"/>
    <w:rsid w:val="00AB2544"/>
    <w:rsid w:val="00AB274A"/>
    <w:rsid w:val="00AB388D"/>
    <w:rsid w:val="00AB3E5B"/>
    <w:rsid w:val="00AB3E8F"/>
    <w:rsid w:val="00AB417E"/>
    <w:rsid w:val="00AB47AA"/>
    <w:rsid w:val="00AB5B70"/>
    <w:rsid w:val="00AB5F36"/>
    <w:rsid w:val="00AB6A55"/>
    <w:rsid w:val="00AB6C46"/>
    <w:rsid w:val="00AB7614"/>
    <w:rsid w:val="00AC0426"/>
    <w:rsid w:val="00AC053E"/>
    <w:rsid w:val="00AC0909"/>
    <w:rsid w:val="00AC09BD"/>
    <w:rsid w:val="00AC09FB"/>
    <w:rsid w:val="00AC0C2B"/>
    <w:rsid w:val="00AC0D19"/>
    <w:rsid w:val="00AC0E55"/>
    <w:rsid w:val="00AC1030"/>
    <w:rsid w:val="00AC1B73"/>
    <w:rsid w:val="00AC1CDE"/>
    <w:rsid w:val="00AC2411"/>
    <w:rsid w:val="00AC30E0"/>
    <w:rsid w:val="00AC33D9"/>
    <w:rsid w:val="00AC348F"/>
    <w:rsid w:val="00AC3AA1"/>
    <w:rsid w:val="00AC3DA6"/>
    <w:rsid w:val="00AC48C6"/>
    <w:rsid w:val="00AC49B7"/>
    <w:rsid w:val="00AC4C50"/>
    <w:rsid w:val="00AC5330"/>
    <w:rsid w:val="00AC5A43"/>
    <w:rsid w:val="00AC762D"/>
    <w:rsid w:val="00AC7A67"/>
    <w:rsid w:val="00AC7E47"/>
    <w:rsid w:val="00AC7FB0"/>
    <w:rsid w:val="00AD037E"/>
    <w:rsid w:val="00AD0A2F"/>
    <w:rsid w:val="00AD13A3"/>
    <w:rsid w:val="00AD233E"/>
    <w:rsid w:val="00AD2C44"/>
    <w:rsid w:val="00AD2CF8"/>
    <w:rsid w:val="00AD2F07"/>
    <w:rsid w:val="00AD3161"/>
    <w:rsid w:val="00AD3CA9"/>
    <w:rsid w:val="00AD48EF"/>
    <w:rsid w:val="00AD6456"/>
    <w:rsid w:val="00AD6820"/>
    <w:rsid w:val="00AD6DC2"/>
    <w:rsid w:val="00AD78F1"/>
    <w:rsid w:val="00AD7D02"/>
    <w:rsid w:val="00AD7D69"/>
    <w:rsid w:val="00AE074C"/>
    <w:rsid w:val="00AE0755"/>
    <w:rsid w:val="00AE1267"/>
    <w:rsid w:val="00AE267C"/>
    <w:rsid w:val="00AE28C9"/>
    <w:rsid w:val="00AE2E8A"/>
    <w:rsid w:val="00AE3024"/>
    <w:rsid w:val="00AE32D5"/>
    <w:rsid w:val="00AE3310"/>
    <w:rsid w:val="00AE331F"/>
    <w:rsid w:val="00AE3443"/>
    <w:rsid w:val="00AE38C4"/>
    <w:rsid w:val="00AE489F"/>
    <w:rsid w:val="00AE5340"/>
    <w:rsid w:val="00AE5566"/>
    <w:rsid w:val="00AE605E"/>
    <w:rsid w:val="00AE60C2"/>
    <w:rsid w:val="00AE630E"/>
    <w:rsid w:val="00AE643F"/>
    <w:rsid w:val="00AE68E3"/>
    <w:rsid w:val="00AE6A3B"/>
    <w:rsid w:val="00AE6A70"/>
    <w:rsid w:val="00AE6AFA"/>
    <w:rsid w:val="00AE73AC"/>
    <w:rsid w:val="00AF050D"/>
    <w:rsid w:val="00AF09F7"/>
    <w:rsid w:val="00AF0F60"/>
    <w:rsid w:val="00AF185B"/>
    <w:rsid w:val="00AF1A52"/>
    <w:rsid w:val="00AF1FED"/>
    <w:rsid w:val="00AF27AB"/>
    <w:rsid w:val="00AF2B10"/>
    <w:rsid w:val="00AF372E"/>
    <w:rsid w:val="00AF3C73"/>
    <w:rsid w:val="00AF47CA"/>
    <w:rsid w:val="00AF4BB4"/>
    <w:rsid w:val="00AF5478"/>
    <w:rsid w:val="00AF56C1"/>
    <w:rsid w:val="00AF5E14"/>
    <w:rsid w:val="00AF6629"/>
    <w:rsid w:val="00AF6A88"/>
    <w:rsid w:val="00AF6F82"/>
    <w:rsid w:val="00AF761B"/>
    <w:rsid w:val="00AF7AA0"/>
    <w:rsid w:val="00AF7B0D"/>
    <w:rsid w:val="00AF7D05"/>
    <w:rsid w:val="00B00927"/>
    <w:rsid w:val="00B00B1C"/>
    <w:rsid w:val="00B01AF7"/>
    <w:rsid w:val="00B01F2F"/>
    <w:rsid w:val="00B02A3A"/>
    <w:rsid w:val="00B03491"/>
    <w:rsid w:val="00B039EE"/>
    <w:rsid w:val="00B03B76"/>
    <w:rsid w:val="00B0439D"/>
    <w:rsid w:val="00B05861"/>
    <w:rsid w:val="00B05A98"/>
    <w:rsid w:val="00B05AB9"/>
    <w:rsid w:val="00B06C55"/>
    <w:rsid w:val="00B06ECC"/>
    <w:rsid w:val="00B076B8"/>
    <w:rsid w:val="00B07A35"/>
    <w:rsid w:val="00B07DCE"/>
    <w:rsid w:val="00B07FD3"/>
    <w:rsid w:val="00B109D2"/>
    <w:rsid w:val="00B11282"/>
    <w:rsid w:val="00B1132E"/>
    <w:rsid w:val="00B11552"/>
    <w:rsid w:val="00B11833"/>
    <w:rsid w:val="00B11CDD"/>
    <w:rsid w:val="00B11D97"/>
    <w:rsid w:val="00B11E40"/>
    <w:rsid w:val="00B12E93"/>
    <w:rsid w:val="00B13405"/>
    <w:rsid w:val="00B14361"/>
    <w:rsid w:val="00B143A3"/>
    <w:rsid w:val="00B1557B"/>
    <w:rsid w:val="00B156B9"/>
    <w:rsid w:val="00B16461"/>
    <w:rsid w:val="00B167BD"/>
    <w:rsid w:val="00B16A19"/>
    <w:rsid w:val="00B201AC"/>
    <w:rsid w:val="00B20492"/>
    <w:rsid w:val="00B20F0C"/>
    <w:rsid w:val="00B2158A"/>
    <w:rsid w:val="00B21626"/>
    <w:rsid w:val="00B216DF"/>
    <w:rsid w:val="00B22A1C"/>
    <w:rsid w:val="00B2344D"/>
    <w:rsid w:val="00B2372B"/>
    <w:rsid w:val="00B23CF5"/>
    <w:rsid w:val="00B23E2A"/>
    <w:rsid w:val="00B23F65"/>
    <w:rsid w:val="00B23FBB"/>
    <w:rsid w:val="00B24088"/>
    <w:rsid w:val="00B24B28"/>
    <w:rsid w:val="00B25AAA"/>
    <w:rsid w:val="00B25B7B"/>
    <w:rsid w:val="00B26310"/>
    <w:rsid w:val="00B268D8"/>
    <w:rsid w:val="00B26D75"/>
    <w:rsid w:val="00B26E2E"/>
    <w:rsid w:val="00B2745C"/>
    <w:rsid w:val="00B27E6D"/>
    <w:rsid w:val="00B3147E"/>
    <w:rsid w:val="00B316D8"/>
    <w:rsid w:val="00B32C93"/>
    <w:rsid w:val="00B33138"/>
    <w:rsid w:val="00B33723"/>
    <w:rsid w:val="00B33D61"/>
    <w:rsid w:val="00B35CC7"/>
    <w:rsid w:val="00B36962"/>
    <w:rsid w:val="00B37394"/>
    <w:rsid w:val="00B37473"/>
    <w:rsid w:val="00B4119F"/>
    <w:rsid w:val="00B41221"/>
    <w:rsid w:val="00B41412"/>
    <w:rsid w:val="00B420D3"/>
    <w:rsid w:val="00B42118"/>
    <w:rsid w:val="00B4331C"/>
    <w:rsid w:val="00B435BC"/>
    <w:rsid w:val="00B4372F"/>
    <w:rsid w:val="00B43B0F"/>
    <w:rsid w:val="00B44B5B"/>
    <w:rsid w:val="00B44CE9"/>
    <w:rsid w:val="00B452CB"/>
    <w:rsid w:val="00B45665"/>
    <w:rsid w:val="00B4708C"/>
    <w:rsid w:val="00B47379"/>
    <w:rsid w:val="00B47EE3"/>
    <w:rsid w:val="00B50061"/>
    <w:rsid w:val="00B504BE"/>
    <w:rsid w:val="00B50BEE"/>
    <w:rsid w:val="00B511B2"/>
    <w:rsid w:val="00B511C1"/>
    <w:rsid w:val="00B51AEA"/>
    <w:rsid w:val="00B51E5B"/>
    <w:rsid w:val="00B51E8C"/>
    <w:rsid w:val="00B52BFC"/>
    <w:rsid w:val="00B54142"/>
    <w:rsid w:val="00B5483B"/>
    <w:rsid w:val="00B548D8"/>
    <w:rsid w:val="00B56A70"/>
    <w:rsid w:val="00B574E0"/>
    <w:rsid w:val="00B57EA0"/>
    <w:rsid w:val="00B57F11"/>
    <w:rsid w:val="00B60041"/>
    <w:rsid w:val="00B609C8"/>
    <w:rsid w:val="00B60D60"/>
    <w:rsid w:val="00B6106F"/>
    <w:rsid w:val="00B61491"/>
    <w:rsid w:val="00B614C8"/>
    <w:rsid w:val="00B6180C"/>
    <w:rsid w:val="00B61A11"/>
    <w:rsid w:val="00B61B8E"/>
    <w:rsid w:val="00B61F23"/>
    <w:rsid w:val="00B62B06"/>
    <w:rsid w:val="00B6363B"/>
    <w:rsid w:val="00B642A7"/>
    <w:rsid w:val="00B659B9"/>
    <w:rsid w:val="00B65DBB"/>
    <w:rsid w:val="00B666D5"/>
    <w:rsid w:val="00B66FE9"/>
    <w:rsid w:val="00B7046C"/>
    <w:rsid w:val="00B7148C"/>
    <w:rsid w:val="00B72136"/>
    <w:rsid w:val="00B7216D"/>
    <w:rsid w:val="00B723B5"/>
    <w:rsid w:val="00B7302E"/>
    <w:rsid w:val="00B73034"/>
    <w:rsid w:val="00B73219"/>
    <w:rsid w:val="00B73236"/>
    <w:rsid w:val="00B73994"/>
    <w:rsid w:val="00B7453E"/>
    <w:rsid w:val="00B746EB"/>
    <w:rsid w:val="00B74EB6"/>
    <w:rsid w:val="00B750A8"/>
    <w:rsid w:val="00B7567B"/>
    <w:rsid w:val="00B75BE3"/>
    <w:rsid w:val="00B7647F"/>
    <w:rsid w:val="00B76F81"/>
    <w:rsid w:val="00B80CF0"/>
    <w:rsid w:val="00B81896"/>
    <w:rsid w:val="00B82321"/>
    <w:rsid w:val="00B8236C"/>
    <w:rsid w:val="00B82ADD"/>
    <w:rsid w:val="00B82C4D"/>
    <w:rsid w:val="00B83723"/>
    <w:rsid w:val="00B840A0"/>
    <w:rsid w:val="00B849AC"/>
    <w:rsid w:val="00B84DE0"/>
    <w:rsid w:val="00B84F9F"/>
    <w:rsid w:val="00B8514E"/>
    <w:rsid w:val="00B85AF1"/>
    <w:rsid w:val="00B869C3"/>
    <w:rsid w:val="00B906A4"/>
    <w:rsid w:val="00B915C4"/>
    <w:rsid w:val="00B925BD"/>
    <w:rsid w:val="00B9326E"/>
    <w:rsid w:val="00B9327E"/>
    <w:rsid w:val="00B93ADD"/>
    <w:rsid w:val="00B941A2"/>
    <w:rsid w:val="00B942ED"/>
    <w:rsid w:val="00B949FE"/>
    <w:rsid w:val="00B95949"/>
    <w:rsid w:val="00B96786"/>
    <w:rsid w:val="00B96B6C"/>
    <w:rsid w:val="00B96F74"/>
    <w:rsid w:val="00B9772D"/>
    <w:rsid w:val="00B9785C"/>
    <w:rsid w:val="00B97A68"/>
    <w:rsid w:val="00BA29D0"/>
    <w:rsid w:val="00BA3470"/>
    <w:rsid w:val="00BA4686"/>
    <w:rsid w:val="00BA4765"/>
    <w:rsid w:val="00BA50D6"/>
    <w:rsid w:val="00BA542C"/>
    <w:rsid w:val="00BA596B"/>
    <w:rsid w:val="00BA63DA"/>
    <w:rsid w:val="00BA6FBA"/>
    <w:rsid w:val="00BA7699"/>
    <w:rsid w:val="00BA7CDD"/>
    <w:rsid w:val="00BB0072"/>
    <w:rsid w:val="00BB01DC"/>
    <w:rsid w:val="00BB0500"/>
    <w:rsid w:val="00BB0A8B"/>
    <w:rsid w:val="00BB0BD2"/>
    <w:rsid w:val="00BB1586"/>
    <w:rsid w:val="00BB1BE0"/>
    <w:rsid w:val="00BB2578"/>
    <w:rsid w:val="00BB32E7"/>
    <w:rsid w:val="00BB3EA5"/>
    <w:rsid w:val="00BB3EBD"/>
    <w:rsid w:val="00BB4044"/>
    <w:rsid w:val="00BB4128"/>
    <w:rsid w:val="00BB416A"/>
    <w:rsid w:val="00BB54A7"/>
    <w:rsid w:val="00BB56CA"/>
    <w:rsid w:val="00BB575C"/>
    <w:rsid w:val="00BB60ED"/>
    <w:rsid w:val="00BB73FE"/>
    <w:rsid w:val="00BB7937"/>
    <w:rsid w:val="00BC1682"/>
    <w:rsid w:val="00BC24DA"/>
    <w:rsid w:val="00BC2E37"/>
    <w:rsid w:val="00BC31D1"/>
    <w:rsid w:val="00BC5547"/>
    <w:rsid w:val="00BC592B"/>
    <w:rsid w:val="00BC5D22"/>
    <w:rsid w:val="00BD0C4A"/>
    <w:rsid w:val="00BD1039"/>
    <w:rsid w:val="00BD1076"/>
    <w:rsid w:val="00BD1631"/>
    <w:rsid w:val="00BD195E"/>
    <w:rsid w:val="00BD1B58"/>
    <w:rsid w:val="00BD2A5B"/>
    <w:rsid w:val="00BD3821"/>
    <w:rsid w:val="00BD3E2D"/>
    <w:rsid w:val="00BD40CB"/>
    <w:rsid w:val="00BD4152"/>
    <w:rsid w:val="00BD4244"/>
    <w:rsid w:val="00BD4BE4"/>
    <w:rsid w:val="00BD5284"/>
    <w:rsid w:val="00BD5431"/>
    <w:rsid w:val="00BD5A17"/>
    <w:rsid w:val="00BD657C"/>
    <w:rsid w:val="00BD65DD"/>
    <w:rsid w:val="00BD738D"/>
    <w:rsid w:val="00BE10DA"/>
    <w:rsid w:val="00BE142E"/>
    <w:rsid w:val="00BE35D7"/>
    <w:rsid w:val="00BE3720"/>
    <w:rsid w:val="00BE4AE4"/>
    <w:rsid w:val="00BE4B18"/>
    <w:rsid w:val="00BE527D"/>
    <w:rsid w:val="00BE5AB6"/>
    <w:rsid w:val="00BE61C9"/>
    <w:rsid w:val="00BE6C51"/>
    <w:rsid w:val="00BE6EA6"/>
    <w:rsid w:val="00BE764D"/>
    <w:rsid w:val="00BF03E5"/>
    <w:rsid w:val="00BF096A"/>
    <w:rsid w:val="00BF0B47"/>
    <w:rsid w:val="00BF0C96"/>
    <w:rsid w:val="00BF1AA5"/>
    <w:rsid w:val="00BF2138"/>
    <w:rsid w:val="00BF2338"/>
    <w:rsid w:val="00BF389C"/>
    <w:rsid w:val="00BF3FA9"/>
    <w:rsid w:val="00BF41B2"/>
    <w:rsid w:val="00BF4620"/>
    <w:rsid w:val="00BF4A60"/>
    <w:rsid w:val="00BF4BAD"/>
    <w:rsid w:val="00BF52F9"/>
    <w:rsid w:val="00BF5A5F"/>
    <w:rsid w:val="00BF5FCA"/>
    <w:rsid w:val="00BF6AF0"/>
    <w:rsid w:val="00BF7934"/>
    <w:rsid w:val="00BF7CB6"/>
    <w:rsid w:val="00BF7F2F"/>
    <w:rsid w:val="00C007FD"/>
    <w:rsid w:val="00C00B94"/>
    <w:rsid w:val="00C02632"/>
    <w:rsid w:val="00C0282A"/>
    <w:rsid w:val="00C02C79"/>
    <w:rsid w:val="00C02DD9"/>
    <w:rsid w:val="00C030B2"/>
    <w:rsid w:val="00C035BC"/>
    <w:rsid w:val="00C048E0"/>
    <w:rsid w:val="00C056A5"/>
    <w:rsid w:val="00C0571E"/>
    <w:rsid w:val="00C06083"/>
    <w:rsid w:val="00C06B70"/>
    <w:rsid w:val="00C10582"/>
    <w:rsid w:val="00C10A98"/>
    <w:rsid w:val="00C110E0"/>
    <w:rsid w:val="00C11D42"/>
    <w:rsid w:val="00C11FBB"/>
    <w:rsid w:val="00C136C8"/>
    <w:rsid w:val="00C13874"/>
    <w:rsid w:val="00C142EC"/>
    <w:rsid w:val="00C143F2"/>
    <w:rsid w:val="00C146A2"/>
    <w:rsid w:val="00C14A23"/>
    <w:rsid w:val="00C15522"/>
    <w:rsid w:val="00C16085"/>
    <w:rsid w:val="00C16A16"/>
    <w:rsid w:val="00C17350"/>
    <w:rsid w:val="00C173FE"/>
    <w:rsid w:val="00C17A9B"/>
    <w:rsid w:val="00C2012A"/>
    <w:rsid w:val="00C208E5"/>
    <w:rsid w:val="00C2202F"/>
    <w:rsid w:val="00C23063"/>
    <w:rsid w:val="00C23A14"/>
    <w:rsid w:val="00C23D5C"/>
    <w:rsid w:val="00C24CCD"/>
    <w:rsid w:val="00C24E09"/>
    <w:rsid w:val="00C25F26"/>
    <w:rsid w:val="00C26311"/>
    <w:rsid w:val="00C26428"/>
    <w:rsid w:val="00C26759"/>
    <w:rsid w:val="00C27084"/>
    <w:rsid w:val="00C271D7"/>
    <w:rsid w:val="00C27DB4"/>
    <w:rsid w:val="00C27DBF"/>
    <w:rsid w:val="00C306BA"/>
    <w:rsid w:val="00C307EF"/>
    <w:rsid w:val="00C30D35"/>
    <w:rsid w:val="00C3192F"/>
    <w:rsid w:val="00C31FC9"/>
    <w:rsid w:val="00C321CC"/>
    <w:rsid w:val="00C332DE"/>
    <w:rsid w:val="00C33E0A"/>
    <w:rsid w:val="00C34C8F"/>
    <w:rsid w:val="00C34DC1"/>
    <w:rsid w:val="00C35195"/>
    <w:rsid w:val="00C35AC8"/>
    <w:rsid w:val="00C35DBD"/>
    <w:rsid w:val="00C37D66"/>
    <w:rsid w:val="00C37DDF"/>
    <w:rsid w:val="00C402B2"/>
    <w:rsid w:val="00C40E39"/>
    <w:rsid w:val="00C414B7"/>
    <w:rsid w:val="00C419C0"/>
    <w:rsid w:val="00C4205E"/>
    <w:rsid w:val="00C421C4"/>
    <w:rsid w:val="00C444CC"/>
    <w:rsid w:val="00C44844"/>
    <w:rsid w:val="00C448F1"/>
    <w:rsid w:val="00C44E38"/>
    <w:rsid w:val="00C45629"/>
    <w:rsid w:val="00C45C16"/>
    <w:rsid w:val="00C4666D"/>
    <w:rsid w:val="00C46A7C"/>
    <w:rsid w:val="00C504E9"/>
    <w:rsid w:val="00C510A3"/>
    <w:rsid w:val="00C52356"/>
    <w:rsid w:val="00C52D7B"/>
    <w:rsid w:val="00C5323A"/>
    <w:rsid w:val="00C535D0"/>
    <w:rsid w:val="00C54151"/>
    <w:rsid w:val="00C54B89"/>
    <w:rsid w:val="00C54F5D"/>
    <w:rsid w:val="00C54F88"/>
    <w:rsid w:val="00C55032"/>
    <w:rsid w:val="00C554A9"/>
    <w:rsid w:val="00C55C27"/>
    <w:rsid w:val="00C55C87"/>
    <w:rsid w:val="00C56A15"/>
    <w:rsid w:val="00C578FF"/>
    <w:rsid w:val="00C603C9"/>
    <w:rsid w:val="00C6041E"/>
    <w:rsid w:val="00C60F6E"/>
    <w:rsid w:val="00C610B8"/>
    <w:rsid w:val="00C611C5"/>
    <w:rsid w:val="00C612EA"/>
    <w:rsid w:val="00C61AE5"/>
    <w:rsid w:val="00C6232B"/>
    <w:rsid w:val="00C623A8"/>
    <w:rsid w:val="00C62753"/>
    <w:rsid w:val="00C62AA4"/>
    <w:rsid w:val="00C63772"/>
    <w:rsid w:val="00C63CAD"/>
    <w:rsid w:val="00C643C7"/>
    <w:rsid w:val="00C64821"/>
    <w:rsid w:val="00C65511"/>
    <w:rsid w:val="00C6568D"/>
    <w:rsid w:val="00C66007"/>
    <w:rsid w:val="00C677EB"/>
    <w:rsid w:val="00C67B5F"/>
    <w:rsid w:val="00C7249B"/>
    <w:rsid w:val="00C72E2C"/>
    <w:rsid w:val="00C72EB3"/>
    <w:rsid w:val="00C73B00"/>
    <w:rsid w:val="00C73B34"/>
    <w:rsid w:val="00C74179"/>
    <w:rsid w:val="00C753EA"/>
    <w:rsid w:val="00C75B21"/>
    <w:rsid w:val="00C761E8"/>
    <w:rsid w:val="00C7645C"/>
    <w:rsid w:val="00C77F1A"/>
    <w:rsid w:val="00C80264"/>
    <w:rsid w:val="00C82C8D"/>
    <w:rsid w:val="00C8314C"/>
    <w:rsid w:val="00C83811"/>
    <w:rsid w:val="00C83EA3"/>
    <w:rsid w:val="00C84240"/>
    <w:rsid w:val="00C845FC"/>
    <w:rsid w:val="00C84906"/>
    <w:rsid w:val="00C84AD4"/>
    <w:rsid w:val="00C85004"/>
    <w:rsid w:val="00C860B9"/>
    <w:rsid w:val="00C862A7"/>
    <w:rsid w:val="00C862DA"/>
    <w:rsid w:val="00C90039"/>
    <w:rsid w:val="00C90762"/>
    <w:rsid w:val="00C9187F"/>
    <w:rsid w:val="00C9205D"/>
    <w:rsid w:val="00C927AF"/>
    <w:rsid w:val="00C92FB5"/>
    <w:rsid w:val="00C9323F"/>
    <w:rsid w:val="00C93308"/>
    <w:rsid w:val="00C93738"/>
    <w:rsid w:val="00C93E35"/>
    <w:rsid w:val="00C93F2E"/>
    <w:rsid w:val="00C943B5"/>
    <w:rsid w:val="00C94B0B"/>
    <w:rsid w:val="00C94CDA"/>
    <w:rsid w:val="00C957F3"/>
    <w:rsid w:val="00C95E24"/>
    <w:rsid w:val="00C96038"/>
    <w:rsid w:val="00C962A1"/>
    <w:rsid w:val="00C97A13"/>
    <w:rsid w:val="00C97E27"/>
    <w:rsid w:val="00CA0438"/>
    <w:rsid w:val="00CA10A2"/>
    <w:rsid w:val="00CA1DED"/>
    <w:rsid w:val="00CA3C84"/>
    <w:rsid w:val="00CA41A0"/>
    <w:rsid w:val="00CA4622"/>
    <w:rsid w:val="00CA478A"/>
    <w:rsid w:val="00CA4984"/>
    <w:rsid w:val="00CA4E62"/>
    <w:rsid w:val="00CA4F00"/>
    <w:rsid w:val="00CA5461"/>
    <w:rsid w:val="00CA547A"/>
    <w:rsid w:val="00CA5CE6"/>
    <w:rsid w:val="00CA6421"/>
    <w:rsid w:val="00CA6843"/>
    <w:rsid w:val="00CA6C45"/>
    <w:rsid w:val="00CA6EDC"/>
    <w:rsid w:val="00CA6F8C"/>
    <w:rsid w:val="00CA709D"/>
    <w:rsid w:val="00CA7626"/>
    <w:rsid w:val="00CA7ABA"/>
    <w:rsid w:val="00CA7C4A"/>
    <w:rsid w:val="00CA7C88"/>
    <w:rsid w:val="00CA7E32"/>
    <w:rsid w:val="00CB081D"/>
    <w:rsid w:val="00CB1075"/>
    <w:rsid w:val="00CB1203"/>
    <w:rsid w:val="00CB1285"/>
    <w:rsid w:val="00CB24E4"/>
    <w:rsid w:val="00CB26A5"/>
    <w:rsid w:val="00CB2A49"/>
    <w:rsid w:val="00CB2EFF"/>
    <w:rsid w:val="00CB3670"/>
    <w:rsid w:val="00CB36F3"/>
    <w:rsid w:val="00CB396A"/>
    <w:rsid w:val="00CB4192"/>
    <w:rsid w:val="00CB49F6"/>
    <w:rsid w:val="00CB685E"/>
    <w:rsid w:val="00CB686E"/>
    <w:rsid w:val="00CB6BC4"/>
    <w:rsid w:val="00CB6E07"/>
    <w:rsid w:val="00CC00A0"/>
    <w:rsid w:val="00CC0559"/>
    <w:rsid w:val="00CC1062"/>
    <w:rsid w:val="00CC1840"/>
    <w:rsid w:val="00CC2AA9"/>
    <w:rsid w:val="00CC3228"/>
    <w:rsid w:val="00CC4BC4"/>
    <w:rsid w:val="00CC519B"/>
    <w:rsid w:val="00CC5BCE"/>
    <w:rsid w:val="00CC5EA2"/>
    <w:rsid w:val="00CC71E6"/>
    <w:rsid w:val="00CC7383"/>
    <w:rsid w:val="00CC74D0"/>
    <w:rsid w:val="00CC7AD4"/>
    <w:rsid w:val="00CD0810"/>
    <w:rsid w:val="00CD0CBF"/>
    <w:rsid w:val="00CD1938"/>
    <w:rsid w:val="00CD1C2A"/>
    <w:rsid w:val="00CD2179"/>
    <w:rsid w:val="00CD25B0"/>
    <w:rsid w:val="00CD28AA"/>
    <w:rsid w:val="00CD2C37"/>
    <w:rsid w:val="00CD4710"/>
    <w:rsid w:val="00CD4AED"/>
    <w:rsid w:val="00CD5496"/>
    <w:rsid w:val="00CD5701"/>
    <w:rsid w:val="00CD5923"/>
    <w:rsid w:val="00CD6F02"/>
    <w:rsid w:val="00CD7A7B"/>
    <w:rsid w:val="00CD7D9F"/>
    <w:rsid w:val="00CE02A7"/>
    <w:rsid w:val="00CE09CF"/>
    <w:rsid w:val="00CE0B72"/>
    <w:rsid w:val="00CE1010"/>
    <w:rsid w:val="00CE122C"/>
    <w:rsid w:val="00CE1497"/>
    <w:rsid w:val="00CE1498"/>
    <w:rsid w:val="00CE19D5"/>
    <w:rsid w:val="00CE1C6C"/>
    <w:rsid w:val="00CE1FBF"/>
    <w:rsid w:val="00CE248C"/>
    <w:rsid w:val="00CE3A29"/>
    <w:rsid w:val="00CE3BFE"/>
    <w:rsid w:val="00CE458D"/>
    <w:rsid w:val="00CE4D4D"/>
    <w:rsid w:val="00CE4FA6"/>
    <w:rsid w:val="00CE52B9"/>
    <w:rsid w:val="00CE5B64"/>
    <w:rsid w:val="00CE5D38"/>
    <w:rsid w:val="00CE738B"/>
    <w:rsid w:val="00CE7639"/>
    <w:rsid w:val="00CE767F"/>
    <w:rsid w:val="00CE7E9D"/>
    <w:rsid w:val="00CF0131"/>
    <w:rsid w:val="00CF060D"/>
    <w:rsid w:val="00CF0723"/>
    <w:rsid w:val="00CF106E"/>
    <w:rsid w:val="00CF17B3"/>
    <w:rsid w:val="00CF204F"/>
    <w:rsid w:val="00CF2408"/>
    <w:rsid w:val="00CF286E"/>
    <w:rsid w:val="00CF2BE4"/>
    <w:rsid w:val="00CF2D1E"/>
    <w:rsid w:val="00CF32FF"/>
    <w:rsid w:val="00CF3576"/>
    <w:rsid w:val="00CF3F6A"/>
    <w:rsid w:val="00CF4983"/>
    <w:rsid w:val="00CF505F"/>
    <w:rsid w:val="00CF58A7"/>
    <w:rsid w:val="00CF591A"/>
    <w:rsid w:val="00CF59BD"/>
    <w:rsid w:val="00CF59DA"/>
    <w:rsid w:val="00CF66F6"/>
    <w:rsid w:val="00CF676B"/>
    <w:rsid w:val="00D00099"/>
    <w:rsid w:val="00D0012C"/>
    <w:rsid w:val="00D01673"/>
    <w:rsid w:val="00D01889"/>
    <w:rsid w:val="00D01995"/>
    <w:rsid w:val="00D01A75"/>
    <w:rsid w:val="00D020B4"/>
    <w:rsid w:val="00D0241A"/>
    <w:rsid w:val="00D0247C"/>
    <w:rsid w:val="00D033BB"/>
    <w:rsid w:val="00D044B5"/>
    <w:rsid w:val="00D0530F"/>
    <w:rsid w:val="00D06049"/>
    <w:rsid w:val="00D067AA"/>
    <w:rsid w:val="00D068CE"/>
    <w:rsid w:val="00D06AA8"/>
    <w:rsid w:val="00D070F7"/>
    <w:rsid w:val="00D073A0"/>
    <w:rsid w:val="00D102AB"/>
    <w:rsid w:val="00D1055E"/>
    <w:rsid w:val="00D10908"/>
    <w:rsid w:val="00D11337"/>
    <w:rsid w:val="00D12254"/>
    <w:rsid w:val="00D12410"/>
    <w:rsid w:val="00D13BD0"/>
    <w:rsid w:val="00D153E0"/>
    <w:rsid w:val="00D15E5B"/>
    <w:rsid w:val="00D178E0"/>
    <w:rsid w:val="00D17EAE"/>
    <w:rsid w:val="00D17F46"/>
    <w:rsid w:val="00D20828"/>
    <w:rsid w:val="00D20D54"/>
    <w:rsid w:val="00D2164E"/>
    <w:rsid w:val="00D21E20"/>
    <w:rsid w:val="00D22A58"/>
    <w:rsid w:val="00D22C15"/>
    <w:rsid w:val="00D234DB"/>
    <w:rsid w:val="00D23E18"/>
    <w:rsid w:val="00D242FC"/>
    <w:rsid w:val="00D25F70"/>
    <w:rsid w:val="00D25F7D"/>
    <w:rsid w:val="00D27FA0"/>
    <w:rsid w:val="00D3154E"/>
    <w:rsid w:val="00D3242C"/>
    <w:rsid w:val="00D325A4"/>
    <w:rsid w:val="00D32EFF"/>
    <w:rsid w:val="00D332A8"/>
    <w:rsid w:val="00D35699"/>
    <w:rsid w:val="00D3642B"/>
    <w:rsid w:val="00D3711E"/>
    <w:rsid w:val="00D37826"/>
    <w:rsid w:val="00D40AD9"/>
    <w:rsid w:val="00D40C4F"/>
    <w:rsid w:val="00D41D7E"/>
    <w:rsid w:val="00D42CD0"/>
    <w:rsid w:val="00D4346D"/>
    <w:rsid w:val="00D43A15"/>
    <w:rsid w:val="00D43ACD"/>
    <w:rsid w:val="00D4592D"/>
    <w:rsid w:val="00D45B19"/>
    <w:rsid w:val="00D46254"/>
    <w:rsid w:val="00D4674B"/>
    <w:rsid w:val="00D472B7"/>
    <w:rsid w:val="00D4777A"/>
    <w:rsid w:val="00D47BBF"/>
    <w:rsid w:val="00D47E41"/>
    <w:rsid w:val="00D47FB7"/>
    <w:rsid w:val="00D50014"/>
    <w:rsid w:val="00D5066C"/>
    <w:rsid w:val="00D5098E"/>
    <w:rsid w:val="00D51208"/>
    <w:rsid w:val="00D53514"/>
    <w:rsid w:val="00D53625"/>
    <w:rsid w:val="00D53ABC"/>
    <w:rsid w:val="00D56451"/>
    <w:rsid w:val="00D564C3"/>
    <w:rsid w:val="00D567AF"/>
    <w:rsid w:val="00D57259"/>
    <w:rsid w:val="00D577F2"/>
    <w:rsid w:val="00D579CE"/>
    <w:rsid w:val="00D57A02"/>
    <w:rsid w:val="00D60050"/>
    <w:rsid w:val="00D606D8"/>
    <w:rsid w:val="00D61424"/>
    <w:rsid w:val="00D61643"/>
    <w:rsid w:val="00D61E7E"/>
    <w:rsid w:val="00D61F4D"/>
    <w:rsid w:val="00D62995"/>
    <w:rsid w:val="00D62BC0"/>
    <w:rsid w:val="00D63395"/>
    <w:rsid w:val="00D6345E"/>
    <w:rsid w:val="00D6383B"/>
    <w:rsid w:val="00D63F11"/>
    <w:rsid w:val="00D6476A"/>
    <w:rsid w:val="00D65A0B"/>
    <w:rsid w:val="00D65A4B"/>
    <w:rsid w:val="00D65D9D"/>
    <w:rsid w:val="00D66286"/>
    <w:rsid w:val="00D66762"/>
    <w:rsid w:val="00D668FB"/>
    <w:rsid w:val="00D673DE"/>
    <w:rsid w:val="00D674BE"/>
    <w:rsid w:val="00D6778D"/>
    <w:rsid w:val="00D70DDB"/>
    <w:rsid w:val="00D70FAA"/>
    <w:rsid w:val="00D713B1"/>
    <w:rsid w:val="00D71877"/>
    <w:rsid w:val="00D71889"/>
    <w:rsid w:val="00D72402"/>
    <w:rsid w:val="00D73822"/>
    <w:rsid w:val="00D7422B"/>
    <w:rsid w:val="00D7444E"/>
    <w:rsid w:val="00D74FDD"/>
    <w:rsid w:val="00D75E04"/>
    <w:rsid w:val="00D76034"/>
    <w:rsid w:val="00D761A6"/>
    <w:rsid w:val="00D7688B"/>
    <w:rsid w:val="00D76960"/>
    <w:rsid w:val="00D77581"/>
    <w:rsid w:val="00D80640"/>
    <w:rsid w:val="00D80E5E"/>
    <w:rsid w:val="00D81166"/>
    <w:rsid w:val="00D817FB"/>
    <w:rsid w:val="00D822D6"/>
    <w:rsid w:val="00D82362"/>
    <w:rsid w:val="00D82F30"/>
    <w:rsid w:val="00D830C3"/>
    <w:rsid w:val="00D83C38"/>
    <w:rsid w:val="00D845C7"/>
    <w:rsid w:val="00D84FB9"/>
    <w:rsid w:val="00D8530C"/>
    <w:rsid w:val="00D8571C"/>
    <w:rsid w:val="00D85737"/>
    <w:rsid w:val="00D857A7"/>
    <w:rsid w:val="00D87329"/>
    <w:rsid w:val="00D874C0"/>
    <w:rsid w:val="00D87CC7"/>
    <w:rsid w:val="00D90D8C"/>
    <w:rsid w:val="00D912E1"/>
    <w:rsid w:val="00D9182E"/>
    <w:rsid w:val="00D91938"/>
    <w:rsid w:val="00D922E5"/>
    <w:rsid w:val="00D92992"/>
    <w:rsid w:val="00D93359"/>
    <w:rsid w:val="00D93552"/>
    <w:rsid w:val="00D93694"/>
    <w:rsid w:val="00D93A56"/>
    <w:rsid w:val="00D93BB4"/>
    <w:rsid w:val="00D9413A"/>
    <w:rsid w:val="00D96AB0"/>
    <w:rsid w:val="00D96EBC"/>
    <w:rsid w:val="00D97086"/>
    <w:rsid w:val="00D971A2"/>
    <w:rsid w:val="00D9757A"/>
    <w:rsid w:val="00DA0894"/>
    <w:rsid w:val="00DA0B9E"/>
    <w:rsid w:val="00DA0FA8"/>
    <w:rsid w:val="00DA1D2F"/>
    <w:rsid w:val="00DA25FC"/>
    <w:rsid w:val="00DA27F1"/>
    <w:rsid w:val="00DA3708"/>
    <w:rsid w:val="00DA3B99"/>
    <w:rsid w:val="00DA3C4B"/>
    <w:rsid w:val="00DA43BA"/>
    <w:rsid w:val="00DA51E7"/>
    <w:rsid w:val="00DA5786"/>
    <w:rsid w:val="00DA7A77"/>
    <w:rsid w:val="00DA7DB5"/>
    <w:rsid w:val="00DA7FD2"/>
    <w:rsid w:val="00DB01A7"/>
    <w:rsid w:val="00DB10BB"/>
    <w:rsid w:val="00DB19C1"/>
    <w:rsid w:val="00DB2CA0"/>
    <w:rsid w:val="00DB3288"/>
    <w:rsid w:val="00DB32EA"/>
    <w:rsid w:val="00DB3B1F"/>
    <w:rsid w:val="00DB3B55"/>
    <w:rsid w:val="00DB4182"/>
    <w:rsid w:val="00DB431E"/>
    <w:rsid w:val="00DB57F6"/>
    <w:rsid w:val="00DB5ACC"/>
    <w:rsid w:val="00DB6064"/>
    <w:rsid w:val="00DB62B0"/>
    <w:rsid w:val="00DB6D0F"/>
    <w:rsid w:val="00DB72A7"/>
    <w:rsid w:val="00DB7F95"/>
    <w:rsid w:val="00DC05B0"/>
    <w:rsid w:val="00DC06CF"/>
    <w:rsid w:val="00DC152B"/>
    <w:rsid w:val="00DC18DC"/>
    <w:rsid w:val="00DC1AFE"/>
    <w:rsid w:val="00DC37B0"/>
    <w:rsid w:val="00DC384A"/>
    <w:rsid w:val="00DC38B6"/>
    <w:rsid w:val="00DC4212"/>
    <w:rsid w:val="00DC46BB"/>
    <w:rsid w:val="00DC4B58"/>
    <w:rsid w:val="00DC4C75"/>
    <w:rsid w:val="00DC50DD"/>
    <w:rsid w:val="00DC5314"/>
    <w:rsid w:val="00DC5579"/>
    <w:rsid w:val="00DC5FB1"/>
    <w:rsid w:val="00DC6A7B"/>
    <w:rsid w:val="00DC763D"/>
    <w:rsid w:val="00DC7764"/>
    <w:rsid w:val="00DC77DB"/>
    <w:rsid w:val="00DD0519"/>
    <w:rsid w:val="00DD1B9E"/>
    <w:rsid w:val="00DD2536"/>
    <w:rsid w:val="00DD25A7"/>
    <w:rsid w:val="00DD26ED"/>
    <w:rsid w:val="00DD2ECE"/>
    <w:rsid w:val="00DD33CC"/>
    <w:rsid w:val="00DD3E83"/>
    <w:rsid w:val="00DD3FAC"/>
    <w:rsid w:val="00DD43D3"/>
    <w:rsid w:val="00DD4859"/>
    <w:rsid w:val="00DD7325"/>
    <w:rsid w:val="00DD7CF9"/>
    <w:rsid w:val="00DE01BA"/>
    <w:rsid w:val="00DE0330"/>
    <w:rsid w:val="00DE0EFD"/>
    <w:rsid w:val="00DE1A46"/>
    <w:rsid w:val="00DE1D13"/>
    <w:rsid w:val="00DE21CA"/>
    <w:rsid w:val="00DE26B5"/>
    <w:rsid w:val="00DE2E97"/>
    <w:rsid w:val="00DE36D0"/>
    <w:rsid w:val="00DE4686"/>
    <w:rsid w:val="00DE4B8C"/>
    <w:rsid w:val="00DE7A3B"/>
    <w:rsid w:val="00DE7B98"/>
    <w:rsid w:val="00DE7FEC"/>
    <w:rsid w:val="00DF02D7"/>
    <w:rsid w:val="00DF0C61"/>
    <w:rsid w:val="00DF0EE3"/>
    <w:rsid w:val="00DF1400"/>
    <w:rsid w:val="00DF1BA5"/>
    <w:rsid w:val="00DF2AF4"/>
    <w:rsid w:val="00DF442C"/>
    <w:rsid w:val="00DF6D92"/>
    <w:rsid w:val="00E0016C"/>
    <w:rsid w:val="00E0043B"/>
    <w:rsid w:val="00E00FFC"/>
    <w:rsid w:val="00E01BCE"/>
    <w:rsid w:val="00E0222C"/>
    <w:rsid w:val="00E02739"/>
    <w:rsid w:val="00E0280A"/>
    <w:rsid w:val="00E03075"/>
    <w:rsid w:val="00E03305"/>
    <w:rsid w:val="00E03519"/>
    <w:rsid w:val="00E03C79"/>
    <w:rsid w:val="00E053D3"/>
    <w:rsid w:val="00E0699A"/>
    <w:rsid w:val="00E0723F"/>
    <w:rsid w:val="00E07373"/>
    <w:rsid w:val="00E07563"/>
    <w:rsid w:val="00E10312"/>
    <w:rsid w:val="00E1031D"/>
    <w:rsid w:val="00E10AA1"/>
    <w:rsid w:val="00E1127B"/>
    <w:rsid w:val="00E12525"/>
    <w:rsid w:val="00E1253A"/>
    <w:rsid w:val="00E12925"/>
    <w:rsid w:val="00E131E6"/>
    <w:rsid w:val="00E13F13"/>
    <w:rsid w:val="00E14E30"/>
    <w:rsid w:val="00E153F0"/>
    <w:rsid w:val="00E16BED"/>
    <w:rsid w:val="00E208AF"/>
    <w:rsid w:val="00E220CC"/>
    <w:rsid w:val="00E223B3"/>
    <w:rsid w:val="00E22C69"/>
    <w:rsid w:val="00E22CE3"/>
    <w:rsid w:val="00E23C7A"/>
    <w:rsid w:val="00E24834"/>
    <w:rsid w:val="00E248C8"/>
    <w:rsid w:val="00E25B70"/>
    <w:rsid w:val="00E25DA0"/>
    <w:rsid w:val="00E26C54"/>
    <w:rsid w:val="00E26F68"/>
    <w:rsid w:val="00E312C9"/>
    <w:rsid w:val="00E31A2A"/>
    <w:rsid w:val="00E325F9"/>
    <w:rsid w:val="00E32F62"/>
    <w:rsid w:val="00E33232"/>
    <w:rsid w:val="00E33A67"/>
    <w:rsid w:val="00E33AB7"/>
    <w:rsid w:val="00E33F3D"/>
    <w:rsid w:val="00E340B7"/>
    <w:rsid w:val="00E34E28"/>
    <w:rsid w:val="00E35AD6"/>
    <w:rsid w:val="00E36063"/>
    <w:rsid w:val="00E36282"/>
    <w:rsid w:val="00E36D67"/>
    <w:rsid w:val="00E376AA"/>
    <w:rsid w:val="00E407D8"/>
    <w:rsid w:val="00E41B64"/>
    <w:rsid w:val="00E4268E"/>
    <w:rsid w:val="00E42932"/>
    <w:rsid w:val="00E4299E"/>
    <w:rsid w:val="00E42BB0"/>
    <w:rsid w:val="00E42F63"/>
    <w:rsid w:val="00E432ED"/>
    <w:rsid w:val="00E43EDA"/>
    <w:rsid w:val="00E43F83"/>
    <w:rsid w:val="00E440DB"/>
    <w:rsid w:val="00E44B2E"/>
    <w:rsid w:val="00E44BFA"/>
    <w:rsid w:val="00E44D90"/>
    <w:rsid w:val="00E44E83"/>
    <w:rsid w:val="00E462ED"/>
    <w:rsid w:val="00E464F3"/>
    <w:rsid w:val="00E46E10"/>
    <w:rsid w:val="00E47250"/>
    <w:rsid w:val="00E47300"/>
    <w:rsid w:val="00E4775F"/>
    <w:rsid w:val="00E47DC0"/>
    <w:rsid w:val="00E5039E"/>
    <w:rsid w:val="00E50E6D"/>
    <w:rsid w:val="00E51282"/>
    <w:rsid w:val="00E5194C"/>
    <w:rsid w:val="00E51B90"/>
    <w:rsid w:val="00E51D08"/>
    <w:rsid w:val="00E5294E"/>
    <w:rsid w:val="00E5396F"/>
    <w:rsid w:val="00E553C0"/>
    <w:rsid w:val="00E5577F"/>
    <w:rsid w:val="00E5618F"/>
    <w:rsid w:val="00E56502"/>
    <w:rsid w:val="00E5675C"/>
    <w:rsid w:val="00E602ED"/>
    <w:rsid w:val="00E60B86"/>
    <w:rsid w:val="00E60EB6"/>
    <w:rsid w:val="00E6105A"/>
    <w:rsid w:val="00E6121D"/>
    <w:rsid w:val="00E61538"/>
    <w:rsid w:val="00E61590"/>
    <w:rsid w:val="00E615E1"/>
    <w:rsid w:val="00E62F7D"/>
    <w:rsid w:val="00E62FFA"/>
    <w:rsid w:val="00E636CD"/>
    <w:rsid w:val="00E63B32"/>
    <w:rsid w:val="00E64B7A"/>
    <w:rsid w:val="00E65AC8"/>
    <w:rsid w:val="00E66DBA"/>
    <w:rsid w:val="00E67260"/>
    <w:rsid w:val="00E679E8"/>
    <w:rsid w:val="00E67B34"/>
    <w:rsid w:val="00E70764"/>
    <w:rsid w:val="00E72060"/>
    <w:rsid w:val="00E72281"/>
    <w:rsid w:val="00E72514"/>
    <w:rsid w:val="00E72C58"/>
    <w:rsid w:val="00E73216"/>
    <w:rsid w:val="00E7339F"/>
    <w:rsid w:val="00E73887"/>
    <w:rsid w:val="00E73EF6"/>
    <w:rsid w:val="00E742E3"/>
    <w:rsid w:val="00E74641"/>
    <w:rsid w:val="00E7493B"/>
    <w:rsid w:val="00E74A7B"/>
    <w:rsid w:val="00E74B68"/>
    <w:rsid w:val="00E75481"/>
    <w:rsid w:val="00E75AA6"/>
    <w:rsid w:val="00E75C0C"/>
    <w:rsid w:val="00E76BAD"/>
    <w:rsid w:val="00E77376"/>
    <w:rsid w:val="00E8172B"/>
    <w:rsid w:val="00E82138"/>
    <w:rsid w:val="00E827BD"/>
    <w:rsid w:val="00E83E78"/>
    <w:rsid w:val="00E84109"/>
    <w:rsid w:val="00E8468C"/>
    <w:rsid w:val="00E848F7"/>
    <w:rsid w:val="00E85154"/>
    <w:rsid w:val="00E85356"/>
    <w:rsid w:val="00E85F0A"/>
    <w:rsid w:val="00E8627C"/>
    <w:rsid w:val="00E869D9"/>
    <w:rsid w:val="00E8731A"/>
    <w:rsid w:val="00E87ED2"/>
    <w:rsid w:val="00E90D2B"/>
    <w:rsid w:val="00E9124F"/>
    <w:rsid w:val="00E93318"/>
    <w:rsid w:val="00E9380C"/>
    <w:rsid w:val="00E93862"/>
    <w:rsid w:val="00E93CDF"/>
    <w:rsid w:val="00E948C5"/>
    <w:rsid w:val="00E94CD4"/>
    <w:rsid w:val="00E9596A"/>
    <w:rsid w:val="00E95C55"/>
    <w:rsid w:val="00E9602B"/>
    <w:rsid w:val="00E968AE"/>
    <w:rsid w:val="00E97AFA"/>
    <w:rsid w:val="00E97B16"/>
    <w:rsid w:val="00EA09ED"/>
    <w:rsid w:val="00EA1499"/>
    <w:rsid w:val="00EA184F"/>
    <w:rsid w:val="00EA1E62"/>
    <w:rsid w:val="00EA2175"/>
    <w:rsid w:val="00EA28E7"/>
    <w:rsid w:val="00EA291F"/>
    <w:rsid w:val="00EA2B56"/>
    <w:rsid w:val="00EA4416"/>
    <w:rsid w:val="00EA47DE"/>
    <w:rsid w:val="00EA47F6"/>
    <w:rsid w:val="00EA4981"/>
    <w:rsid w:val="00EA4B22"/>
    <w:rsid w:val="00EA5B81"/>
    <w:rsid w:val="00EA61AA"/>
    <w:rsid w:val="00EA6903"/>
    <w:rsid w:val="00EA69E3"/>
    <w:rsid w:val="00EA6D50"/>
    <w:rsid w:val="00EA7148"/>
    <w:rsid w:val="00EA7519"/>
    <w:rsid w:val="00EA7888"/>
    <w:rsid w:val="00EB052A"/>
    <w:rsid w:val="00EB1030"/>
    <w:rsid w:val="00EB12F2"/>
    <w:rsid w:val="00EB32CB"/>
    <w:rsid w:val="00EB3853"/>
    <w:rsid w:val="00EB3A4A"/>
    <w:rsid w:val="00EB3CC8"/>
    <w:rsid w:val="00EB42D8"/>
    <w:rsid w:val="00EB4D32"/>
    <w:rsid w:val="00EB4E7E"/>
    <w:rsid w:val="00EB5331"/>
    <w:rsid w:val="00EB54E7"/>
    <w:rsid w:val="00EB5C32"/>
    <w:rsid w:val="00EB5FF6"/>
    <w:rsid w:val="00EB62B5"/>
    <w:rsid w:val="00EB6500"/>
    <w:rsid w:val="00EB66EE"/>
    <w:rsid w:val="00EB6D85"/>
    <w:rsid w:val="00EB728F"/>
    <w:rsid w:val="00EB7682"/>
    <w:rsid w:val="00EB7AB0"/>
    <w:rsid w:val="00EC0134"/>
    <w:rsid w:val="00EC16C8"/>
    <w:rsid w:val="00EC285E"/>
    <w:rsid w:val="00EC3085"/>
    <w:rsid w:val="00EC3CAE"/>
    <w:rsid w:val="00EC3DFF"/>
    <w:rsid w:val="00EC436C"/>
    <w:rsid w:val="00EC4D0D"/>
    <w:rsid w:val="00EC6AC8"/>
    <w:rsid w:val="00EC7129"/>
    <w:rsid w:val="00EC75EA"/>
    <w:rsid w:val="00EC7834"/>
    <w:rsid w:val="00EC7D83"/>
    <w:rsid w:val="00EC7FC4"/>
    <w:rsid w:val="00ED0B0B"/>
    <w:rsid w:val="00ED0D8A"/>
    <w:rsid w:val="00ED0DEC"/>
    <w:rsid w:val="00ED17A5"/>
    <w:rsid w:val="00ED195D"/>
    <w:rsid w:val="00ED1C1D"/>
    <w:rsid w:val="00ED1DD9"/>
    <w:rsid w:val="00ED1DFE"/>
    <w:rsid w:val="00ED214C"/>
    <w:rsid w:val="00ED2192"/>
    <w:rsid w:val="00ED2442"/>
    <w:rsid w:val="00ED2645"/>
    <w:rsid w:val="00ED2707"/>
    <w:rsid w:val="00ED27A1"/>
    <w:rsid w:val="00ED2DC2"/>
    <w:rsid w:val="00ED304C"/>
    <w:rsid w:val="00ED3B68"/>
    <w:rsid w:val="00ED4EEC"/>
    <w:rsid w:val="00ED5232"/>
    <w:rsid w:val="00ED53C0"/>
    <w:rsid w:val="00ED57E4"/>
    <w:rsid w:val="00ED64BA"/>
    <w:rsid w:val="00ED67EE"/>
    <w:rsid w:val="00EE0D1A"/>
    <w:rsid w:val="00EE10FE"/>
    <w:rsid w:val="00EE14E3"/>
    <w:rsid w:val="00EE2070"/>
    <w:rsid w:val="00EE274C"/>
    <w:rsid w:val="00EE36E2"/>
    <w:rsid w:val="00EE3760"/>
    <w:rsid w:val="00EE3B03"/>
    <w:rsid w:val="00EE4076"/>
    <w:rsid w:val="00EE4C1B"/>
    <w:rsid w:val="00EE53DF"/>
    <w:rsid w:val="00EE57F3"/>
    <w:rsid w:val="00EE781C"/>
    <w:rsid w:val="00EF0153"/>
    <w:rsid w:val="00EF0687"/>
    <w:rsid w:val="00EF0EC4"/>
    <w:rsid w:val="00EF10B5"/>
    <w:rsid w:val="00EF1C29"/>
    <w:rsid w:val="00EF1D59"/>
    <w:rsid w:val="00EF1F52"/>
    <w:rsid w:val="00EF24E7"/>
    <w:rsid w:val="00EF318B"/>
    <w:rsid w:val="00EF3372"/>
    <w:rsid w:val="00EF35ED"/>
    <w:rsid w:val="00EF4877"/>
    <w:rsid w:val="00EF48E5"/>
    <w:rsid w:val="00EF4B89"/>
    <w:rsid w:val="00EF4E06"/>
    <w:rsid w:val="00EF5212"/>
    <w:rsid w:val="00EF5EA6"/>
    <w:rsid w:val="00EF6F23"/>
    <w:rsid w:val="00EF72B1"/>
    <w:rsid w:val="00EF73CA"/>
    <w:rsid w:val="00F00251"/>
    <w:rsid w:val="00F023F9"/>
    <w:rsid w:val="00F03910"/>
    <w:rsid w:val="00F03FF2"/>
    <w:rsid w:val="00F049B7"/>
    <w:rsid w:val="00F04A33"/>
    <w:rsid w:val="00F04C47"/>
    <w:rsid w:val="00F04EB4"/>
    <w:rsid w:val="00F05464"/>
    <w:rsid w:val="00F05822"/>
    <w:rsid w:val="00F06F2C"/>
    <w:rsid w:val="00F06F93"/>
    <w:rsid w:val="00F07C2D"/>
    <w:rsid w:val="00F07CF8"/>
    <w:rsid w:val="00F11292"/>
    <w:rsid w:val="00F11460"/>
    <w:rsid w:val="00F117CA"/>
    <w:rsid w:val="00F126E9"/>
    <w:rsid w:val="00F132E2"/>
    <w:rsid w:val="00F13E74"/>
    <w:rsid w:val="00F15B97"/>
    <w:rsid w:val="00F15CF2"/>
    <w:rsid w:val="00F15F65"/>
    <w:rsid w:val="00F16078"/>
    <w:rsid w:val="00F16942"/>
    <w:rsid w:val="00F16CA8"/>
    <w:rsid w:val="00F16DA2"/>
    <w:rsid w:val="00F173F0"/>
    <w:rsid w:val="00F2009F"/>
    <w:rsid w:val="00F201B8"/>
    <w:rsid w:val="00F20605"/>
    <w:rsid w:val="00F207DF"/>
    <w:rsid w:val="00F21D1D"/>
    <w:rsid w:val="00F22AAA"/>
    <w:rsid w:val="00F23218"/>
    <w:rsid w:val="00F2329F"/>
    <w:rsid w:val="00F258EF"/>
    <w:rsid w:val="00F25A96"/>
    <w:rsid w:val="00F263EC"/>
    <w:rsid w:val="00F265AE"/>
    <w:rsid w:val="00F265F8"/>
    <w:rsid w:val="00F268E3"/>
    <w:rsid w:val="00F26C84"/>
    <w:rsid w:val="00F26EC0"/>
    <w:rsid w:val="00F27093"/>
    <w:rsid w:val="00F270D0"/>
    <w:rsid w:val="00F27F81"/>
    <w:rsid w:val="00F304CE"/>
    <w:rsid w:val="00F307BA"/>
    <w:rsid w:val="00F31715"/>
    <w:rsid w:val="00F31F23"/>
    <w:rsid w:val="00F324F9"/>
    <w:rsid w:val="00F32DEC"/>
    <w:rsid w:val="00F33291"/>
    <w:rsid w:val="00F34A78"/>
    <w:rsid w:val="00F34E11"/>
    <w:rsid w:val="00F354D5"/>
    <w:rsid w:val="00F3553A"/>
    <w:rsid w:val="00F35E47"/>
    <w:rsid w:val="00F36EE6"/>
    <w:rsid w:val="00F37280"/>
    <w:rsid w:val="00F40A61"/>
    <w:rsid w:val="00F416B4"/>
    <w:rsid w:val="00F41826"/>
    <w:rsid w:val="00F41992"/>
    <w:rsid w:val="00F43639"/>
    <w:rsid w:val="00F4491C"/>
    <w:rsid w:val="00F44BA6"/>
    <w:rsid w:val="00F44FB6"/>
    <w:rsid w:val="00F45321"/>
    <w:rsid w:val="00F459CA"/>
    <w:rsid w:val="00F45CA9"/>
    <w:rsid w:val="00F4679D"/>
    <w:rsid w:val="00F46E83"/>
    <w:rsid w:val="00F4701C"/>
    <w:rsid w:val="00F4772B"/>
    <w:rsid w:val="00F50289"/>
    <w:rsid w:val="00F50E1A"/>
    <w:rsid w:val="00F5164F"/>
    <w:rsid w:val="00F51D16"/>
    <w:rsid w:val="00F51FA2"/>
    <w:rsid w:val="00F52562"/>
    <w:rsid w:val="00F52999"/>
    <w:rsid w:val="00F52F55"/>
    <w:rsid w:val="00F52F6D"/>
    <w:rsid w:val="00F549F2"/>
    <w:rsid w:val="00F54A0A"/>
    <w:rsid w:val="00F54BAC"/>
    <w:rsid w:val="00F54D66"/>
    <w:rsid w:val="00F563EE"/>
    <w:rsid w:val="00F57793"/>
    <w:rsid w:val="00F57E38"/>
    <w:rsid w:val="00F60528"/>
    <w:rsid w:val="00F61028"/>
    <w:rsid w:val="00F61474"/>
    <w:rsid w:val="00F63370"/>
    <w:rsid w:val="00F63FA8"/>
    <w:rsid w:val="00F646E1"/>
    <w:rsid w:val="00F64ACE"/>
    <w:rsid w:val="00F66680"/>
    <w:rsid w:val="00F66A6F"/>
    <w:rsid w:val="00F672B0"/>
    <w:rsid w:val="00F67EE8"/>
    <w:rsid w:val="00F7010D"/>
    <w:rsid w:val="00F70774"/>
    <w:rsid w:val="00F70849"/>
    <w:rsid w:val="00F712CD"/>
    <w:rsid w:val="00F71A57"/>
    <w:rsid w:val="00F72A91"/>
    <w:rsid w:val="00F73B26"/>
    <w:rsid w:val="00F73F18"/>
    <w:rsid w:val="00F74674"/>
    <w:rsid w:val="00F75007"/>
    <w:rsid w:val="00F75BEC"/>
    <w:rsid w:val="00F767A8"/>
    <w:rsid w:val="00F76E69"/>
    <w:rsid w:val="00F777A5"/>
    <w:rsid w:val="00F805BD"/>
    <w:rsid w:val="00F81B24"/>
    <w:rsid w:val="00F81C9D"/>
    <w:rsid w:val="00F82089"/>
    <w:rsid w:val="00F82423"/>
    <w:rsid w:val="00F85951"/>
    <w:rsid w:val="00F861A2"/>
    <w:rsid w:val="00F86855"/>
    <w:rsid w:val="00F86AC1"/>
    <w:rsid w:val="00F87217"/>
    <w:rsid w:val="00F8748D"/>
    <w:rsid w:val="00F87C22"/>
    <w:rsid w:val="00F910C0"/>
    <w:rsid w:val="00F911F8"/>
    <w:rsid w:val="00F91BE8"/>
    <w:rsid w:val="00F91CCD"/>
    <w:rsid w:val="00F91D1F"/>
    <w:rsid w:val="00F920BD"/>
    <w:rsid w:val="00F9342C"/>
    <w:rsid w:val="00F958DD"/>
    <w:rsid w:val="00F95DCA"/>
    <w:rsid w:val="00F95E30"/>
    <w:rsid w:val="00F96170"/>
    <w:rsid w:val="00F96865"/>
    <w:rsid w:val="00F97EFF"/>
    <w:rsid w:val="00FA0B1A"/>
    <w:rsid w:val="00FA14E7"/>
    <w:rsid w:val="00FA17F0"/>
    <w:rsid w:val="00FA2CAF"/>
    <w:rsid w:val="00FA30A0"/>
    <w:rsid w:val="00FA30B8"/>
    <w:rsid w:val="00FA33BD"/>
    <w:rsid w:val="00FA36F1"/>
    <w:rsid w:val="00FA41BF"/>
    <w:rsid w:val="00FA44FA"/>
    <w:rsid w:val="00FA484B"/>
    <w:rsid w:val="00FA6E76"/>
    <w:rsid w:val="00FA75B5"/>
    <w:rsid w:val="00FA7601"/>
    <w:rsid w:val="00FA7784"/>
    <w:rsid w:val="00FA78F8"/>
    <w:rsid w:val="00FA7BF4"/>
    <w:rsid w:val="00FB039F"/>
    <w:rsid w:val="00FB09B8"/>
    <w:rsid w:val="00FB184F"/>
    <w:rsid w:val="00FB200B"/>
    <w:rsid w:val="00FB231E"/>
    <w:rsid w:val="00FB26F4"/>
    <w:rsid w:val="00FB2AF6"/>
    <w:rsid w:val="00FB363B"/>
    <w:rsid w:val="00FB3A8D"/>
    <w:rsid w:val="00FB3E3B"/>
    <w:rsid w:val="00FB4057"/>
    <w:rsid w:val="00FB498F"/>
    <w:rsid w:val="00FB4D7C"/>
    <w:rsid w:val="00FB4EFC"/>
    <w:rsid w:val="00FB56BD"/>
    <w:rsid w:val="00FB56E4"/>
    <w:rsid w:val="00FB5F88"/>
    <w:rsid w:val="00FB6002"/>
    <w:rsid w:val="00FC25F0"/>
    <w:rsid w:val="00FC328D"/>
    <w:rsid w:val="00FC3C1B"/>
    <w:rsid w:val="00FC4D04"/>
    <w:rsid w:val="00FC508B"/>
    <w:rsid w:val="00FC6C59"/>
    <w:rsid w:val="00FC70EF"/>
    <w:rsid w:val="00FC7EF8"/>
    <w:rsid w:val="00FD00CE"/>
    <w:rsid w:val="00FD0726"/>
    <w:rsid w:val="00FD07F5"/>
    <w:rsid w:val="00FD122A"/>
    <w:rsid w:val="00FD1A89"/>
    <w:rsid w:val="00FD270D"/>
    <w:rsid w:val="00FD2866"/>
    <w:rsid w:val="00FD2AEA"/>
    <w:rsid w:val="00FD2B43"/>
    <w:rsid w:val="00FD32C4"/>
    <w:rsid w:val="00FD3761"/>
    <w:rsid w:val="00FD3F46"/>
    <w:rsid w:val="00FD4E73"/>
    <w:rsid w:val="00FD5005"/>
    <w:rsid w:val="00FD53F0"/>
    <w:rsid w:val="00FD5EF7"/>
    <w:rsid w:val="00FD7832"/>
    <w:rsid w:val="00FD7A43"/>
    <w:rsid w:val="00FD7BD8"/>
    <w:rsid w:val="00FE2128"/>
    <w:rsid w:val="00FE29C5"/>
    <w:rsid w:val="00FE3060"/>
    <w:rsid w:val="00FE32BA"/>
    <w:rsid w:val="00FE3528"/>
    <w:rsid w:val="00FE39E1"/>
    <w:rsid w:val="00FE4D61"/>
    <w:rsid w:val="00FE5A54"/>
    <w:rsid w:val="00FE6E24"/>
    <w:rsid w:val="00FE6EBB"/>
    <w:rsid w:val="00FE7388"/>
    <w:rsid w:val="00FE73CE"/>
    <w:rsid w:val="00FE7477"/>
    <w:rsid w:val="00FE75EA"/>
    <w:rsid w:val="00FE7E14"/>
    <w:rsid w:val="00FF00B1"/>
    <w:rsid w:val="00FF0476"/>
    <w:rsid w:val="00FF058B"/>
    <w:rsid w:val="00FF0852"/>
    <w:rsid w:val="00FF0EA0"/>
    <w:rsid w:val="00FF1764"/>
    <w:rsid w:val="00FF19FC"/>
    <w:rsid w:val="00FF1A92"/>
    <w:rsid w:val="00FF1DC3"/>
    <w:rsid w:val="00FF2139"/>
    <w:rsid w:val="00FF2D6A"/>
    <w:rsid w:val="00FF3037"/>
    <w:rsid w:val="00FF3619"/>
    <w:rsid w:val="00FF39E5"/>
    <w:rsid w:val="00FF49ED"/>
    <w:rsid w:val="00FF53D7"/>
    <w:rsid w:val="00FF71B9"/>
    <w:rsid w:val="00FF7925"/>
    <w:rsid w:val="00FF7B33"/>
    <w:rsid w:val="0468054B"/>
    <w:rsid w:val="0C12CD8A"/>
    <w:rsid w:val="102A31C9"/>
    <w:rsid w:val="16DC8F9B"/>
    <w:rsid w:val="17092E24"/>
    <w:rsid w:val="1A020A60"/>
    <w:rsid w:val="1CA9180F"/>
    <w:rsid w:val="1D0DC123"/>
    <w:rsid w:val="1D697FA9"/>
    <w:rsid w:val="2FB37841"/>
    <w:rsid w:val="31451369"/>
    <w:rsid w:val="382EBA60"/>
    <w:rsid w:val="38544993"/>
    <w:rsid w:val="446636CA"/>
    <w:rsid w:val="470C9C36"/>
    <w:rsid w:val="48DF8252"/>
    <w:rsid w:val="495F437A"/>
    <w:rsid w:val="4E32B49D"/>
    <w:rsid w:val="56CA0479"/>
    <w:rsid w:val="61C70C6E"/>
    <w:rsid w:val="64B5C8ED"/>
    <w:rsid w:val="66BDF41B"/>
    <w:rsid w:val="67961149"/>
    <w:rsid w:val="6C416032"/>
    <w:rsid w:val="73A08F69"/>
    <w:rsid w:val="7414F570"/>
    <w:rsid w:val="75B0C5D1"/>
    <w:rsid w:val="7C60D2EB"/>
    <w:rsid w:val="7E8E8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AC9428"/>
  <w15:docId w15:val="{F65F52E2-9EC8-493E-9C56-DC2B4ECF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Century" w:cs="Times New Roman"/>
        <w:sz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textAlignment w:val="baseline"/>
    </w:pPr>
  </w:style>
  <w:style w:type="paragraph" w:styleId="1">
    <w:name w:val="heading 1"/>
    <w:next w:val="a0"/>
    <w:qFormat/>
    <w:pPr>
      <w:widowControl w:val="0"/>
      <w:numPr>
        <w:numId w:val="103"/>
      </w:numPr>
      <w:tabs>
        <w:tab w:val="center" w:pos="8760"/>
      </w:tabs>
      <w:adjustRightInd w:val="0"/>
      <w:spacing w:line="336" w:lineRule="exact"/>
      <w:textAlignment w:val="baseline"/>
      <w:outlineLvl w:val="0"/>
    </w:pPr>
    <w:rPr>
      <w:b/>
      <w:kern w:val="24"/>
      <w:sz w:val="28"/>
    </w:rPr>
  </w:style>
  <w:style w:type="paragraph" w:styleId="2">
    <w:name w:val="heading 2"/>
    <w:basedOn w:val="1"/>
    <w:next w:val="a0"/>
    <w:link w:val="20"/>
    <w:qFormat/>
    <w:pPr>
      <w:numPr>
        <w:ilvl w:val="1"/>
      </w:numPr>
      <w:outlineLvl w:val="1"/>
    </w:pPr>
    <w:rPr>
      <w:rFonts w:hAnsi="Arial"/>
      <w:sz w:val="22"/>
    </w:rPr>
  </w:style>
  <w:style w:type="paragraph" w:styleId="3">
    <w:name w:val="heading 3"/>
    <w:basedOn w:val="2"/>
    <w:next w:val="a"/>
    <w:link w:val="30"/>
    <w:qFormat/>
    <w:rsid w:val="0035665E"/>
    <w:pPr>
      <w:numPr>
        <w:ilvl w:val="2"/>
      </w:numPr>
      <w:ind w:leftChars="100" w:left="100" w:rightChars="100" w:right="100"/>
      <w:outlineLvl w:val="2"/>
    </w:pPr>
  </w:style>
  <w:style w:type="paragraph" w:styleId="4">
    <w:name w:val="heading 4"/>
    <w:basedOn w:val="3"/>
    <w:next w:val="a0"/>
    <w:qFormat/>
    <w:rsid w:val="00C13874"/>
    <w:pPr>
      <w:numPr>
        <w:ilvl w:val="3"/>
      </w:numPr>
      <w:outlineLvl w:val="3"/>
    </w:pPr>
    <w:rPr>
      <w:bCs/>
    </w:rPr>
  </w:style>
  <w:style w:type="paragraph" w:styleId="5">
    <w:name w:val="heading 5"/>
    <w:basedOn w:val="a"/>
    <w:next w:val="a"/>
    <w:link w:val="50"/>
    <w:uiPriority w:val="9"/>
    <w:semiHidden/>
    <w:unhideWhenUsed/>
    <w:qFormat/>
    <w:rsid w:val="00A529CA"/>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454"/>
    </w:pPr>
  </w:style>
  <w:style w:type="paragraph" w:styleId="a4">
    <w:name w:val="header"/>
    <w:basedOn w:val="a"/>
    <w:link w:val="a5"/>
    <w:semiHidden/>
    <w:pPr>
      <w:tabs>
        <w:tab w:val="center" w:pos="4252"/>
        <w:tab w:val="right" w:pos="8504"/>
      </w:tabs>
      <w:spacing w:line="360" w:lineRule="auto"/>
    </w:pPr>
  </w:style>
  <w:style w:type="paragraph" w:styleId="a6">
    <w:name w:val="footer"/>
    <w:basedOn w:val="a"/>
    <w:semiHidden/>
    <w:pPr>
      <w:tabs>
        <w:tab w:val="center" w:pos="4252"/>
        <w:tab w:val="right" w:pos="8504"/>
      </w:tabs>
      <w:spacing w:line="360" w:lineRule="auto"/>
    </w:pPr>
  </w:style>
  <w:style w:type="character" w:styleId="a7">
    <w:name w:val="page number"/>
    <w:semiHidden/>
    <w:rPr>
      <w:rFonts w:eastAsia="ＭＳ ゴシック"/>
      <w:sz w:val="20"/>
    </w:rPr>
  </w:style>
  <w:style w:type="paragraph" w:styleId="10">
    <w:name w:val="toc 1"/>
    <w:basedOn w:val="a"/>
    <w:next w:val="a"/>
    <w:autoRedefine/>
    <w:uiPriority w:val="39"/>
    <w:rsid w:val="000763F4"/>
    <w:pPr>
      <w:tabs>
        <w:tab w:val="left" w:pos="660"/>
        <w:tab w:val="left" w:pos="820"/>
        <w:tab w:val="right" w:leader="dot" w:pos="9799"/>
      </w:tabs>
      <w:ind w:rightChars="100" w:right="180"/>
    </w:pPr>
    <w:rPr>
      <w:rFonts w:hAnsi="ＭＳ 明朝"/>
      <w:noProof/>
      <w:sz w:val="28"/>
      <w:szCs w:val="22"/>
    </w:rPr>
  </w:style>
  <w:style w:type="paragraph" w:customStyle="1" w:styleId="a8">
    <w:name w:val="*箇条[文章]"/>
    <w:pPr>
      <w:widowControl w:val="0"/>
      <w:tabs>
        <w:tab w:val="center" w:pos="8760"/>
      </w:tabs>
      <w:adjustRightInd w:val="0"/>
      <w:spacing w:line="336" w:lineRule="atLeast"/>
      <w:ind w:firstLine="227"/>
      <w:textAlignment w:val="baseline"/>
    </w:pPr>
    <w:rPr>
      <w:sz w:val="22"/>
    </w:rPr>
  </w:style>
  <w:style w:type="paragraph" w:customStyle="1" w:styleId="11">
    <w:name w:val="*細別(1)"/>
    <w:pPr>
      <w:widowControl w:val="0"/>
      <w:tabs>
        <w:tab w:val="center" w:pos="8760"/>
      </w:tabs>
      <w:adjustRightInd w:val="0"/>
      <w:spacing w:line="336" w:lineRule="atLeast"/>
      <w:ind w:left="567" w:hanging="567"/>
      <w:textAlignment w:val="baseline"/>
    </w:pPr>
    <w:rPr>
      <w:sz w:val="22"/>
    </w:rPr>
  </w:style>
  <w:style w:type="paragraph" w:customStyle="1" w:styleId="a9">
    <w:name w:val="*細別(a)"/>
    <w:pPr>
      <w:widowControl w:val="0"/>
      <w:tabs>
        <w:tab w:val="center" w:pos="8760"/>
      </w:tabs>
      <w:adjustRightInd w:val="0"/>
      <w:spacing w:line="336" w:lineRule="atLeast"/>
      <w:ind w:left="737" w:hanging="567"/>
      <w:textAlignment w:val="baseline"/>
    </w:pPr>
    <w:rPr>
      <w:sz w:val="22"/>
    </w:rPr>
  </w:style>
  <w:style w:type="paragraph" w:customStyle="1" w:styleId="aa">
    <w:name w:val="*箇条[例]"/>
    <w:pPr>
      <w:widowControl w:val="0"/>
      <w:adjustRightInd w:val="0"/>
      <w:spacing w:line="336" w:lineRule="atLeast"/>
      <w:ind w:left="908" w:hanging="454"/>
      <w:textAlignment w:val="baseline"/>
    </w:pPr>
    <w:rPr>
      <w:sz w:val="22"/>
    </w:rPr>
  </w:style>
  <w:style w:type="paragraph" w:customStyle="1" w:styleId="ab">
    <w:name w:val="*箇条[備考]"/>
    <w:pPr>
      <w:widowControl w:val="0"/>
      <w:adjustRightInd w:val="0"/>
      <w:spacing w:line="336" w:lineRule="atLeast"/>
      <w:ind w:left="1134" w:hanging="680"/>
      <w:textAlignment w:val="baseline"/>
    </w:pPr>
    <w:rPr>
      <w:sz w:val="22"/>
    </w:rPr>
  </w:style>
  <w:style w:type="paragraph" w:customStyle="1" w:styleId="ac">
    <w:name w:val="*箇条"/>
    <w:next w:val="a8"/>
    <w:pPr>
      <w:widowControl w:val="0"/>
      <w:adjustRightInd w:val="0"/>
      <w:spacing w:line="336" w:lineRule="atLeast"/>
      <w:textAlignment w:val="baseline"/>
    </w:pPr>
    <w:rPr>
      <w:b/>
      <w:sz w:val="22"/>
    </w:rPr>
  </w:style>
  <w:style w:type="paragraph" w:customStyle="1" w:styleId="12">
    <w:name w:val="*細別(1)[備考]"/>
    <w:basedOn w:val="ab"/>
    <w:pPr>
      <w:ind w:left="1247"/>
    </w:pPr>
  </w:style>
  <w:style w:type="paragraph" w:customStyle="1" w:styleId="13">
    <w:name w:val="*細別(1)[例]"/>
    <w:basedOn w:val="aa"/>
    <w:pPr>
      <w:ind w:left="1021"/>
    </w:pPr>
  </w:style>
  <w:style w:type="paragraph" w:customStyle="1" w:styleId="ad">
    <w:name w:val="*細別(a)[例]"/>
    <w:basedOn w:val="13"/>
    <w:pPr>
      <w:ind w:left="1191"/>
    </w:pPr>
  </w:style>
  <w:style w:type="paragraph" w:customStyle="1" w:styleId="ae">
    <w:name w:val="*細別(a)[備考]"/>
    <w:basedOn w:val="12"/>
    <w:pPr>
      <w:ind w:left="1417"/>
    </w:pPr>
  </w:style>
  <w:style w:type="paragraph" w:customStyle="1" w:styleId="14">
    <w:name w:val="*細別(1)[文章]"/>
    <w:basedOn w:val="a8"/>
    <w:pPr>
      <w:ind w:left="567"/>
    </w:pPr>
  </w:style>
  <w:style w:type="paragraph" w:customStyle="1" w:styleId="af">
    <w:name w:val="*細別(a)[文章]"/>
    <w:basedOn w:val="14"/>
    <w:pPr>
      <w:ind w:left="737"/>
    </w:pPr>
  </w:style>
  <w:style w:type="paragraph" w:styleId="af0">
    <w:name w:val="Date"/>
    <w:basedOn w:val="a"/>
    <w:next w:val="a"/>
    <w:semiHidden/>
    <w:unhideWhenUsed/>
  </w:style>
  <w:style w:type="character" w:customStyle="1" w:styleId="af1">
    <w:name w:val="日付 (文字)"/>
    <w:semiHidden/>
    <w:rPr>
      <w:rFonts w:ascii="ＭＳ 明朝" w:eastAsia="ＭＳ 明朝"/>
      <w:sz w:val="22"/>
    </w:rPr>
  </w:style>
  <w:style w:type="paragraph" w:customStyle="1" w:styleId="abc">
    <w:name w:val="段落_括弧_abc"/>
    <w:basedOn w:val="a"/>
    <w:pPr>
      <w:spacing w:line="240" w:lineRule="atLeast"/>
      <w:ind w:left="851" w:hanging="397"/>
      <w:jc w:val="both"/>
    </w:pPr>
  </w:style>
  <w:style w:type="paragraph" w:styleId="af2">
    <w:name w:val="Document Map"/>
    <w:basedOn w:val="a"/>
    <w:semiHidden/>
    <w:pPr>
      <w:shd w:val="clear" w:color="auto" w:fill="000080"/>
    </w:pPr>
    <w:rPr>
      <w:rFonts w:ascii="Arial" w:eastAsia="ＭＳ ゴシック" w:hAnsi="Arial"/>
    </w:rPr>
  </w:style>
  <w:style w:type="paragraph" w:styleId="af3">
    <w:name w:val="Balloon Text"/>
    <w:basedOn w:val="a"/>
    <w:semiHidden/>
    <w:unhideWhenUsed/>
    <w:rPr>
      <w:rFonts w:ascii="Arial" w:eastAsia="ＭＳ ゴシック" w:hAnsi="Arial"/>
      <w:szCs w:val="18"/>
    </w:rPr>
  </w:style>
  <w:style w:type="character" w:customStyle="1" w:styleId="af4">
    <w:name w:val="吹き出し (文字)"/>
    <w:semiHidden/>
    <w:rPr>
      <w:rFonts w:ascii="Arial" w:eastAsia="ＭＳ ゴシック" w:hAnsi="Arial" w:cs="Times New Roman"/>
      <w:sz w:val="18"/>
      <w:szCs w:val="18"/>
    </w:rPr>
  </w:style>
  <w:style w:type="paragraph" w:styleId="21">
    <w:name w:val="toc 2"/>
    <w:basedOn w:val="a"/>
    <w:next w:val="a"/>
    <w:autoRedefine/>
    <w:uiPriority w:val="39"/>
    <w:pPr>
      <w:ind w:leftChars="100" w:left="180"/>
    </w:pPr>
  </w:style>
  <w:style w:type="paragraph" w:styleId="31">
    <w:name w:val="toc 3"/>
    <w:basedOn w:val="a"/>
    <w:next w:val="a"/>
    <w:autoRedefine/>
    <w:uiPriority w:val="39"/>
    <w:pPr>
      <w:ind w:leftChars="200" w:left="360"/>
    </w:pPr>
  </w:style>
  <w:style w:type="paragraph" w:styleId="40">
    <w:name w:val="toc 4"/>
    <w:basedOn w:val="a"/>
    <w:next w:val="a"/>
    <w:autoRedefine/>
    <w:uiPriority w:val="39"/>
    <w:pPr>
      <w:ind w:leftChars="300" w:left="540"/>
    </w:pPr>
  </w:style>
  <w:style w:type="paragraph" w:styleId="51">
    <w:name w:val="toc 5"/>
    <w:basedOn w:val="a"/>
    <w:next w:val="a"/>
    <w:autoRedefine/>
    <w:semiHidden/>
    <w:pPr>
      <w:ind w:leftChars="400" w:left="720"/>
    </w:pPr>
  </w:style>
  <w:style w:type="paragraph" w:styleId="6">
    <w:name w:val="toc 6"/>
    <w:basedOn w:val="a"/>
    <w:next w:val="a"/>
    <w:autoRedefine/>
    <w:semiHidden/>
    <w:pPr>
      <w:ind w:leftChars="500" w:left="900"/>
    </w:pPr>
  </w:style>
  <w:style w:type="paragraph" w:styleId="7">
    <w:name w:val="toc 7"/>
    <w:basedOn w:val="a"/>
    <w:next w:val="a"/>
    <w:autoRedefine/>
    <w:semiHidden/>
    <w:pPr>
      <w:ind w:leftChars="600" w:left="1080"/>
    </w:pPr>
  </w:style>
  <w:style w:type="paragraph" w:styleId="8">
    <w:name w:val="toc 8"/>
    <w:basedOn w:val="a"/>
    <w:next w:val="a"/>
    <w:autoRedefine/>
    <w:semiHidden/>
    <w:pPr>
      <w:ind w:leftChars="700" w:left="1260"/>
    </w:pPr>
  </w:style>
  <w:style w:type="paragraph" w:styleId="9">
    <w:name w:val="toc 9"/>
    <w:basedOn w:val="a"/>
    <w:next w:val="a"/>
    <w:autoRedefine/>
    <w:semiHidden/>
    <w:pPr>
      <w:ind w:leftChars="800" w:left="1440"/>
    </w:pPr>
  </w:style>
  <w:style w:type="character" w:styleId="af5">
    <w:name w:val="Hyperlink"/>
    <w:uiPriority w:val="99"/>
    <w:rPr>
      <w:color w:val="0000FF"/>
      <w:u w:val="single"/>
    </w:rPr>
  </w:style>
  <w:style w:type="paragraph" w:styleId="af6">
    <w:name w:val="Body Text"/>
    <w:basedOn w:val="a"/>
    <w:semiHidden/>
    <w:rPr>
      <w:color w:val="0000FF"/>
      <w:sz w:val="20"/>
    </w:rPr>
  </w:style>
  <w:style w:type="character" w:styleId="af7">
    <w:name w:val="FollowedHyperlink"/>
    <w:semiHidden/>
    <w:rPr>
      <w:color w:val="800080"/>
      <w:u w:val="single"/>
    </w:rPr>
  </w:style>
  <w:style w:type="character" w:styleId="af8">
    <w:name w:val="Strong"/>
    <w:qFormat/>
    <w:rPr>
      <w:b/>
      <w:bCs/>
    </w:rPr>
  </w:style>
  <w:style w:type="character" w:styleId="af9">
    <w:name w:val="annotation reference"/>
    <w:semiHidden/>
    <w:rPr>
      <w:sz w:val="18"/>
      <w:szCs w:val="18"/>
    </w:rPr>
  </w:style>
  <w:style w:type="paragraph" w:styleId="afa">
    <w:name w:val="annotation text"/>
    <w:basedOn w:val="a"/>
    <w:link w:val="afb"/>
    <w:semiHidden/>
  </w:style>
  <w:style w:type="table" w:styleId="afc">
    <w:name w:val="Table Grid"/>
    <w:basedOn w:val="a2"/>
    <w:uiPriority w:val="39"/>
    <w:rsid w:val="002C4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1E3BB3"/>
    <w:pPr>
      <w:ind w:leftChars="400" w:left="840"/>
    </w:pPr>
  </w:style>
  <w:style w:type="paragraph" w:styleId="afe">
    <w:name w:val="caption"/>
    <w:basedOn w:val="a"/>
    <w:next w:val="a"/>
    <w:uiPriority w:val="35"/>
    <w:unhideWhenUsed/>
    <w:qFormat/>
    <w:rsid w:val="000B36BD"/>
    <w:rPr>
      <w:b/>
      <w:bCs/>
      <w:sz w:val="21"/>
      <w:szCs w:val="21"/>
    </w:rPr>
  </w:style>
  <w:style w:type="character" w:customStyle="1" w:styleId="a5">
    <w:name w:val="ヘッダー (文字)"/>
    <w:link w:val="a4"/>
    <w:semiHidden/>
    <w:rsid w:val="0016599B"/>
    <w:rPr>
      <w:rFonts w:ascii="ＭＳ 明朝" w:eastAsia="ＭＳ 明朝"/>
      <w:sz w:val="18"/>
    </w:rPr>
  </w:style>
  <w:style w:type="character" w:customStyle="1" w:styleId="20">
    <w:name w:val="見出し 2 (文字)"/>
    <w:basedOn w:val="a1"/>
    <w:link w:val="2"/>
    <w:rsid w:val="00DA0FA8"/>
    <w:rPr>
      <w:rFonts w:hAnsi="Arial"/>
      <w:b/>
      <w:kern w:val="24"/>
      <w:sz w:val="22"/>
    </w:rPr>
  </w:style>
  <w:style w:type="character" w:customStyle="1" w:styleId="30">
    <w:name w:val="見出し 3 (文字)"/>
    <w:basedOn w:val="a1"/>
    <w:link w:val="3"/>
    <w:rsid w:val="0035665E"/>
    <w:rPr>
      <w:rFonts w:hAnsi="Arial"/>
      <w:b/>
      <w:kern w:val="24"/>
      <w:sz w:val="22"/>
    </w:rPr>
  </w:style>
  <w:style w:type="paragraph" w:styleId="Web">
    <w:name w:val="Normal (Web)"/>
    <w:basedOn w:val="a"/>
    <w:uiPriority w:val="99"/>
    <w:unhideWhenUsed/>
    <w:rsid w:val="00CA4622"/>
    <w:pPr>
      <w:adjustRightInd/>
      <w:spacing w:before="100" w:beforeAutospacing="1" w:after="100" w:afterAutospacing="1"/>
      <w:textAlignment w:val="auto"/>
    </w:pPr>
    <w:rPr>
      <w:rFonts w:ascii="ＭＳ Ｐゴシック" w:eastAsia="ＭＳ Ｐゴシック" w:hAnsi="ＭＳ Ｐゴシック" w:cs="ＭＳ Ｐゴシック"/>
      <w:sz w:val="24"/>
      <w:szCs w:val="24"/>
    </w:rPr>
  </w:style>
  <w:style w:type="character" w:customStyle="1" w:styleId="high-light-bg4">
    <w:name w:val="high-light-bg4"/>
    <w:rsid w:val="00236A4A"/>
  </w:style>
  <w:style w:type="paragraph" w:customStyle="1" w:styleId="L2123">
    <w:name w:val="段落_L2_（123）"/>
    <w:basedOn w:val="a"/>
    <w:next w:val="a"/>
    <w:rsid w:val="00343FB2"/>
    <w:pPr>
      <w:widowControl w:val="0"/>
      <w:numPr>
        <w:numId w:val="5"/>
      </w:numPr>
      <w:spacing w:line="240" w:lineRule="atLeast"/>
      <w:jc w:val="both"/>
      <w:textAlignment w:val="bottom"/>
      <w:outlineLvl w:val="1"/>
    </w:pPr>
  </w:style>
  <w:style w:type="paragraph" w:styleId="aff">
    <w:name w:val="Revision"/>
    <w:hidden/>
    <w:uiPriority w:val="99"/>
    <w:semiHidden/>
    <w:rsid w:val="00C63CAD"/>
  </w:style>
  <w:style w:type="character" w:customStyle="1" w:styleId="normaltextrun">
    <w:name w:val="normaltextrun"/>
    <w:basedOn w:val="a1"/>
    <w:rsid w:val="00CA478A"/>
  </w:style>
  <w:style w:type="character" w:customStyle="1" w:styleId="eop">
    <w:name w:val="eop"/>
    <w:basedOn w:val="a1"/>
    <w:rsid w:val="00CA478A"/>
  </w:style>
  <w:style w:type="character" w:customStyle="1" w:styleId="50">
    <w:name w:val="見出し 5 (文字)"/>
    <w:basedOn w:val="a1"/>
    <w:link w:val="5"/>
    <w:uiPriority w:val="9"/>
    <w:semiHidden/>
    <w:rsid w:val="00A529CA"/>
    <w:rPr>
      <w:rFonts w:asciiTheme="majorHAnsi" w:eastAsiaTheme="majorEastAsia" w:hAnsiTheme="majorHAnsi" w:cstheme="majorBidi"/>
      <w:sz w:val="18"/>
    </w:rPr>
  </w:style>
  <w:style w:type="character" w:customStyle="1" w:styleId="ui-provider">
    <w:name w:val="ui-provider"/>
    <w:basedOn w:val="a1"/>
    <w:rsid w:val="000D446C"/>
  </w:style>
  <w:style w:type="character" w:customStyle="1" w:styleId="afb">
    <w:name w:val="コメント文字列 (文字)"/>
    <w:link w:val="afa"/>
    <w:uiPriority w:val="99"/>
    <w:semiHidden/>
    <w:rsid w:val="00C67B5F"/>
  </w:style>
  <w:style w:type="character" w:customStyle="1" w:styleId="15">
    <w:name w:val="未解決のメンション1"/>
    <w:basedOn w:val="a1"/>
    <w:uiPriority w:val="99"/>
    <w:semiHidden/>
    <w:unhideWhenUsed/>
    <w:rsid w:val="00C67B5F"/>
    <w:rPr>
      <w:color w:val="605E5C"/>
      <w:shd w:val="clear" w:color="auto" w:fill="E1DFDD"/>
    </w:rPr>
  </w:style>
  <w:style w:type="character" w:customStyle="1" w:styleId="22">
    <w:name w:val="未解決のメンション2"/>
    <w:basedOn w:val="a1"/>
    <w:uiPriority w:val="99"/>
    <w:semiHidden/>
    <w:unhideWhenUsed/>
    <w:rsid w:val="003512B6"/>
    <w:rPr>
      <w:color w:val="605E5C"/>
      <w:shd w:val="clear" w:color="auto" w:fill="E1DFDD"/>
    </w:rPr>
  </w:style>
  <w:style w:type="character" w:customStyle="1" w:styleId="32">
    <w:name w:val="未解決のメンション3"/>
    <w:basedOn w:val="a1"/>
    <w:uiPriority w:val="99"/>
    <w:semiHidden/>
    <w:unhideWhenUsed/>
    <w:rsid w:val="00E053D3"/>
    <w:rPr>
      <w:color w:val="605E5C"/>
      <w:shd w:val="clear" w:color="auto" w:fill="E1DFDD"/>
    </w:rPr>
  </w:style>
  <w:style w:type="character" w:customStyle="1" w:styleId="41">
    <w:name w:val="未解決のメンション4"/>
    <w:basedOn w:val="a1"/>
    <w:uiPriority w:val="99"/>
    <w:semiHidden/>
    <w:unhideWhenUsed/>
    <w:rsid w:val="00CA7ABA"/>
    <w:rPr>
      <w:color w:val="605E5C"/>
      <w:shd w:val="clear" w:color="auto" w:fill="E1DFDD"/>
    </w:rPr>
  </w:style>
  <w:style w:type="paragraph" w:styleId="aff0">
    <w:name w:val="annotation subject"/>
    <w:basedOn w:val="afa"/>
    <w:next w:val="afa"/>
    <w:link w:val="aff1"/>
    <w:uiPriority w:val="99"/>
    <w:semiHidden/>
    <w:unhideWhenUsed/>
    <w:rsid w:val="003D09A9"/>
    <w:rPr>
      <w:b/>
      <w:bCs/>
    </w:rPr>
  </w:style>
  <w:style w:type="character" w:customStyle="1" w:styleId="aff1">
    <w:name w:val="コメント内容 (文字)"/>
    <w:basedOn w:val="afb"/>
    <w:link w:val="aff0"/>
    <w:uiPriority w:val="99"/>
    <w:semiHidden/>
    <w:rsid w:val="003D09A9"/>
    <w:rPr>
      <w:b/>
      <w:bCs/>
    </w:rPr>
  </w:style>
  <w:style w:type="character" w:styleId="aff2">
    <w:name w:val="Placeholder Text"/>
    <w:basedOn w:val="a1"/>
    <w:uiPriority w:val="99"/>
    <w:semiHidden/>
    <w:rsid w:val="00892463"/>
    <w:rPr>
      <w:color w:val="666666"/>
    </w:rPr>
  </w:style>
  <w:style w:type="paragraph" w:styleId="aff3">
    <w:name w:val="TOC Heading"/>
    <w:basedOn w:val="1"/>
    <w:next w:val="a"/>
    <w:uiPriority w:val="39"/>
    <w:unhideWhenUsed/>
    <w:qFormat/>
    <w:rsid w:val="00F61474"/>
    <w:pPr>
      <w:keepNext/>
      <w:keepLines/>
      <w:widowControl/>
      <w:numPr>
        <w:numId w:val="0"/>
      </w:numPr>
      <w:tabs>
        <w:tab w:val="clear" w:pos="8760"/>
      </w:tabs>
      <w:adjustRightInd/>
      <w:spacing w:before="24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561">
      <w:bodyDiv w:val="1"/>
      <w:marLeft w:val="0"/>
      <w:marRight w:val="0"/>
      <w:marTop w:val="0"/>
      <w:marBottom w:val="0"/>
      <w:divBdr>
        <w:top w:val="none" w:sz="0" w:space="0" w:color="auto"/>
        <w:left w:val="none" w:sz="0" w:space="0" w:color="auto"/>
        <w:bottom w:val="none" w:sz="0" w:space="0" w:color="auto"/>
        <w:right w:val="none" w:sz="0" w:space="0" w:color="auto"/>
      </w:divBdr>
      <w:divsChild>
        <w:div w:id="63141883">
          <w:marLeft w:val="0"/>
          <w:marRight w:val="0"/>
          <w:marTop w:val="0"/>
          <w:marBottom w:val="0"/>
          <w:divBdr>
            <w:top w:val="none" w:sz="0" w:space="0" w:color="auto"/>
            <w:left w:val="none" w:sz="0" w:space="0" w:color="auto"/>
            <w:bottom w:val="none" w:sz="0" w:space="0" w:color="auto"/>
            <w:right w:val="none" w:sz="0" w:space="0" w:color="auto"/>
          </w:divBdr>
          <w:divsChild>
            <w:div w:id="1422918252">
              <w:marLeft w:val="0"/>
              <w:marRight w:val="0"/>
              <w:marTop w:val="0"/>
              <w:marBottom w:val="0"/>
              <w:divBdr>
                <w:top w:val="none" w:sz="0" w:space="0" w:color="auto"/>
                <w:left w:val="none" w:sz="0" w:space="0" w:color="auto"/>
                <w:bottom w:val="none" w:sz="0" w:space="0" w:color="auto"/>
                <w:right w:val="none" w:sz="0" w:space="0" w:color="auto"/>
              </w:divBdr>
            </w:div>
          </w:divsChild>
        </w:div>
        <w:div w:id="75372279">
          <w:marLeft w:val="0"/>
          <w:marRight w:val="0"/>
          <w:marTop w:val="0"/>
          <w:marBottom w:val="0"/>
          <w:divBdr>
            <w:top w:val="none" w:sz="0" w:space="0" w:color="auto"/>
            <w:left w:val="none" w:sz="0" w:space="0" w:color="auto"/>
            <w:bottom w:val="none" w:sz="0" w:space="0" w:color="auto"/>
            <w:right w:val="none" w:sz="0" w:space="0" w:color="auto"/>
          </w:divBdr>
          <w:divsChild>
            <w:div w:id="1624069550">
              <w:marLeft w:val="0"/>
              <w:marRight w:val="0"/>
              <w:marTop w:val="0"/>
              <w:marBottom w:val="0"/>
              <w:divBdr>
                <w:top w:val="none" w:sz="0" w:space="0" w:color="auto"/>
                <w:left w:val="none" w:sz="0" w:space="0" w:color="auto"/>
                <w:bottom w:val="none" w:sz="0" w:space="0" w:color="auto"/>
                <w:right w:val="none" w:sz="0" w:space="0" w:color="auto"/>
              </w:divBdr>
            </w:div>
          </w:divsChild>
        </w:div>
        <w:div w:id="92749023">
          <w:marLeft w:val="0"/>
          <w:marRight w:val="0"/>
          <w:marTop w:val="0"/>
          <w:marBottom w:val="0"/>
          <w:divBdr>
            <w:top w:val="none" w:sz="0" w:space="0" w:color="auto"/>
            <w:left w:val="none" w:sz="0" w:space="0" w:color="auto"/>
            <w:bottom w:val="none" w:sz="0" w:space="0" w:color="auto"/>
            <w:right w:val="none" w:sz="0" w:space="0" w:color="auto"/>
          </w:divBdr>
          <w:divsChild>
            <w:div w:id="326401727">
              <w:marLeft w:val="0"/>
              <w:marRight w:val="0"/>
              <w:marTop w:val="0"/>
              <w:marBottom w:val="0"/>
              <w:divBdr>
                <w:top w:val="none" w:sz="0" w:space="0" w:color="auto"/>
                <w:left w:val="none" w:sz="0" w:space="0" w:color="auto"/>
                <w:bottom w:val="none" w:sz="0" w:space="0" w:color="auto"/>
                <w:right w:val="none" w:sz="0" w:space="0" w:color="auto"/>
              </w:divBdr>
            </w:div>
          </w:divsChild>
        </w:div>
        <w:div w:id="98648211">
          <w:marLeft w:val="0"/>
          <w:marRight w:val="0"/>
          <w:marTop w:val="0"/>
          <w:marBottom w:val="0"/>
          <w:divBdr>
            <w:top w:val="none" w:sz="0" w:space="0" w:color="auto"/>
            <w:left w:val="none" w:sz="0" w:space="0" w:color="auto"/>
            <w:bottom w:val="none" w:sz="0" w:space="0" w:color="auto"/>
            <w:right w:val="none" w:sz="0" w:space="0" w:color="auto"/>
          </w:divBdr>
          <w:divsChild>
            <w:div w:id="2071490324">
              <w:marLeft w:val="0"/>
              <w:marRight w:val="0"/>
              <w:marTop w:val="0"/>
              <w:marBottom w:val="0"/>
              <w:divBdr>
                <w:top w:val="none" w:sz="0" w:space="0" w:color="auto"/>
                <w:left w:val="none" w:sz="0" w:space="0" w:color="auto"/>
                <w:bottom w:val="none" w:sz="0" w:space="0" w:color="auto"/>
                <w:right w:val="none" w:sz="0" w:space="0" w:color="auto"/>
              </w:divBdr>
            </w:div>
          </w:divsChild>
        </w:div>
        <w:div w:id="131482549">
          <w:marLeft w:val="0"/>
          <w:marRight w:val="0"/>
          <w:marTop w:val="0"/>
          <w:marBottom w:val="0"/>
          <w:divBdr>
            <w:top w:val="none" w:sz="0" w:space="0" w:color="auto"/>
            <w:left w:val="none" w:sz="0" w:space="0" w:color="auto"/>
            <w:bottom w:val="none" w:sz="0" w:space="0" w:color="auto"/>
            <w:right w:val="none" w:sz="0" w:space="0" w:color="auto"/>
          </w:divBdr>
          <w:divsChild>
            <w:div w:id="1813017405">
              <w:marLeft w:val="0"/>
              <w:marRight w:val="0"/>
              <w:marTop w:val="0"/>
              <w:marBottom w:val="0"/>
              <w:divBdr>
                <w:top w:val="none" w:sz="0" w:space="0" w:color="auto"/>
                <w:left w:val="none" w:sz="0" w:space="0" w:color="auto"/>
                <w:bottom w:val="none" w:sz="0" w:space="0" w:color="auto"/>
                <w:right w:val="none" w:sz="0" w:space="0" w:color="auto"/>
              </w:divBdr>
            </w:div>
          </w:divsChild>
        </w:div>
        <w:div w:id="136803549">
          <w:marLeft w:val="0"/>
          <w:marRight w:val="0"/>
          <w:marTop w:val="0"/>
          <w:marBottom w:val="0"/>
          <w:divBdr>
            <w:top w:val="none" w:sz="0" w:space="0" w:color="auto"/>
            <w:left w:val="none" w:sz="0" w:space="0" w:color="auto"/>
            <w:bottom w:val="none" w:sz="0" w:space="0" w:color="auto"/>
            <w:right w:val="none" w:sz="0" w:space="0" w:color="auto"/>
          </w:divBdr>
          <w:divsChild>
            <w:div w:id="2040812770">
              <w:marLeft w:val="0"/>
              <w:marRight w:val="0"/>
              <w:marTop w:val="0"/>
              <w:marBottom w:val="0"/>
              <w:divBdr>
                <w:top w:val="none" w:sz="0" w:space="0" w:color="auto"/>
                <w:left w:val="none" w:sz="0" w:space="0" w:color="auto"/>
                <w:bottom w:val="none" w:sz="0" w:space="0" w:color="auto"/>
                <w:right w:val="none" w:sz="0" w:space="0" w:color="auto"/>
              </w:divBdr>
            </w:div>
          </w:divsChild>
        </w:div>
        <w:div w:id="154928211">
          <w:marLeft w:val="0"/>
          <w:marRight w:val="0"/>
          <w:marTop w:val="0"/>
          <w:marBottom w:val="0"/>
          <w:divBdr>
            <w:top w:val="none" w:sz="0" w:space="0" w:color="auto"/>
            <w:left w:val="none" w:sz="0" w:space="0" w:color="auto"/>
            <w:bottom w:val="none" w:sz="0" w:space="0" w:color="auto"/>
            <w:right w:val="none" w:sz="0" w:space="0" w:color="auto"/>
          </w:divBdr>
          <w:divsChild>
            <w:div w:id="1915360187">
              <w:marLeft w:val="0"/>
              <w:marRight w:val="0"/>
              <w:marTop w:val="0"/>
              <w:marBottom w:val="0"/>
              <w:divBdr>
                <w:top w:val="none" w:sz="0" w:space="0" w:color="auto"/>
                <w:left w:val="none" w:sz="0" w:space="0" w:color="auto"/>
                <w:bottom w:val="none" w:sz="0" w:space="0" w:color="auto"/>
                <w:right w:val="none" w:sz="0" w:space="0" w:color="auto"/>
              </w:divBdr>
            </w:div>
          </w:divsChild>
        </w:div>
        <w:div w:id="200745705">
          <w:marLeft w:val="0"/>
          <w:marRight w:val="0"/>
          <w:marTop w:val="0"/>
          <w:marBottom w:val="0"/>
          <w:divBdr>
            <w:top w:val="none" w:sz="0" w:space="0" w:color="auto"/>
            <w:left w:val="none" w:sz="0" w:space="0" w:color="auto"/>
            <w:bottom w:val="none" w:sz="0" w:space="0" w:color="auto"/>
            <w:right w:val="none" w:sz="0" w:space="0" w:color="auto"/>
          </w:divBdr>
          <w:divsChild>
            <w:div w:id="267003607">
              <w:marLeft w:val="0"/>
              <w:marRight w:val="0"/>
              <w:marTop w:val="0"/>
              <w:marBottom w:val="0"/>
              <w:divBdr>
                <w:top w:val="none" w:sz="0" w:space="0" w:color="auto"/>
                <w:left w:val="none" w:sz="0" w:space="0" w:color="auto"/>
                <w:bottom w:val="none" w:sz="0" w:space="0" w:color="auto"/>
                <w:right w:val="none" w:sz="0" w:space="0" w:color="auto"/>
              </w:divBdr>
            </w:div>
          </w:divsChild>
        </w:div>
        <w:div w:id="203830734">
          <w:marLeft w:val="0"/>
          <w:marRight w:val="0"/>
          <w:marTop w:val="0"/>
          <w:marBottom w:val="0"/>
          <w:divBdr>
            <w:top w:val="none" w:sz="0" w:space="0" w:color="auto"/>
            <w:left w:val="none" w:sz="0" w:space="0" w:color="auto"/>
            <w:bottom w:val="none" w:sz="0" w:space="0" w:color="auto"/>
            <w:right w:val="none" w:sz="0" w:space="0" w:color="auto"/>
          </w:divBdr>
          <w:divsChild>
            <w:div w:id="649361740">
              <w:marLeft w:val="0"/>
              <w:marRight w:val="0"/>
              <w:marTop w:val="0"/>
              <w:marBottom w:val="0"/>
              <w:divBdr>
                <w:top w:val="none" w:sz="0" w:space="0" w:color="auto"/>
                <w:left w:val="none" w:sz="0" w:space="0" w:color="auto"/>
                <w:bottom w:val="none" w:sz="0" w:space="0" w:color="auto"/>
                <w:right w:val="none" w:sz="0" w:space="0" w:color="auto"/>
              </w:divBdr>
            </w:div>
          </w:divsChild>
        </w:div>
        <w:div w:id="237902897">
          <w:marLeft w:val="0"/>
          <w:marRight w:val="0"/>
          <w:marTop w:val="0"/>
          <w:marBottom w:val="0"/>
          <w:divBdr>
            <w:top w:val="none" w:sz="0" w:space="0" w:color="auto"/>
            <w:left w:val="none" w:sz="0" w:space="0" w:color="auto"/>
            <w:bottom w:val="none" w:sz="0" w:space="0" w:color="auto"/>
            <w:right w:val="none" w:sz="0" w:space="0" w:color="auto"/>
          </w:divBdr>
          <w:divsChild>
            <w:div w:id="449328032">
              <w:marLeft w:val="0"/>
              <w:marRight w:val="0"/>
              <w:marTop w:val="0"/>
              <w:marBottom w:val="0"/>
              <w:divBdr>
                <w:top w:val="none" w:sz="0" w:space="0" w:color="auto"/>
                <w:left w:val="none" w:sz="0" w:space="0" w:color="auto"/>
                <w:bottom w:val="none" w:sz="0" w:space="0" w:color="auto"/>
                <w:right w:val="none" w:sz="0" w:space="0" w:color="auto"/>
              </w:divBdr>
            </w:div>
          </w:divsChild>
        </w:div>
        <w:div w:id="256718736">
          <w:marLeft w:val="0"/>
          <w:marRight w:val="0"/>
          <w:marTop w:val="0"/>
          <w:marBottom w:val="0"/>
          <w:divBdr>
            <w:top w:val="none" w:sz="0" w:space="0" w:color="auto"/>
            <w:left w:val="none" w:sz="0" w:space="0" w:color="auto"/>
            <w:bottom w:val="none" w:sz="0" w:space="0" w:color="auto"/>
            <w:right w:val="none" w:sz="0" w:space="0" w:color="auto"/>
          </w:divBdr>
          <w:divsChild>
            <w:div w:id="588850142">
              <w:marLeft w:val="0"/>
              <w:marRight w:val="0"/>
              <w:marTop w:val="0"/>
              <w:marBottom w:val="0"/>
              <w:divBdr>
                <w:top w:val="none" w:sz="0" w:space="0" w:color="auto"/>
                <w:left w:val="none" w:sz="0" w:space="0" w:color="auto"/>
                <w:bottom w:val="none" w:sz="0" w:space="0" w:color="auto"/>
                <w:right w:val="none" w:sz="0" w:space="0" w:color="auto"/>
              </w:divBdr>
            </w:div>
          </w:divsChild>
        </w:div>
        <w:div w:id="272055308">
          <w:marLeft w:val="0"/>
          <w:marRight w:val="0"/>
          <w:marTop w:val="0"/>
          <w:marBottom w:val="0"/>
          <w:divBdr>
            <w:top w:val="none" w:sz="0" w:space="0" w:color="auto"/>
            <w:left w:val="none" w:sz="0" w:space="0" w:color="auto"/>
            <w:bottom w:val="none" w:sz="0" w:space="0" w:color="auto"/>
            <w:right w:val="none" w:sz="0" w:space="0" w:color="auto"/>
          </w:divBdr>
          <w:divsChild>
            <w:div w:id="345790581">
              <w:marLeft w:val="0"/>
              <w:marRight w:val="0"/>
              <w:marTop w:val="0"/>
              <w:marBottom w:val="0"/>
              <w:divBdr>
                <w:top w:val="none" w:sz="0" w:space="0" w:color="auto"/>
                <w:left w:val="none" w:sz="0" w:space="0" w:color="auto"/>
                <w:bottom w:val="none" w:sz="0" w:space="0" w:color="auto"/>
                <w:right w:val="none" w:sz="0" w:space="0" w:color="auto"/>
              </w:divBdr>
            </w:div>
          </w:divsChild>
        </w:div>
        <w:div w:id="302464749">
          <w:marLeft w:val="0"/>
          <w:marRight w:val="0"/>
          <w:marTop w:val="0"/>
          <w:marBottom w:val="0"/>
          <w:divBdr>
            <w:top w:val="none" w:sz="0" w:space="0" w:color="auto"/>
            <w:left w:val="none" w:sz="0" w:space="0" w:color="auto"/>
            <w:bottom w:val="none" w:sz="0" w:space="0" w:color="auto"/>
            <w:right w:val="none" w:sz="0" w:space="0" w:color="auto"/>
          </w:divBdr>
          <w:divsChild>
            <w:div w:id="1306200055">
              <w:marLeft w:val="0"/>
              <w:marRight w:val="0"/>
              <w:marTop w:val="0"/>
              <w:marBottom w:val="0"/>
              <w:divBdr>
                <w:top w:val="none" w:sz="0" w:space="0" w:color="auto"/>
                <w:left w:val="none" w:sz="0" w:space="0" w:color="auto"/>
                <w:bottom w:val="none" w:sz="0" w:space="0" w:color="auto"/>
                <w:right w:val="none" w:sz="0" w:space="0" w:color="auto"/>
              </w:divBdr>
            </w:div>
          </w:divsChild>
        </w:div>
        <w:div w:id="353655249">
          <w:marLeft w:val="0"/>
          <w:marRight w:val="0"/>
          <w:marTop w:val="0"/>
          <w:marBottom w:val="0"/>
          <w:divBdr>
            <w:top w:val="none" w:sz="0" w:space="0" w:color="auto"/>
            <w:left w:val="none" w:sz="0" w:space="0" w:color="auto"/>
            <w:bottom w:val="none" w:sz="0" w:space="0" w:color="auto"/>
            <w:right w:val="none" w:sz="0" w:space="0" w:color="auto"/>
          </w:divBdr>
          <w:divsChild>
            <w:div w:id="1589581983">
              <w:marLeft w:val="0"/>
              <w:marRight w:val="0"/>
              <w:marTop w:val="0"/>
              <w:marBottom w:val="0"/>
              <w:divBdr>
                <w:top w:val="none" w:sz="0" w:space="0" w:color="auto"/>
                <w:left w:val="none" w:sz="0" w:space="0" w:color="auto"/>
                <w:bottom w:val="none" w:sz="0" w:space="0" w:color="auto"/>
                <w:right w:val="none" w:sz="0" w:space="0" w:color="auto"/>
              </w:divBdr>
            </w:div>
          </w:divsChild>
        </w:div>
        <w:div w:id="367990928">
          <w:marLeft w:val="0"/>
          <w:marRight w:val="0"/>
          <w:marTop w:val="0"/>
          <w:marBottom w:val="0"/>
          <w:divBdr>
            <w:top w:val="none" w:sz="0" w:space="0" w:color="auto"/>
            <w:left w:val="none" w:sz="0" w:space="0" w:color="auto"/>
            <w:bottom w:val="none" w:sz="0" w:space="0" w:color="auto"/>
            <w:right w:val="none" w:sz="0" w:space="0" w:color="auto"/>
          </w:divBdr>
          <w:divsChild>
            <w:div w:id="639697717">
              <w:marLeft w:val="0"/>
              <w:marRight w:val="0"/>
              <w:marTop w:val="0"/>
              <w:marBottom w:val="0"/>
              <w:divBdr>
                <w:top w:val="none" w:sz="0" w:space="0" w:color="auto"/>
                <w:left w:val="none" w:sz="0" w:space="0" w:color="auto"/>
                <w:bottom w:val="none" w:sz="0" w:space="0" w:color="auto"/>
                <w:right w:val="none" w:sz="0" w:space="0" w:color="auto"/>
              </w:divBdr>
            </w:div>
          </w:divsChild>
        </w:div>
        <w:div w:id="399135635">
          <w:marLeft w:val="0"/>
          <w:marRight w:val="0"/>
          <w:marTop w:val="0"/>
          <w:marBottom w:val="0"/>
          <w:divBdr>
            <w:top w:val="none" w:sz="0" w:space="0" w:color="auto"/>
            <w:left w:val="none" w:sz="0" w:space="0" w:color="auto"/>
            <w:bottom w:val="none" w:sz="0" w:space="0" w:color="auto"/>
            <w:right w:val="none" w:sz="0" w:space="0" w:color="auto"/>
          </w:divBdr>
          <w:divsChild>
            <w:div w:id="1635333024">
              <w:marLeft w:val="0"/>
              <w:marRight w:val="0"/>
              <w:marTop w:val="0"/>
              <w:marBottom w:val="0"/>
              <w:divBdr>
                <w:top w:val="none" w:sz="0" w:space="0" w:color="auto"/>
                <w:left w:val="none" w:sz="0" w:space="0" w:color="auto"/>
                <w:bottom w:val="none" w:sz="0" w:space="0" w:color="auto"/>
                <w:right w:val="none" w:sz="0" w:space="0" w:color="auto"/>
              </w:divBdr>
            </w:div>
          </w:divsChild>
        </w:div>
        <w:div w:id="459424278">
          <w:marLeft w:val="0"/>
          <w:marRight w:val="0"/>
          <w:marTop w:val="0"/>
          <w:marBottom w:val="0"/>
          <w:divBdr>
            <w:top w:val="none" w:sz="0" w:space="0" w:color="auto"/>
            <w:left w:val="none" w:sz="0" w:space="0" w:color="auto"/>
            <w:bottom w:val="none" w:sz="0" w:space="0" w:color="auto"/>
            <w:right w:val="none" w:sz="0" w:space="0" w:color="auto"/>
          </w:divBdr>
          <w:divsChild>
            <w:div w:id="747772577">
              <w:marLeft w:val="0"/>
              <w:marRight w:val="0"/>
              <w:marTop w:val="0"/>
              <w:marBottom w:val="0"/>
              <w:divBdr>
                <w:top w:val="none" w:sz="0" w:space="0" w:color="auto"/>
                <w:left w:val="none" w:sz="0" w:space="0" w:color="auto"/>
                <w:bottom w:val="none" w:sz="0" w:space="0" w:color="auto"/>
                <w:right w:val="none" w:sz="0" w:space="0" w:color="auto"/>
              </w:divBdr>
            </w:div>
          </w:divsChild>
        </w:div>
        <w:div w:id="469439441">
          <w:marLeft w:val="0"/>
          <w:marRight w:val="0"/>
          <w:marTop w:val="0"/>
          <w:marBottom w:val="0"/>
          <w:divBdr>
            <w:top w:val="none" w:sz="0" w:space="0" w:color="auto"/>
            <w:left w:val="none" w:sz="0" w:space="0" w:color="auto"/>
            <w:bottom w:val="none" w:sz="0" w:space="0" w:color="auto"/>
            <w:right w:val="none" w:sz="0" w:space="0" w:color="auto"/>
          </w:divBdr>
          <w:divsChild>
            <w:div w:id="1143234334">
              <w:marLeft w:val="0"/>
              <w:marRight w:val="0"/>
              <w:marTop w:val="0"/>
              <w:marBottom w:val="0"/>
              <w:divBdr>
                <w:top w:val="none" w:sz="0" w:space="0" w:color="auto"/>
                <w:left w:val="none" w:sz="0" w:space="0" w:color="auto"/>
                <w:bottom w:val="none" w:sz="0" w:space="0" w:color="auto"/>
                <w:right w:val="none" w:sz="0" w:space="0" w:color="auto"/>
              </w:divBdr>
            </w:div>
          </w:divsChild>
        </w:div>
        <w:div w:id="569387498">
          <w:marLeft w:val="0"/>
          <w:marRight w:val="0"/>
          <w:marTop w:val="0"/>
          <w:marBottom w:val="0"/>
          <w:divBdr>
            <w:top w:val="none" w:sz="0" w:space="0" w:color="auto"/>
            <w:left w:val="none" w:sz="0" w:space="0" w:color="auto"/>
            <w:bottom w:val="none" w:sz="0" w:space="0" w:color="auto"/>
            <w:right w:val="none" w:sz="0" w:space="0" w:color="auto"/>
          </w:divBdr>
          <w:divsChild>
            <w:div w:id="1898662588">
              <w:marLeft w:val="0"/>
              <w:marRight w:val="0"/>
              <w:marTop w:val="0"/>
              <w:marBottom w:val="0"/>
              <w:divBdr>
                <w:top w:val="none" w:sz="0" w:space="0" w:color="auto"/>
                <w:left w:val="none" w:sz="0" w:space="0" w:color="auto"/>
                <w:bottom w:val="none" w:sz="0" w:space="0" w:color="auto"/>
                <w:right w:val="none" w:sz="0" w:space="0" w:color="auto"/>
              </w:divBdr>
            </w:div>
          </w:divsChild>
        </w:div>
        <w:div w:id="648631462">
          <w:marLeft w:val="0"/>
          <w:marRight w:val="0"/>
          <w:marTop w:val="0"/>
          <w:marBottom w:val="0"/>
          <w:divBdr>
            <w:top w:val="none" w:sz="0" w:space="0" w:color="auto"/>
            <w:left w:val="none" w:sz="0" w:space="0" w:color="auto"/>
            <w:bottom w:val="none" w:sz="0" w:space="0" w:color="auto"/>
            <w:right w:val="none" w:sz="0" w:space="0" w:color="auto"/>
          </w:divBdr>
          <w:divsChild>
            <w:div w:id="1805734675">
              <w:marLeft w:val="0"/>
              <w:marRight w:val="0"/>
              <w:marTop w:val="0"/>
              <w:marBottom w:val="0"/>
              <w:divBdr>
                <w:top w:val="none" w:sz="0" w:space="0" w:color="auto"/>
                <w:left w:val="none" w:sz="0" w:space="0" w:color="auto"/>
                <w:bottom w:val="none" w:sz="0" w:space="0" w:color="auto"/>
                <w:right w:val="none" w:sz="0" w:space="0" w:color="auto"/>
              </w:divBdr>
            </w:div>
          </w:divsChild>
        </w:div>
        <w:div w:id="737825284">
          <w:marLeft w:val="0"/>
          <w:marRight w:val="0"/>
          <w:marTop w:val="0"/>
          <w:marBottom w:val="0"/>
          <w:divBdr>
            <w:top w:val="none" w:sz="0" w:space="0" w:color="auto"/>
            <w:left w:val="none" w:sz="0" w:space="0" w:color="auto"/>
            <w:bottom w:val="none" w:sz="0" w:space="0" w:color="auto"/>
            <w:right w:val="none" w:sz="0" w:space="0" w:color="auto"/>
          </w:divBdr>
          <w:divsChild>
            <w:div w:id="1262882828">
              <w:marLeft w:val="0"/>
              <w:marRight w:val="0"/>
              <w:marTop w:val="0"/>
              <w:marBottom w:val="0"/>
              <w:divBdr>
                <w:top w:val="none" w:sz="0" w:space="0" w:color="auto"/>
                <w:left w:val="none" w:sz="0" w:space="0" w:color="auto"/>
                <w:bottom w:val="none" w:sz="0" w:space="0" w:color="auto"/>
                <w:right w:val="none" w:sz="0" w:space="0" w:color="auto"/>
              </w:divBdr>
            </w:div>
          </w:divsChild>
        </w:div>
        <w:div w:id="744302409">
          <w:marLeft w:val="0"/>
          <w:marRight w:val="0"/>
          <w:marTop w:val="0"/>
          <w:marBottom w:val="0"/>
          <w:divBdr>
            <w:top w:val="none" w:sz="0" w:space="0" w:color="auto"/>
            <w:left w:val="none" w:sz="0" w:space="0" w:color="auto"/>
            <w:bottom w:val="none" w:sz="0" w:space="0" w:color="auto"/>
            <w:right w:val="none" w:sz="0" w:space="0" w:color="auto"/>
          </w:divBdr>
          <w:divsChild>
            <w:div w:id="68578326">
              <w:marLeft w:val="0"/>
              <w:marRight w:val="0"/>
              <w:marTop w:val="0"/>
              <w:marBottom w:val="0"/>
              <w:divBdr>
                <w:top w:val="none" w:sz="0" w:space="0" w:color="auto"/>
                <w:left w:val="none" w:sz="0" w:space="0" w:color="auto"/>
                <w:bottom w:val="none" w:sz="0" w:space="0" w:color="auto"/>
                <w:right w:val="none" w:sz="0" w:space="0" w:color="auto"/>
              </w:divBdr>
            </w:div>
          </w:divsChild>
        </w:div>
        <w:div w:id="798960124">
          <w:marLeft w:val="0"/>
          <w:marRight w:val="0"/>
          <w:marTop w:val="0"/>
          <w:marBottom w:val="0"/>
          <w:divBdr>
            <w:top w:val="none" w:sz="0" w:space="0" w:color="auto"/>
            <w:left w:val="none" w:sz="0" w:space="0" w:color="auto"/>
            <w:bottom w:val="none" w:sz="0" w:space="0" w:color="auto"/>
            <w:right w:val="none" w:sz="0" w:space="0" w:color="auto"/>
          </w:divBdr>
          <w:divsChild>
            <w:div w:id="931205503">
              <w:marLeft w:val="0"/>
              <w:marRight w:val="0"/>
              <w:marTop w:val="0"/>
              <w:marBottom w:val="0"/>
              <w:divBdr>
                <w:top w:val="none" w:sz="0" w:space="0" w:color="auto"/>
                <w:left w:val="none" w:sz="0" w:space="0" w:color="auto"/>
                <w:bottom w:val="none" w:sz="0" w:space="0" w:color="auto"/>
                <w:right w:val="none" w:sz="0" w:space="0" w:color="auto"/>
              </w:divBdr>
            </w:div>
          </w:divsChild>
        </w:div>
        <w:div w:id="844051540">
          <w:marLeft w:val="0"/>
          <w:marRight w:val="0"/>
          <w:marTop w:val="0"/>
          <w:marBottom w:val="0"/>
          <w:divBdr>
            <w:top w:val="none" w:sz="0" w:space="0" w:color="auto"/>
            <w:left w:val="none" w:sz="0" w:space="0" w:color="auto"/>
            <w:bottom w:val="none" w:sz="0" w:space="0" w:color="auto"/>
            <w:right w:val="none" w:sz="0" w:space="0" w:color="auto"/>
          </w:divBdr>
          <w:divsChild>
            <w:div w:id="586304525">
              <w:marLeft w:val="0"/>
              <w:marRight w:val="0"/>
              <w:marTop w:val="0"/>
              <w:marBottom w:val="0"/>
              <w:divBdr>
                <w:top w:val="none" w:sz="0" w:space="0" w:color="auto"/>
                <w:left w:val="none" w:sz="0" w:space="0" w:color="auto"/>
                <w:bottom w:val="none" w:sz="0" w:space="0" w:color="auto"/>
                <w:right w:val="none" w:sz="0" w:space="0" w:color="auto"/>
              </w:divBdr>
            </w:div>
          </w:divsChild>
        </w:div>
        <w:div w:id="851066353">
          <w:marLeft w:val="0"/>
          <w:marRight w:val="0"/>
          <w:marTop w:val="0"/>
          <w:marBottom w:val="0"/>
          <w:divBdr>
            <w:top w:val="none" w:sz="0" w:space="0" w:color="auto"/>
            <w:left w:val="none" w:sz="0" w:space="0" w:color="auto"/>
            <w:bottom w:val="none" w:sz="0" w:space="0" w:color="auto"/>
            <w:right w:val="none" w:sz="0" w:space="0" w:color="auto"/>
          </w:divBdr>
          <w:divsChild>
            <w:div w:id="2026058330">
              <w:marLeft w:val="0"/>
              <w:marRight w:val="0"/>
              <w:marTop w:val="0"/>
              <w:marBottom w:val="0"/>
              <w:divBdr>
                <w:top w:val="none" w:sz="0" w:space="0" w:color="auto"/>
                <w:left w:val="none" w:sz="0" w:space="0" w:color="auto"/>
                <w:bottom w:val="none" w:sz="0" w:space="0" w:color="auto"/>
                <w:right w:val="none" w:sz="0" w:space="0" w:color="auto"/>
              </w:divBdr>
            </w:div>
          </w:divsChild>
        </w:div>
        <w:div w:id="854535232">
          <w:marLeft w:val="0"/>
          <w:marRight w:val="0"/>
          <w:marTop w:val="0"/>
          <w:marBottom w:val="0"/>
          <w:divBdr>
            <w:top w:val="none" w:sz="0" w:space="0" w:color="auto"/>
            <w:left w:val="none" w:sz="0" w:space="0" w:color="auto"/>
            <w:bottom w:val="none" w:sz="0" w:space="0" w:color="auto"/>
            <w:right w:val="none" w:sz="0" w:space="0" w:color="auto"/>
          </w:divBdr>
          <w:divsChild>
            <w:div w:id="369887257">
              <w:marLeft w:val="0"/>
              <w:marRight w:val="0"/>
              <w:marTop w:val="0"/>
              <w:marBottom w:val="0"/>
              <w:divBdr>
                <w:top w:val="none" w:sz="0" w:space="0" w:color="auto"/>
                <w:left w:val="none" w:sz="0" w:space="0" w:color="auto"/>
                <w:bottom w:val="none" w:sz="0" w:space="0" w:color="auto"/>
                <w:right w:val="none" w:sz="0" w:space="0" w:color="auto"/>
              </w:divBdr>
            </w:div>
          </w:divsChild>
        </w:div>
        <w:div w:id="865800302">
          <w:marLeft w:val="0"/>
          <w:marRight w:val="0"/>
          <w:marTop w:val="0"/>
          <w:marBottom w:val="0"/>
          <w:divBdr>
            <w:top w:val="none" w:sz="0" w:space="0" w:color="auto"/>
            <w:left w:val="none" w:sz="0" w:space="0" w:color="auto"/>
            <w:bottom w:val="none" w:sz="0" w:space="0" w:color="auto"/>
            <w:right w:val="none" w:sz="0" w:space="0" w:color="auto"/>
          </w:divBdr>
          <w:divsChild>
            <w:div w:id="1818692540">
              <w:marLeft w:val="0"/>
              <w:marRight w:val="0"/>
              <w:marTop w:val="0"/>
              <w:marBottom w:val="0"/>
              <w:divBdr>
                <w:top w:val="none" w:sz="0" w:space="0" w:color="auto"/>
                <w:left w:val="none" w:sz="0" w:space="0" w:color="auto"/>
                <w:bottom w:val="none" w:sz="0" w:space="0" w:color="auto"/>
                <w:right w:val="none" w:sz="0" w:space="0" w:color="auto"/>
              </w:divBdr>
            </w:div>
          </w:divsChild>
        </w:div>
        <w:div w:id="911740411">
          <w:marLeft w:val="0"/>
          <w:marRight w:val="0"/>
          <w:marTop w:val="0"/>
          <w:marBottom w:val="0"/>
          <w:divBdr>
            <w:top w:val="none" w:sz="0" w:space="0" w:color="auto"/>
            <w:left w:val="none" w:sz="0" w:space="0" w:color="auto"/>
            <w:bottom w:val="none" w:sz="0" w:space="0" w:color="auto"/>
            <w:right w:val="none" w:sz="0" w:space="0" w:color="auto"/>
          </w:divBdr>
          <w:divsChild>
            <w:div w:id="2031949894">
              <w:marLeft w:val="0"/>
              <w:marRight w:val="0"/>
              <w:marTop w:val="0"/>
              <w:marBottom w:val="0"/>
              <w:divBdr>
                <w:top w:val="none" w:sz="0" w:space="0" w:color="auto"/>
                <w:left w:val="none" w:sz="0" w:space="0" w:color="auto"/>
                <w:bottom w:val="none" w:sz="0" w:space="0" w:color="auto"/>
                <w:right w:val="none" w:sz="0" w:space="0" w:color="auto"/>
              </w:divBdr>
            </w:div>
          </w:divsChild>
        </w:div>
        <w:div w:id="920456293">
          <w:marLeft w:val="0"/>
          <w:marRight w:val="0"/>
          <w:marTop w:val="0"/>
          <w:marBottom w:val="0"/>
          <w:divBdr>
            <w:top w:val="none" w:sz="0" w:space="0" w:color="auto"/>
            <w:left w:val="none" w:sz="0" w:space="0" w:color="auto"/>
            <w:bottom w:val="none" w:sz="0" w:space="0" w:color="auto"/>
            <w:right w:val="none" w:sz="0" w:space="0" w:color="auto"/>
          </w:divBdr>
          <w:divsChild>
            <w:div w:id="170343079">
              <w:marLeft w:val="0"/>
              <w:marRight w:val="0"/>
              <w:marTop w:val="0"/>
              <w:marBottom w:val="0"/>
              <w:divBdr>
                <w:top w:val="none" w:sz="0" w:space="0" w:color="auto"/>
                <w:left w:val="none" w:sz="0" w:space="0" w:color="auto"/>
                <w:bottom w:val="none" w:sz="0" w:space="0" w:color="auto"/>
                <w:right w:val="none" w:sz="0" w:space="0" w:color="auto"/>
              </w:divBdr>
            </w:div>
          </w:divsChild>
        </w:div>
        <w:div w:id="983193494">
          <w:marLeft w:val="0"/>
          <w:marRight w:val="0"/>
          <w:marTop w:val="0"/>
          <w:marBottom w:val="0"/>
          <w:divBdr>
            <w:top w:val="none" w:sz="0" w:space="0" w:color="auto"/>
            <w:left w:val="none" w:sz="0" w:space="0" w:color="auto"/>
            <w:bottom w:val="none" w:sz="0" w:space="0" w:color="auto"/>
            <w:right w:val="none" w:sz="0" w:space="0" w:color="auto"/>
          </w:divBdr>
          <w:divsChild>
            <w:div w:id="909969163">
              <w:marLeft w:val="0"/>
              <w:marRight w:val="0"/>
              <w:marTop w:val="0"/>
              <w:marBottom w:val="0"/>
              <w:divBdr>
                <w:top w:val="none" w:sz="0" w:space="0" w:color="auto"/>
                <w:left w:val="none" w:sz="0" w:space="0" w:color="auto"/>
                <w:bottom w:val="none" w:sz="0" w:space="0" w:color="auto"/>
                <w:right w:val="none" w:sz="0" w:space="0" w:color="auto"/>
              </w:divBdr>
            </w:div>
          </w:divsChild>
        </w:div>
        <w:div w:id="990524298">
          <w:marLeft w:val="0"/>
          <w:marRight w:val="0"/>
          <w:marTop w:val="0"/>
          <w:marBottom w:val="0"/>
          <w:divBdr>
            <w:top w:val="none" w:sz="0" w:space="0" w:color="auto"/>
            <w:left w:val="none" w:sz="0" w:space="0" w:color="auto"/>
            <w:bottom w:val="none" w:sz="0" w:space="0" w:color="auto"/>
            <w:right w:val="none" w:sz="0" w:space="0" w:color="auto"/>
          </w:divBdr>
          <w:divsChild>
            <w:div w:id="1449396256">
              <w:marLeft w:val="0"/>
              <w:marRight w:val="0"/>
              <w:marTop w:val="0"/>
              <w:marBottom w:val="0"/>
              <w:divBdr>
                <w:top w:val="none" w:sz="0" w:space="0" w:color="auto"/>
                <w:left w:val="none" w:sz="0" w:space="0" w:color="auto"/>
                <w:bottom w:val="none" w:sz="0" w:space="0" w:color="auto"/>
                <w:right w:val="none" w:sz="0" w:space="0" w:color="auto"/>
              </w:divBdr>
            </w:div>
          </w:divsChild>
        </w:div>
        <w:div w:id="1016267851">
          <w:marLeft w:val="0"/>
          <w:marRight w:val="0"/>
          <w:marTop w:val="0"/>
          <w:marBottom w:val="0"/>
          <w:divBdr>
            <w:top w:val="none" w:sz="0" w:space="0" w:color="auto"/>
            <w:left w:val="none" w:sz="0" w:space="0" w:color="auto"/>
            <w:bottom w:val="none" w:sz="0" w:space="0" w:color="auto"/>
            <w:right w:val="none" w:sz="0" w:space="0" w:color="auto"/>
          </w:divBdr>
          <w:divsChild>
            <w:div w:id="1427727482">
              <w:marLeft w:val="0"/>
              <w:marRight w:val="0"/>
              <w:marTop w:val="0"/>
              <w:marBottom w:val="0"/>
              <w:divBdr>
                <w:top w:val="none" w:sz="0" w:space="0" w:color="auto"/>
                <w:left w:val="none" w:sz="0" w:space="0" w:color="auto"/>
                <w:bottom w:val="none" w:sz="0" w:space="0" w:color="auto"/>
                <w:right w:val="none" w:sz="0" w:space="0" w:color="auto"/>
              </w:divBdr>
            </w:div>
          </w:divsChild>
        </w:div>
        <w:div w:id="1019937099">
          <w:marLeft w:val="0"/>
          <w:marRight w:val="0"/>
          <w:marTop w:val="0"/>
          <w:marBottom w:val="0"/>
          <w:divBdr>
            <w:top w:val="none" w:sz="0" w:space="0" w:color="auto"/>
            <w:left w:val="none" w:sz="0" w:space="0" w:color="auto"/>
            <w:bottom w:val="none" w:sz="0" w:space="0" w:color="auto"/>
            <w:right w:val="none" w:sz="0" w:space="0" w:color="auto"/>
          </w:divBdr>
          <w:divsChild>
            <w:div w:id="1196239786">
              <w:marLeft w:val="0"/>
              <w:marRight w:val="0"/>
              <w:marTop w:val="0"/>
              <w:marBottom w:val="0"/>
              <w:divBdr>
                <w:top w:val="none" w:sz="0" w:space="0" w:color="auto"/>
                <w:left w:val="none" w:sz="0" w:space="0" w:color="auto"/>
                <w:bottom w:val="none" w:sz="0" w:space="0" w:color="auto"/>
                <w:right w:val="none" w:sz="0" w:space="0" w:color="auto"/>
              </w:divBdr>
            </w:div>
          </w:divsChild>
        </w:div>
        <w:div w:id="1069613291">
          <w:marLeft w:val="0"/>
          <w:marRight w:val="0"/>
          <w:marTop w:val="0"/>
          <w:marBottom w:val="0"/>
          <w:divBdr>
            <w:top w:val="none" w:sz="0" w:space="0" w:color="auto"/>
            <w:left w:val="none" w:sz="0" w:space="0" w:color="auto"/>
            <w:bottom w:val="none" w:sz="0" w:space="0" w:color="auto"/>
            <w:right w:val="none" w:sz="0" w:space="0" w:color="auto"/>
          </w:divBdr>
          <w:divsChild>
            <w:div w:id="1302231200">
              <w:marLeft w:val="0"/>
              <w:marRight w:val="0"/>
              <w:marTop w:val="0"/>
              <w:marBottom w:val="0"/>
              <w:divBdr>
                <w:top w:val="none" w:sz="0" w:space="0" w:color="auto"/>
                <w:left w:val="none" w:sz="0" w:space="0" w:color="auto"/>
                <w:bottom w:val="none" w:sz="0" w:space="0" w:color="auto"/>
                <w:right w:val="none" w:sz="0" w:space="0" w:color="auto"/>
              </w:divBdr>
            </w:div>
          </w:divsChild>
        </w:div>
        <w:div w:id="1089084194">
          <w:marLeft w:val="0"/>
          <w:marRight w:val="0"/>
          <w:marTop w:val="0"/>
          <w:marBottom w:val="0"/>
          <w:divBdr>
            <w:top w:val="none" w:sz="0" w:space="0" w:color="auto"/>
            <w:left w:val="none" w:sz="0" w:space="0" w:color="auto"/>
            <w:bottom w:val="none" w:sz="0" w:space="0" w:color="auto"/>
            <w:right w:val="none" w:sz="0" w:space="0" w:color="auto"/>
          </w:divBdr>
          <w:divsChild>
            <w:div w:id="1871262071">
              <w:marLeft w:val="0"/>
              <w:marRight w:val="0"/>
              <w:marTop w:val="0"/>
              <w:marBottom w:val="0"/>
              <w:divBdr>
                <w:top w:val="none" w:sz="0" w:space="0" w:color="auto"/>
                <w:left w:val="none" w:sz="0" w:space="0" w:color="auto"/>
                <w:bottom w:val="none" w:sz="0" w:space="0" w:color="auto"/>
                <w:right w:val="none" w:sz="0" w:space="0" w:color="auto"/>
              </w:divBdr>
            </w:div>
          </w:divsChild>
        </w:div>
        <w:div w:id="1169128338">
          <w:marLeft w:val="0"/>
          <w:marRight w:val="0"/>
          <w:marTop w:val="0"/>
          <w:marBottom w:val="0"/>
          <w:divBdr>
            <w:top w:val="none" w:sz="0" w:space="0" w:color="auto"/>
            <w:left w:val="none" w:sz="0" w:space="0" w:color="auto"/>
            <w:bottom w:val="none" w:sz="0" w:space="0" w:color="auto"/>
            <w:right w:val="none" w:sz="0" w:space="0" w:color="auto"/>
          </w:divBdr>
          <w:divsChild>
            <w:div w:id="1621257128">
              <w:marLeft w:val="0"/>
              <w:marRight w:val="0"/>
              <w:marTop w:val="0"/>
              <w:marBottom w:val="0"/>
              <w:divBdr>
                <w:top w:val="none" w:sz="0" w:space="0" w:color="auto"/>
                <w:left w:val="none" w:sz="0" w:space="0" w:color="auto"/>
                <w:bottom w:val="none" w:sz="0" w:space="0" w:color="auto"/>
                <w:right w:val="none" w:sz="0" w:space="0" w:color="auto"/>
              </w:divBdr>
            </w:div>
          </w:divsChild>
        </w:div>
        <w:div w:id="1252811075">
          <w:marLeft w:val="0"/>
          <w:marRight w:val="0"/>
          <w:marTop w:val="0"/>
          <w:marBottom w:val="0"/>
          <w:divBdr>
            <w:top w:val="none" w:sz="0" w:space="0" w:color="auto"/>
            <w:left w:val="none" w:sz="0" w:space="0" w:color="auto"/>
            <w:bottom w:val="none" w:sz="0" w:space="0" w:color="auto"/>
            <w:right w:val="none" w:sz="0" w:space="0" w:color="auto"/>
          </w:divBdr>
          <w:divsChild>
            <w:div w:id="2145148796">
              <w:marLeft w:val="0"/>
              <w:marRight w:val="0"/>
              <w:marTop w:val="0"/>
              <w:marBottom w:val="0"/>
              <w:divBdr>
                <w:top w:val="none" w:sz="0" w:space="0" w:color="auto"/>
                <w:left w:val="none" w:sz="0" w:space="0" w:color="auto"/>
                <w:bottom w:val="none" w:sz="0" w:space="0" w:color="auto"/>
                <w:right w:val="none" w:sz="0" w:space="0" w:color="auto"/>
              </w:divBdr>
            </w:div>
          </w:divsChild>
        </w:div>
        <w:div w:id="1282229591">
          <w:marLeft w:val="0"/>
          <w:marRight w:val="0"/>
          <w:marTop w:val="0"/>
          <w:marBottom w:val="0"/>
          <w:divBdr>
            <w:top w:val="none" w:sz="0" w:space="0" w:color="auto"/>
            <w:left w:val="none" w:sz="0" w:space="0" w:color="auto"/>
            <w:bottom w:val="none" w:sz="0" w:space="0" w:color="auto"/>
            <w:right w:val="none" w:sz="0" w:space="0" w:color="auto"/>
          </w:divBdr>
          <w:divsChild>
            <w:div w:id="1035731740">
              <w:marLeft w:val="0"/>
              <w:marRight w:val="0"/>
              <w:marTop w:val="0"/>
              <w:marBottom w:val="0"/>
              <w:divBdr>
                <w:top w:val="none" w:sz="0" w:space="0" w:color="auto"/>
                <w:left w:val="none" w:sz="0" w:space="0" w:color="auto"/>
                <w:bottom w:val="none" w:sz="0" w:space="0" w:color="auto"/>
                <w:right w:val="none" w:sz="0" w:space="0" w:color="auto"/>
              </w:divBdr>
            </w:div>
          </w:divsChild>
        </w:div>
        <w:div w:id="1288512945">
          <w:marLeft w:val="0"/>
          <w:marRight w:val="0"/>
          <w:marTop w:val="0"/>
          <w:marBottom w:val="0"/>
          <w:divBdr>
            <w:top w:val="none" w:sz="0" w:space="0" w:color="auto"/>
            <w:left w:val="none" w:sz="0" w:space="0" w:color="auto"/>
            <w:bottom w:val="none" w:sz="0" w:space="0" w:color="auto"/>
            <w:right w:val="none" w:sz="0" w:space="0" w:color="auto"/>
          </w:divBdr>
          <w:divsChild>
            <w:div w:id="455879838">
              <w:marLeft w:val="0"/>
              <w:marRight w:val="0"/>
              <w:marTop w:val="0"/>
              <w:marBottom w:val="0"/>
              <w:divBdr>
                <w:top w:val="none" w:sz="0" w:space="0" w:color="auto"/>
                <w:left w:val="none" w:sz="0" w:space="0" w:color="auto"/>
                <w:bottom w:val="none" w:sz="0" w:space="0" w:color="auto"/>
                <w:right w:val="none" w:sz="0" w:space="0" w:color="auto"/>
              </w:divBdr>
            </w:div>
          </w:divsChild>
        </w:div>
        <w:div w:id="1335570348">
          <w:marLeft w:val="0"/>
          <w:marRight w:val="0"/>
          <w:marTop w:val="0"/>
          <w:marBottom w:val="0"/>
          <w:divBdr>
            <w:top w:val="none" w:sz="0" w:space="0" w:color="auto"/>
            <w:left w:val="none" w:sz="0" w:space="0" w:color="auto"/>
            <w:bottom w:val="none" w:sz="0" w:space="0" w:color="auto"/>
            <w:right w:val="none" w:sz="0" w:space="0" w:color="auto"/>
          </w:divBdr>
          <w:divsChild>
            <w:div w:id="918438712">
              <w:marLeft w:val="0"/>
              <w:marRight w:val="0"/>
              <w:marTop w:val="0"/>
              <w:marBottom w:val="0"/>
              <w:divBdr>
                <w:top w:val="none" w:sz="0" w:space="0" w:color="auto"/>
                <w:left w:val="none" w:sz="0" w:space="0" w:color="auto"/>
                <w:bottom w:val="none" w:sz="0" w:space="0" w:color="auto"/>
                <w:right w:val="none" w:sz="0" w:space="0" w:color="auto"/>
              </w:divBdr>
            </w:div>
          </w:divsChild>
        </w:div>
        <w:div w:id="1338994133">
          <w:marLeft w:val="0"/>
          <w:marRight w:val="0"/>
          <w:marTop w:val="0"/>
          <w:marBottom w:val="0"/>
          <w:divBdr>
            <w:top w:val="none" w:sz="0" w:space="0" w:color="auto"/>
            <w:left w:val="none" w:sz="0" w:space="0" w:color="auto"/>
            <w:bottom w:val="none" w:sz="0" w:space="0" w:color="auto"/>
            <w:right w:val="none" w:sz="0" w:space="0" w:color="auto"/>
          </w:divBdr>
          <w:divsChild>
            <w:div w:id="1722168406">
              <w:marLeft w:val="0"/>
              <w:marRight w:val="0"/>
              <w:marTop w:val="0"/>
              <w:marBottom w:val="0"/>
              <w:divBdr>
                <w:top w:val="none" w:sz="0" w:space="0" w:color="auto"/>
                <w:left w:val="none" w:sz="0" w:space="0" w:color="auto"/>
                <w:bottom w:val="none" w:sz="0" w:space="0" w:color="auto"/>
                <w:right w:val="none" w:sz="0" w:space="0" w:color="auto"/>
              </w:divBdr>
            </w:div>
          </w:divsChild>
        </w:div>
        <w:div w:id="1349793221">
          <w:marLeft w:val="0"/>
          <w:marRight w:val="0"/>
          <w:marTop w:val="0"/>
          <w:marBottom w:val="0"/>
          <w:divBdr>
            <w:top w:val="none" w:sz="0" w:space="0" w:color="auto"/>
            <w:left w:val="none" w:sz="0" w:space="0" w:color="auto"/>
            <w:bottom w:val="none" w:sz="0" w:space="0" w:color="auto"/>
            <w:right w:val="none" w:sz="0" w:space="0" w:color="auto"/>
          </w:divBdr>
          <w:divsChild>
            <w:div w:id="226035578">
              <w:marLeft w:val="0"/>
              <w:marRight w:val="0"/>
              <w:marTop w:val="0"/>
              <w:marBottom w:val="0"/>
              <w:divBdr>
                <w:top w:val="none" w:sz="0" w:space="0" w:color="auto"/>
                <w:left w:val="none" w:sz="0" w:space="0" w:color="auto"/>
                <w:bottom w:val="none" w:sz="0" w:space="0" w:color="auto"/>
                <w:right w:val="none" w:sz="0" w:space="0" w:color="auto"/>
              </w:divBdr>
            </w:div>
          </w:divsChild>
        </w:div>
        <w:div w:id="1366952818">
          <w:marLeft w:val="0"/>
          <w:marRight w:val="0"/>
          <w:marTop w:val="0"/>
          <w:marBottom w:val="0"/>
          <w:divBdr>
            <w:top w:val="none" w:sz="0" w:space="0" w:color="auto"/>
            <w:left w:val="none" w:sz="0" w:space="0" w:color="auto"/>
            <w:bottom w:val="none" w:sz="0" w:space="0" w:color="auto"/>
            <w:right w:val="none" w:sz="0" w:space="0" w:color="auto"/>
          </w:divBdr>
          <w:divsChild>
            <w:div w:id="1599562034">
              <w:marLeft w:val="0"/>
              <w:marRight w:val="0"/>
              <w:marTop w:val="0"/>
              <w:marBottom w:val="0"/>
              <w:divBdr>
                <w:top w:val="none" w:sz="0" w:space="0" w:color="auto"/>
                <w:left w:val="none" w:sz="0" w:space="0" w:color="auto"/>
                <w:bottom w:val="none" w:sz="0" w:space="0" w:color="auto"/>
                <w:right w:val="none" w:sz="0" w:space="0" w:color="auto"/>
              </w:divBdr>
            </w:div>
          </w:divsChild>
        </w:div>
        <w:div w:id="1369990815">
          <w:marLeft w:val="0"/>
          <w:marRight w:val="0"/>
          <w:marTop w:val="0"/>
          <w:marBottom w:val="0"/>
          <w:divBdr>
            <w:top w:val="none" w:sz="0" w:space="0" w:color="auto"/>
            <w:left w:val="none" w:sz="0" w:space="0" w:color="auto"/>
            <w:bottom w:val="none" w:sz="0" w:space="0" w:color="auto"/>
            <w:right w:val="none" w:sz="0" w:space="0" w:color="auto"/>
          </w:divBdr>
          <w:divsChild>
            <w:div w:id="1877501301">
              <w:marLeft w:val="0"/>
              <w:marRight w:val="0"/>
              <w:marTop w:val="0"/>
              <w:marBottom w:val="0"/>
              <w:divBdr>
                <w:top w:val="none" w:sz="0" w:space="0" w:color="auto"/>
                <w:left w:val="none" w:sz="0" w:space="0" w:color="auto"/>
                <w:bottom w:val="none" w:sz="0" w:space="0" w:color="auto"/>
                <w:right w:val="none" w:sz="0" w:space="0" w:color="auto"/>
              </w:divBdr>
            </w:div>
          </w:divsChild>
        </w:div>
        <w:div w:id="1378123276">
          <w:marLeft w:val="0"/>
          <w:marRight w:val="0"/>
          <w:marTop w:val="0"/>
          <w:marBottom w:val="0"/>
          <w:divBdr>
            <w:top w:val="none" w:sz="0" w:space="0" w:color="auto"/>
            <w:left w:val="none" w:sz="0" w:space="0" w:color="auto"/>
            <w:bottom w:val="none" w:sz="0" w:space="0" w:color="auto"/>
            <w:right w:val="none" w:sz="0" w:space="0" w:color="auto"/>
          </w:divBdr>
          <w:divsChild>
            <w:div w:id="1759403777">
              <w:marLeft w:val="0"/>
              <w:marRight w:val="0"/>
              <w:marTop w:val="0"/>
              <w:marBottom w:val="0"/>
              <w:divBdr>
                <w:top w:val="none" w:sz="0" w:space="0" w:color="auto"/>
                <w:left w:val="none" w:sz="0" w:space="0" w:color="auto"/>
                <w:bottom w:val="none" w:sz="0" w:space="0" w:color="auto"/>
                <w:right w:val="none" w:sz="0" w:space="0" w:color="auto"/>
              </w:divBdr>
            </w:div>
          </w:divsChild>
        </w:div>
        <w:div w:id="1382826685">
          <w:marLeft w:val="0"/>
          <w:marRight w:val="0"/>
          <w:marTop w:val="0"/>
          <w:marBottom w:val="0"/>
          <w:divBdr>
            <w:top w:val="none" w:sz="0" w:space="0" w:color="auto"/>
            <w:left w:val="none" w:sz="0" w:space="0" w:color="auto"/>
            <w:bottom w:val="none" w:sz="0" w:space="0" w:color="auto"/>
            <w:right w:val="none" w:sz="0" w:space="0" w:color="auto"/>
          </w:divBdr>
          <w:divsChild>
            <w:div w:id="665326926">
              <w:marLeft w:val="0"/>
              <w:marRight w:val="0"/>
              <w:marTop w:val="0"/>
              <w:marBottom w:val="0"/>
              <w:divBdr>
                <w:top w:val="none" w:sz="0" w:space="0" w:color="auto"/>
                <w:left w:val="none" w:sz="0" w:space="0" w:color="auto"/>
                <w:bottom w:val="none" w:sz="0" w:space="0" w:color="auto"/>
                <w:right w:val="none" w:sz="0" w:space="0" w:color="auto"/>
              </w:divBdr>
            </w:div>
          </w:divsChild>
        </w:div>
        <w:div w:id="1383138178">
          <w:marLeft w:val="0"/>
          <w:marRight w:val="0"/>
          <w:marTop w:val="0"/>
          <w:marBottom w:val="0"/>
          <w:divBdr>
            <w:top w:val="none" w:sz="0" w:space="0" w:color="auto"/>
            <w:left w:val="none" w:sz="0" w:space="0" w:color="auto"/>
            <w:bottom w:val="none" w:sz="0" w:space="0" w:color="auto"/>
            <w:right w:val="none" w:sz="0" w:space="0" w:color="auto"/>
          </w:divBdr>
          <w:divsChild>
            <w:div w:id="1923834692">
              <w:marLeft w:val="0"/>
              <w:marRight w:val="0"/>
              <w:marTop w:val="0"/>
              <w:marBottom w:val="0"/>
              <w:divBdr>
                <w:top w:val="none" w:sz="0" w:space="0" w:color="auto"/>
                <w:left w:val="none" w:sz="0" w:space="0" w:color="auto"/>
                <w:bottom w:val="none" w:sz="0" w:space="0" w:color="auto"/>
                <w:right w:val="none" w:sz="0" w:space="0" w:color="auto"/>
              </w:divBdr>
            </w:div>
          </w:divsChild>
        </w:div>
        <w:div w:id="1428307491">
          <w:marLeft w:val="0"/>
          <w:marRight w:val="0"/>
          <w:marTop w:val="0"/>
          <w:marBottom w:val="0"/>
          <w:divBdr>
            <w:top w:val="none" w:sz="0" w:space="0" w:color="auto"/>
            <w:left w:val="none" w:sz="0" w:space="0" w:color="auto"/>
            <w:bottom w:val="none" w:sz="0" w:space="0" w:color="auto"/>
            <w:right w:val="none" w:sz="0" w:space="0" w:color="auto"/>
          </w:divBdr>
          <w:divsChild>
            <w:div w:id="737555759">
              <w:marLeft w:val="0"/>
              <w:marRight w:val="0"/>
              <w:marTop w:val="0"/>
              <w:marBottom w:val="0"/>
              <w:divBdr>
                <w:top w:val="none" w:sz="0" w:space="0" w:color="auto"/>
                <w:left w:val="none" w:sz="0" w:space="0" w:color="auto"/>
                <w:bottom w:val="none" w:sz="0" w:space="0" w:color="auto"/>
                <w:right w:val="none" w:sz="0" w:space="0" w:color="auto"/>
              </w:divBdr>
            </w:div>
          </w:divsChild>
        </w:div>
        <w:div w:id="1447042121">
          <w:marLeft w:val="0"/>
          <w:marRight w:val="0"/>
          <w:marTop w:val="0"/>
          <w:marBottom w:val="0"/>
          <w:divBdr>
            <w:top w:val="none" w:sz="0" w:space="0" w:color="auto"/>
            <w:left w:val="none" w:sz="0" w:space="0" w:color="auto"/>
            <w:bottom w:val="none" w:sz="0" w:space="0" w:color="auto"/>
            <w:right w:val="none" w:sz="0" w:space="0" w:color="auto"/>
          </w:divBdr>
          <w:divsChild>
            <w:div w:id="1769615829">
              <w:marLeft w:val="0"/>
              <w:marRight w:val="0"/>
              <w:marTop w:val="0"/>
              <w:marBottom w:val="0"/>
              <w:divBdr>
                <w:top w:val="none" w:sz="0" w:space="0" w:color="auto"/>
                <w:left w:val="none" w:sz="0" w:space="0" w:color="auto"/>
                <w:bottom w:val="none" w:sz="0" w:space="0" w:color="auto"/>
                <w:right w:val="none" w:sz="0" w:space="0" w:color="auto"/>
              </w:divBdr>
            </w:div>
          </w:divsChild>
        </w:div>
        <w:div w:id="1471971012">
          <w:marLeft w:val="0"/>
          <w:marRight w:val="0"/>
          <w:marTop w:val="0"/>
          <w:marBottom w:val="0"/>
          <w:divBdr>
            <w:top w:val="none" w:sz="0" w:space="0" w:color="auto"/>
            <w:left w:val="none" w:sz="0" w:space="0" w:color="auto"/>
            <w:bottom w:val="none" w:sz="0" w:space="0" w:color="auto"/>
            <w:right w:val="none" w:sz="0" w:space="0" w:color="auto"/>
          </w:divBdr>
          <w:divsChild>
            <w:div w:id="1607615468">
              <w:marLeft w:val="0"/>
              <w:marRight w:val="0"/>
              <w:marTop w:val="0"/>
              <w:marBottom w:val="0"/>
              <w:divBdr>
                <w:top w:val="none" w:sz="0" w:space="0" w:color="auto"/>
                <w:left w:val="none" w:sz="0" w:space="0" w:color="auto"/>
                <w:bottom w:val="none" w:sz="0" w:space="0" w:color="auto"/>
                <w:right w:val="none" w:sz="0" w:space="0" w:color="auto"/>
              </w:divBdr>
            </w:div>
          </w:divsChild>
        </w:div>
        <w:div w:id="1505706935">
          <w:marLeft w:val="0"/>
          <w:marRight w:val="0"/>
          <w:marTop w:val="0"/>
          <w:marBottom w:val="0"/>
          <w:divBdr>
            <w:top w:val="none" w:sz="0" w:space="0" w:color="auto"/>
            <w:left w:val="none" w:sz="0" w:space="0" w:color="auto"/>
            <w:bottom w:val="none" w:sz="0" w:space="0" w:color="auto"/>
            <w:right w:val="none" w:sz="0" w:space="0" w:color="auto"/>
          </w:divBdr>
          <w:divsChild>
            <w:div w:id="314993397">
              <w:marLeft w:val="0"/>
              <w:marRight w:val="0"/>
              <w:marTop w:val="0"/>
              <w:marBottom w:val="0"/>
              <w:divBdr>
                <w:top w:val="none" w:sz="0" w:space="0" w:color="auto"/>
                <w:left w:val="none" w:sz="0" w:space="0" w:color="auto"/>
                <w:bottom w:val="none" w:sz="0" w:space="0" w:color="auto"/>
                <w:right w:val="none" w:sz="0" w:space="0" w:color="auto"/>
              </w:divBdr>
            </w:div>
          </w:divsChild>
        </w:div>
        <w:div w:id="1526408876">
          <w:marLeft w:val="0"/>
          <w:marRight w:val="0"/>
          <w:marTop w:val="0"/>
          <w:marBottom w:val="0"/>
          <w:divBdr>
            <w:top w:val="none" w:sz="0" w:space="0" w:color="auto"/>
            <w:left w:val="none" w:sz="0" w:space="0" w:color="auto"/>
            <w:bottom w:val="none" w:sz="0" w:space="0" w:color="auto"/>
            <w:right w:val="none" w:sz="0" w:space="0" w:color="auto"/>
          </w:divBdr>
          <w:divsChild>
            <w:div w:id="801996050">
              <w:marLeft w:val="0"/>
              <w:marRight w:val="0"/>
              <w:marTop w:val="0"/>
              <w:marBottom w:val="0"/>
              <w:divBdr>
                <w:top w:val="none" w:sz="0" w:space="0" w:color="auto"/>
                <w:left w:val="none" w:sz="0" w:space="0" w:color="auto"/>
                <w:bottom w:val="none" w:sz="0" w:space="0" w:color="auto"/>
                <w:right w:val="none" w:sz="0" w:space="0" w:color="auto"/>
              </w:divBdr>
            </w:div>
          </w:divsChild>
        </w:div>
        <w:div w:id="1529562754">
          <w:marLeft w:val="0"/>
          <w:marRight w:val="0"/>
          <w:marTop w:val="0"/>
          <w:marBottom w:val="0"/>
          <w:divBdr>
            <w:top w:val="none" w:sz="0" w:space="0" w:color="auto"/>
            <w:left w:val="none" w:sz="0" w:space="0" w:color="auto"/>
            <w:bottom w:val="none" w:sz="0" w:space="0" w:color="auto"/>
            <w:right w:val="none" w:sz="0" w:space="0" w:color="auto"/>
          </w:divBdr>
          <w:divsChild>
            <w:div w:id="1626808912">
              <w:marLeft w:val="0"/>
              <w:marRight w:val="0"/>
              <w:marTop w:val="0"/>
              <w:marBottom w:val="0"/>
              <w:divBdr>
                <w:top w:val="none" w:sz="0" w:space="0" w:color="auto"/>
                <w:left w:val="none" w:sz="0" w:space="0" w:color="auto"/>
                <w:bottom w:val="none" w:sz="0" w:space="0" w:color="auto"/>
                <w:right w:val="none" w:sz="0" w:space="0" w:color="auto"/>
              </w:divBdr>
            </w:div>
          </w:divsChild>
        </w:div>
        <w:div w:id="1539851525">
          <w:marLeft w:val="0"/>
          <w:marRight w:val="0"/>
          <w:marTop w:val="0"/>
          <w:marBottom w:val="0"/>
          <w:divBdr>
            <w:top w:val="none" w:sz="0" w:space="0" w:color="auto"/>
            <w:left w:val="none" w:sz="0" w:space="0" w:color="auto"/>
            <w:bottom w:val="none" w:sz="0" w:space="0" w:color="auto"/>
            <w:right w:val="none" w:sz="0" w:space="0" w:color="auto"/>
          </w:divBdr>
          <w:divsChild>
            <w:div w:id="238909155">
              <w:marLeft w:val="0"/>
              <w:marRight w:val="0"/>
              <w:marTop w:val="0"/>
              <w:marBottom w:val="0"/>
              <w:divBdr>
                <w:top w:val="none" w:sz="0" w:space="0" w:color="auto"/>
                <w:left w:val="none" w:sz="0" w:space="0" w:color="auto"/>
                <w:bottom w:val="none" w:sz="0" w:space="0" w:color="auto"/>
                <w:right w:val="none" w:sz="0" w:space="0" w:color="auto"/>
              </w:divBdr>
            </w:div>
            <w:div w:id="262153384">
              <w:marLeft w:val="0"/>
              <w:marRight w:val="0"/>
              <w:marTop w:val="0"/>
              <w:marBottom w:val="0"/>
              <w:divBdr>
                <w:top w:val="none" w:sz="0" w:space="0" w:color="auto"/>
                <w:left w:val="none" w:sz="0" w:space="0" w:color="auto"/>
                <w:bottom w:val="none" w:sz="0" w:space="0" w:color="auto"/>
                <w:right w:val="none" w:sz="0" w:space="0" w:color="auto"/>
              </w:divBdr>
            </w:div>
            <w:div w:id="1626156789">
              <w:marLeft w:val="0"/>
              <w:marRight w:val="0"/>
              <w:marTop w:val="0"/>
              <w:marBottom w:val="0"/>
              <w:divBdr>
                <w:top w:val="none" w:sz="0" w:space="0" w:color="auto"/>
                <w:left w:val="none" w:sz="0" w:space="0" w:color="auto"/>
                <w:bottom w:val="none" w:sz="0" w:space="0" w:color="auto"/>
                <w:right w:val="none" w:sz="0" w:space="0" w:color="auto"/>
              </w:divBdr>
            </w:div>
          </w:divsChild>
        </w:div>
        <w:div w:id="1547183736">
          <w:marLeft w:val="0"/>
          <w:marRight w:val="0"/>
          <w:marTop w:val="0"/>
          <w:marBottom w:val="0"/>
          <w:divBdr>
            <w:top w:val="none" w:sz="0" w:space="0" w:color="auto"/>
            <w:left w:val="none" w:sz="0" w:space="0" w:color="auto"/>
            <w:bottom w:val="none" w:sz="0" w:space="0" w:color="auto"/>
            <w:right w:val="none" w:sz="0" w:space="0" w:color="auto"/>
          </w:divBdr>
          <w:divsChild>
            <w:div w:id="201595958">
              <w:marLeft w:val="0"/>
              <w:marRight w:val="0"/>
              <w:marTop w:val="0"/>
              <w:marBottom w:val="0"/>
              <w:divBdr>
                <w:top w:val="none" w:sz="0" w:space="0" w:color="auto"/>
                <w:left w:val="none" w:sz="0" w:space="0" w:color="auto"/>
                <w:bottom w:val="none" w:sz="0" w:space="0" w:color="auto"/>
                <w:right w:val="none" w:sz="0" w:space="0" w:color="auto"/>
              </w:divBdr>
            </w:div>
          </w:divsChild>
        </w:div>
        <w:div w:id="1557472377">
          <w:marLeft w:val="0"/>
          <w:marRight w:val="0"/>
          <w:marTop w:val="0"/>
          <w:marBottom w:val="0"/>
          <w:divBdr>
            <w:top w:val="none" w:sz="0" w:space="0" w:color="auto"/>
            <w:left w:val="none" w:sz="0" w:space="0" w:color="auto"/>
            <w:bottom w:val="none" w:sz="0" w:space="0" w:color="auto"/>
            <w:right w:val="none" w:sz="0" w:space="0" w:color="auto"/>
          </w:divBdr>
          <w:divsChild>
            <w:div w:id="463668637">
              <w:marLeft w:val="0"/>
              <w:marRight w:val="0"/>
              <w:marTop w:val="0"/>
              <w:marBottom w:val="0"/>
              <w:divBdr>
                <w:top w:val="none" w:sz="0" w:space="0" w:color="auto"/>
                <w:left w:val="none" w:sz="0" w:space="0" w:color="auto"/>
                <w:bottom w:val="none" w:sz="0" w:space="0" w:color="auto"/>
                <w:right w:val="none" w:sz="0" w:space="0" w:color="auto"/>
              </w:divBdr>
            </w:div>
          </w:divsChild>
        </w:div>
        <w:div w:id="1567374951">
          <w:marLeft w:val="0"/>
          <w:marRight w:val="0"/>
          <w:marTop w:val="0"/>
          <w:marBottom w:val="0"/>
          <w:divBdr>
            <w:top w:val="none" w:sz="0" w:space="0" w:color="auto"/>
            <w:left w:val="none" w:sz="0" w:space="0" w:color="auto"/>
            <w:bottom w:val="none" w:sz="0" w:space="0" w:color="auto"/>
            <w:right w:val="none" w:sz="0" w:space="0" w:color="auto"/>
          </w:divBdr>
          <w:divsChild>
            <w:div w:id="1292059208">
              <w:marLeft w:val="0"/>
              <w:marRight w:val="0"/>
              <w:marTop w:val="0"/>
              <w:marBottom w:val="0"/>
              <w:divBdr>
                <w:top w:val="none" w:sz="0" w:space="0" w:color="auto"/>
                <w:left w:val="none" w:sz="0" w:space="0" w:color="auto"/>
                <w:bottom w:val="none" w:sz="0" w:space="0" w:color="auto"/>
                <w:right w:val="none" w:sz="0" w:space="0" w:color="auto"/>
              </w:divBdr>
            </w:div>
          </w:divsChild>
        </w:div>
        <w:div w:id="1570338940">
          <w:marLeft w:val="0"/>
          <w:marRight w:val="0"/>
          <w:marTop w:val="0"/>
          <w:marBottom w:val="0"/>
          <w:divBdr>
            <w:top w:val="none" w:sz="0" w:space="0" w:color="auto"/>
            <w:left w:val="none" w:sz="0" w:space="0" w:color="auto"/>
            <w:bottom w:val="none" w:sz="0" w:space="0" w:color="auto"/>
            <w:right w:val="none" w:sz="0" w:space="0" w:color="auto"/>
          </w:divBdr>
          <w:divsChild>
            <w:div w:id="1239487365">
              <w:marLeft w:val="0"/>
              <w:marRight w:val="0"/>
              <w:marTop w:val="0"/>
              <w:marBottom w:val="0"/>
              <w:divBdr>
                <w:top w:val="none" w:sz="0" w:space="0" w:color="auto"/>
                <w:left w:val="none" w:sz="0" w:space="0" w:color="auto"/>
                <w:bottom w:val="none" w:sz="0" w:space="0" w:color="auto"/>
                <w:right w:val="none" w:sz="0" w:space="0" w:color="auto"/>
              </w:divBdr>
            </w:div>
          </w:divsChild>
        </w:div>
        <w:div w:id="1600527052">
          <w:marLeft w:val="0"/>
          <w:marRight w:val="0"/>
          <w:marTop w:val="0"/>
          <w:marBottom w:val="0"/>
          <w:divBdr>
            <w:top w:val="none" w:sz="0" w:space="0" w:color="auto"/>
            <w:left w:val="none" w:sz="0" w:space="0" w:color="auto"/>
            <w:bottom w:val="none" w:sz="0" w:space="0" w:color="auto"/>
            <w:right w:val="none" w:sz="0" w:space="0" w:color="auto"/>
          </w:divBdr>
          <w:divsChild>
            <w:div w:id="1029405123">
              <w:marLeft w:val="0"/>
              <w:marRight w:val="0"/>
              <w:marTop w:val="0"/>
              <w:marBottom w:val="0"/>
              <w:divBdr>
                <w:top w:val="none" w:sz="0" w:space="0" w:color="auto"/>
                <w:left w:val="none" w:sz="0" w:space="0" w:color="auto"/>
                <w:bottom w:val="none" w:sz="0" w:space="0" w:color="auto"/>
                <w:right w:val="none" w:sz="0" w:space="0" w:color="auto"/>
              </w:divBdr>
            </w:div>
          </w:divsChild>
        </w:div>
        <w:div w:id="1612584846">
          <w:marLeft w:val="0"/>
          <w:marRight w:val="0"/>
          <w:marTop w:val="0"/>
          <w:marBottom w:val="0"/>
          <w:divBdr>
            <w:top w:val="none" w:sz="0" w:space="0" w:color="auto"/>
            <w:left w:val="none" w:sz="0" w:space="0" w:color="auto"/>
            <w:bottom w:val="none" w:sz="0" w:space="0" w:color="auto"/>
            <w:right w:val="none" w:sz="0" w:space="0" w:color="auto"/>
          </w:divBdr>
          <w:divsChild>
            <w:div w:id="1953857434">
              <w:marLeft w:val="0"/>
              <w:marRight w:val="0"/>
              <w:marTop w:val="0"/>
              <w:marBottom w:val="0"/>
              <w:divBdr>
                <w:top w:val="none" w:sz="0" w:space="0" w:color="auto"/>
                <w:left w:val="none" w:sz="0" w:space="0" w:color="auto"/>
                <w:bottom w:val="none" w:sz="0" w:space="0" w:color="auto"/>
                <w:right w:val="none" w:sz="0" w:space="0" w:color="auto"/>
              </w:divBdr>
            </w:div>
          </w:divsChild>
        </w:div>
        <w:div w:id="1613899073">
          <w:marLeft w:val="0"/>
          <w:marRight w:val="0"/>
          <w:marTop w:val="0"/>
          <w:marBottom w:val="0"/>
          <w:divBdr>
            <w:top w:val="none" w:sz="0" w:space="0" w:color="auto"/>
            <w:left w:val="none" w:sz="0" w:space="0" w:color="auto"/>
            <w:bottom w:val="none" w:sz="0" w:space="0" w:color="auto"/>
            <w:right w:val="none" w:sz="0" w:space="0" w:color="auto"/>
          </w:divBdr>
          <w:divsChild>
            <w:div w:id="1793590031">
              <w:marLeft w:val="0"/>
              <w:marRight w:val="0"/>
              <w:marTop w:val="0"/>
              <w:marBottom w:val="0"/>
              <w:divBdr>
                <w:top w:val="none" w:sz="0" w:space="0" w:color="auto"/>
                <w:left w:val="none" w:sz="0" w:space="0" w:color="auto"/>
                <w:bottom w:val="none" w:sz="0" w:space="0" w:color="auto"/>
                <w:right w:val="none" w:sz="0" w:space="0" w:color="auto"/>
              </w:divBdr>
            </w:div>
          </w:divsChild>
        </w:div>
        <w:div w:id="1646272417">
          <w:marLeft w:val="0"/>
          <w:marRight w:val="0"/>
          <w:marTop w:val="0"/>
          <w:marBottom w:val="0"/>
          <w:divBdr>
            <w:top w:val="none" w:sz="0" w:space="0" w:color="auto"/>
            <w:left w:val="none" w:sz="0" w:space="0" w:color="auto"/>
            <w:bottom w:val="none" w:sz="0" w:space="0" w:color="auto"/>
            <w:right w:val="none" w:sz="0" w:space="0" w:color="auto"/>
          </w:divBdr>
          <w:divsChild>
            <w:div w:id="1186402394">
              <w:marLeft w:val="0"/>
              <w:marRight w:val="0"/>
              <w:marTop w:val="0"/>
              <w:marBottom w:val="0"/>
              <w:divBdr>
                <w:top w:val="none" w:sz="0" w:space="0" w:color="auto"/>
                <w:left w:val="none" w:sz="0" w:space="0" w:color="auto"/>
                <w:bottom w:val="none" w:sz="0" w:space="0" w:color="auto"/>
                <w:right w:val="none" w:sz="0" w:space="0" w:color="auto"/>
              </w:divBdr>
            </w:div>
          </w:divsChild>
        </w:div>
        <w:div w:id="1726247953">
          <w:marLeft w:val="0"/>
          <w:marRight w:val="0"/>
          <w:marTop w:val="0"/>
          <w:marBottom w:val="0"/>
          <w:divBdr>
            <w:top w:val="none" w:sz="0" w:space="0" w:color="auto"/>
            <w:left w:val="none" w:sz="0" w:space="0" w:color="auto"/>
            <w:bottom w:val="none" w:sz="0" w:space="0" w:color="auto"/>
            <w:right w:val="none" w:sz="0" w:space="0" w:color="auto"/>
          </w:divBdr>
          <w:divsChild>
            <w:div w:id="334311503">
              <w:marLeft w:val="0"/>
              <w:marRight w:val="0"/>
              <w:marTop w:val="0"/>
              <w:marBottom w:val="0"/>
              <w:divBdr>
                <w:top w:val="none" w:sz="0" w:space="0" w:color="auto"/>
                <w:left w:val="none" w:sz="0" w:space="0" w:color="auto"/>
                <w:bottom w:val="none" w:sz="0" w:space="0" w:color="auto"/>
                <w:right w:val="none" w:sz="0" w:space="0" w:color="auto"/>
              </w:divBdr>
            </w:div>
          </w:divsChild>
        </w:div>
        <w:div w:id="1768228960">
          <w:marLeft w:val="0"/>
          <w:marRight w:val="0"/>
          <w:marTop w:val="0"/>
          <w:marBottom w:val="0"/>
          <w:divBdr>
            <w:top w:val="none" w:sz="0" w:space="0" w:color="auto"/>
            <w:left w:val="none" w:sz="0" w:space="0" w:color="auto"/>
            <w:bottom w:val="none" w:sz="0" w:space="0" w:color="auto"/>
            <w:right w:val="none" w:sz="0" w:space="0" w:color="auto"/>
          </w:divBdr>
          <w:divsChild>
            <w:div w:id="541403305">
              <w:marLeft w:val="0"/>
              <w:marRight w:val="0"/>
              <w:marTop w:val="0"/>
              <w:marBottom w:val="0"/>
              <w:divBdr>
                <w:top w:val="none" w:sz="0" w:space="0" w:color="auto"/>
                <w:left w:val="none" w:sz="0" w:space="0" w:color="auto"/>
                <w:bottom w:val="none" w:sz="0" w:space="0" w:color="auto"/>
                <w:right w:val="none" w:sz="0" w:space="0" w:color="auto"/>
              </w:divBdr>
            </w:div>
          </w:divsChild>
        </w:div>
        <w:div w:id="1784152484">
          <w:marLeft w:val="0"/>
          <w:marRight w:val="0"/>
          <w:marTop w:val="0"/>
          <w:marBottom w:val="0"/>
          <w:divBdr>
            <w:top w:val="none" w:sz="0" w:space="0" w:color="auto"/>
            <w:left w:val="none" w:sz="0" w:space="0" w:color="auto"/>
            <w:bottom w:val="none" w:sz="0" w:space="0" w:color="auto"/>
            <w:right w:val="none" w:sz="0" w:space="0" w:color="auto"/>
          </w:divBdr>
          <w:divsChild>
            <w:div w:id="349838481">
              <w:marLeft w:val="0"/>
              <w:marRight w:val="0"/>
              <w:marTop w:val="0"/>
              <w:marBottom w:val="0"/>
              <w:divBdr>
                <w:top w:val="none" w:sz="0" w:space="0" w:color="auto"/>
                <w:left w:val="none" w:sz="0" w:space="0" w:color="auto"/>
                <w:bottom w:val="none" w:sz="0" w:space="0" w:color="auto"/>
                <w:right w:val="none" w:sz="0" w:space="0" w:color="auto"/>
              </w:divBdr>
            </w:div>
          </w:divsChild>
        </w:div>
        <w:div w:id="1804536686">
          <w:marLeft w:val="0"/>
          <w:marRight w:val="0"/>
          <w:marTop w:val="0"/>
          <w:marBottom w:val="0"/>
          <w:divBdr>
            <w:top w:val="none" w:sz="0" w:space="0" w:color="auto"/>
            <w:left w:val="none" w:sz="0" w:space="0" w:color="auto"/>
            <w:bottom w:val="none" w:sz="0" w:space="0" w:color="auto"/>
            <w:right w:val="none" w:sz="0" w:space="0" w:color="auto"/>
          </w:divBdr>
          <w:divsChild>
            <w:div w:id="1357736189">
              <w:marLeft w:val="0"/>
              <w:marRight w:val="0"/>
              <w:marTop w:val="0"/>
              <w:marBottom w:val="0"/>
              <w:divBdr>
                <w:top w:val="none" w:sz="0" w:space="0" w:color="auto"/>
                <w:left w:val="none" w:sz="0" w:space="0" w:color="auto"/>
                <w:bottom w:val="none" w:sz="0" w:space="0" w:color="auto"/>
                <w:right w:val="none" w:sz="0" w:space="0" w:color="auto"/>
              </w:divBdr>
            </w:div>
          </w:divsChild>
        </w:div>
        <w:div w:id="1808743401">
          <w:marLeft w:val="0"/>
          <w:marRight w:val="0"/>
          <w:marTop w:val="0"/>
          <w:marBottom w:val="0"/>
          <w:divBdr>
            <w:top w:val="none" w:sz="0" w:space="0" w:color="auto"/>
            <w:left w:val="none" w:sz="0" w:space="0" w:color="auto"/>
            <w:bottom w:val="none" w:sz="0" w:space="0" w:color="auto"/>
            <w:right w:val="none" w:sz="0" w:space="0" w:color="auto"/>
          </w:divBdr>
          <w:divsChild>
            <w:div w:id="1279797070">
              <w:marLeft w:val="0"/>
              <w:marRight w:val="0"/>
              <w:marTop w:val="0"/>
              <w:marBottom w:val="0"/>
              <w:divBdr>
                <w:top w:val="none" w:sz="0" w:space="0" w:color="auto"/>
                <w:left w:val="none" w:sz="0" w:space="0" w:color="auto"/>
                <w:bottom w:val="none" w:sz="0" w:space="0" w:color="auto"/>
                <w:right w:val="none" w:sz="0" w:space="0" w:color="auto"/>
              </w:divBdr>
            </w:div>
          </w:divsChild>
        </w:div>
        <w:div w:id="1813017276">
          <w:marLeft w:val="0"/>
          <w:marRight w:val="0"/>
          <w:marTop w:val="0"/>
          <w:marBottom w:val="0"/>
          <w:divBdr>
            <w:top w:val="none" w:sz="0" w:space="0" w:color="auto"/>
            <w:left w:val="none" w:sz="0" w:space="0" w:color="auto"/>
            <w:bottom w:val="none" w:sz="0" w:space="0" w:color="auto"/>
            <w:right w:val="none" w:sz="0" w:space="0" w:color="auto"/>
          </w:divBdr>
          <w:divsChild>
            <w:div w:id="17581958">
              <w:marLeft w:val="0"/>
              <w:marRight w:val="0"/>
              <w:marTop w:val="0"/>
              <w:marBottom w:val="0"/>
              <w:divBdr>
                <w:top w:val="none" w:sz="0" w:space="0" w:color="auto"/>
                <w:left w:val="none" w:sz="0" w:space="0" w:color="auto"/>
                <w:bottom w:val="none" w:sz="0" w:space="0" w:color="auto"/>
                <w:right w:val="none" w:sz="0" w:space="0" w:color="auto"/>
              </w:divBdr>
            </w:div>
          </w:divsChild>
        </w:div>
        <w:div w:id="1872912262">
          <w:marLeft w:val="0"/>
          <w:marRight w:val="0"/>
          <w:marTop w:val="0"/>
          <w:marBottom w:val="0"/>
          <w:divBdr>
            <w:top w:val="none" w:sz="0" w:space="0" w:color="auto"/>
            <w:left w:val="none" w:sz="0" w:space="0" w:color="auto"/>
            <w:bottom w:val="none" w:sz="0" w:space="0" w:color="auto"/>
            <w:right w:val="none" w:sz="0" w:space="0" w:color="auto"/>
          </w:divBdr>
          <w:divsChild>
            <w:div w:id="744647880">
              <w:marLeft w:val="0"/>
              <w:marRight w:val="0"/>
              <w:marTop w:val="0"/>
              <w:marBottom w:val="0"/>
              <w:divBdr>
                <w:top w:val="none" w:sz="0" w:space="0" w:color="auto"/>
                <w:left w:val="none" w:sz="0" w:space="0" w:color="auto"/>
                <w:bottom w:val="none" w:sz="0" w:space="0" w:color="auto"/>
                <w:right w:val="none" w:sz="0" w:space="0" w:color="auto"/>
              </w:divBdr>
            </w:div>
          </w:divsChild>
        </w:div>
        <w:div w:id="1884633186">
          <w:marLeft w:val="0"/>
          <w:marRight w:val="0"/>
          <w:marTop w:val="0"/>
          <w:marBottom w:val="0"/>
          <w:divBdr>
            <w:top w:val="none" w:sz="0" w:space="0" w:color="auto"/>
            <w:left w:val="none" w:sz="0" w:space="0" w:color="auto"/>
            <w:bottom w:val="none" w:sz="0" w:space="0" w:color="auto"/>
            <w:right w:val="none" w:sz="0" w:space="0" w:color="auto"/>
          </w:divBdr>
          <w:divsChild>
            <w:div w:id="385765625">
              <w:marLeft w:val="0"/>
              <w:marRight w:val="0"/>
              <w:marTop w:val="0"/>
              <w:marBottom w:val="0"/>
              <w:divBdr>
                <w:top w:val="none" w:sz="0" w:space="0" w:color="auto"/>
                <w:left w:val="none" w:sz="0" w:space="0" w:color="auto"/>
                <w:bottom w:val="none" w:sz="0" w:space="0" w:color="auto"/>
                <w:right w:val="none" w:sz="0" w:space="0" w:color="auto"/>
              </w:divBdr>
            </w:div>
          </w:divsChild>
        </w:div>
        <w:div w:id="1891112786">
          <w:marLeft w:val="0"/>
          <w:marRight w:val="0"/>
          <w:marTop w:val="0"/>
          <w:marBottom w:val="0"/>
          <w:divBdr>
            <w:top w:val="none" w:sz="0" w:space="0" w:color="auto"/>
            <w:left w:val="none" w:sz="0" w:space="0" w:color="auto"/>
            <w:bottom w:val="none" w:sz="0" w:space="0" w:color="auto"/>
            <w:right w:val="none" w:sz="0" w:space="0" w:color="auto"/>
          </w:divBdr>
          <w:divsChild>
            <w:div w:id="1307130894">
              <w:marLeft w:val="0"/>
              <w:marRight w:val="0"/>
              <w:marTop w:val="0"/>
              <w:marBottom w:val="0"/>
              <w:divBdr>
                <w:top w:val="none" w:sz="0" w:space="0" w:color="auto"/>
                <w:left w:val="none" w:sz="0" w:space="0" w:color="auto"/>
                <w:bottom w:val="none" w:sz="0" w:space="0" w:color="auto"/>
                <w:right w:val="none" w:sz="0" w:space="0" w:color="auto"/>
              </w:divBdr>
            </w:div>
          </w:divsChild>
        </w:div>
        <w:div w:id="1909489041">
          <w:marLeft w:val="0"/>
          <w:marRight w:val="0"/>
          <w:marTop w:val="0"/>
          <w:marBottom w:val="0"/>
          <w:divBdr>
            <w:top w:val="none" w:sz="0" w:space="0" w:color="auto"/>
            <w:left w:val="none" w:sz="0" w:space="0" w:color="auto"/>
            <w:bottom w:val="none" w:sz="0" w:space="0" w:color="auto"/>
            <w:right w:val="none" w:sz="0" w:space="0" w:color="auto"/>
          </w:divBdr>
          <w:divsChild>
            <w:div w:id="1853059276">
              <w:marLeft w:val="0"/>
              <w:marRight w:val="0"/>
              <w:marTop w:val="0"/>
              <w:marBottom w:val="0"/>
              <w:divBdr>
                <w:top w:val="none" w:sz="0" w:space="0" w:color="auto"/>
                <w:left w:val="none" w:sz="0" w:space="0" w:color="auto"/>
                <w:bottom w:val="none" w:sz="0" w:space="0" w:color="auto"/>
                <w:right w:val="none" w:sz="0" w:space="0" w:color="auto"/>
              </w:divBdr>
            </w:div>
          </w:divsChild>
        </w:div>
        <w:div w:id="1936936791">
          <w:marLeft w:val="0"/>
          <w:marRight w:val="0"/>
          <w:marTop w:val="0"/>
          <w:marBottom w:val="0"/>
          <w:divBdr>
            <w:top w:val="none" w:sz="0" w:space="0" w:color="auto"/>
            <w:left w:val="none" w:sz="0" w:space="0" w:color="auto"/>
            <w:bottom w:val="none" w:sz="0" w:space="0" w:color="auto"/>
            <w:right w:val="none" w:sz="0" w:space="0" w:color="auto"/>
          </w:divBdr>
          <w:divsChild>
            <w:div w:id="591427162">
              <w:marLeft w:val="0"/>
              <w:marRight w:val="0"/>
              <w:marTop w:val="0"/>
              <w:marBottom w:val="0"/>
              <w:divBdr>
                <w:top w:val="none" w:sz="0" w:space="0" w:color="auto"/>
                <w:left w:val="none" w:sz="0" w:space="0" w:color="auto"/>
                <w:bottom w:val="none" w:sz="0" w:space="0" w:color="auto"/>
                <w:right w:val="none" w:sz="0" w:space="0" w:color="auto"/>
              </w:divBdr>
            </w:div>
          </w:divsChild>
        </w:div>
        <w:div w:id="1951664455">
          <w:marLeft w:val="0"/>
          <w:marRight w:val="0"/>
          <w:marTop w:val="0"/>
          <w:marBottom w:val="0"/>
          <w:divBdr>
            <w:top w:val="none" w:sz="0" w:space="0" w:color="auto"/>
            <w:left w:val="none" w:sz="0" w:space="0" w:color="auto"/>
            <w:bottom w:val="none" w:sz="0" w:space="0" w:color="auto"/>
            <w:right w:val="none" w:sz="0" w:space="0" w:color="auto"/>
          </w:divBdr>
          <w:divsChild>
            <w:div w:id="1248854266">
              <w:marLeft w:val="0"/>
              <w:marRight w:val="0"/>
              <w:marTop w:val="0"/>
              <w:marBottom w:val="0"/>
              <w:divBdr>
                <w:top w:val="none" w:sz="0" w:space="0" w:color="auto"/>
                <w:left w:val="none" w:sz="0" w:space="0" w:color="auto"/>
                <w:bottom w:val="none" w:sz="0" w:space="0" w:color="auto"/>
                <w:right w:val="none" w:sz="0" w:space="0" w:color="auto"/>
              </w:divBdr>
            </w:div>
          </w:divsChild>
        </w:div>
        <w:div w:id="1985430416">
          <w:marLeft w:val="0"/>
          <w:marRight w:val="0"/>
          <w:marTop w:val="0"/>
          <w:marBottom w:val="0"/>
          <w:divBdr>
            <w:top w:val="none" w:sz="0" w:space="0" w:color="auto"/>
            <w:left w:val="none" w:sz="0" w:space="0" w:color="auto"/>
            <w:bottom w:val="none" w:sz="0" w:space="0" w:color="auto"/>
            <w:right w:val="none" w:sz="0" w:space="0" w:color="auto"/>
          </w:divBdr>
          <w:divsChild>
            <w:div w:id="45616489">
              <w:marLeft w:val="0"/>
              <w:marRight w:val="0"/>
              <w:marTop w:val="0"/>
              <w:marBottom w:val="0"/>
              <w:divBdr>
                <w:top w:val="none" w:sz="0" w:space="0" w:color="auto"/>
                <w:left w:val="none" w:sz="0" w:space="0" w:color="auto"/>
                <w:bottom w:val="none" w:sz="0" w:space="0" w:color="auto"/>
                <w:right w:val="none" w:sz="0" w:space="0" w:color="auto"/>
              </w:divBdr>
            </w:div>
          </w:divsChild>
        </w:div>
        <w:div w:id="1997805699">
          <w:marLeft w:val="0"/>
          <w:marRight w:val="0"/>
          <w:marTop w:val="0"/>
          <w:marBottom w:val="0"/>
          <w:divBdr>
            <w:top w:val="none" w:sz="0" w:space="0" w:color="auto"/>
            <w:left w:val="none" w:sz="0" w:space="0" w:color="auto"/>
            <w:bottom w:val="none" w:sz="0" w:space="0" w:color="auto"/>
            <w:right w:val="none" w:sz="0" w:space="0" w:color="auto"/>
          </w:divBdr>
          <w:divsChild>
            <w:div w:id="1388648970">
              <w:marLeft w:val="0"/>
              <w:marRight w:val="0"/>
              <w:marTop w:val="0"/>
              <w:marBottom w:val="0"/>
              <w:divBdr>
                <w:top w:val="none" w:sz="0" w:space="0" w:color="auto"/>
                <w:left w:val="none" w:sz="0" w:space="0" w:color="auto"/>
                <w:bottom w:val="none" w:sz="0" w:space="0" w:color="auto"/>
                <w:right w:val="none" w:sz="0" w:space="0" w:color="auto"/>
              </w:divBdr>
            </w:div>
          </w:divsChild>
        </w:div>
        <w:div w:id="2006584814">
          <w:marLeft w:val="0"/>
          <w:marRight w:val="0"/>
          <w:marTop w:val="0"/>
          <w:marBottom w:val="0"/>
          <w:divBdr>
            <w:top w:val="none" w:sz="0" w:space="0" w:color="auto"/>
            <w:left w:val="none" w:sz="0" w:space="0" w:color="auto"/>
            <w:bottom w:val="none" w:sz="0" w:space="0" w:color="auto"/>
            <w:right w:val="none" w:sz="0" w:space="0" w:color="auto"/>
          </w:divBdr>
          <w:divsChild>
            <w:div w:id="952051905">
              <w:marLeft w:val="0"/>
              <w:marRight w:val="0"/>
              <w:marTop w:val="0"/>
              <w:marBottom w:val="0"/>
              <w:divBdr>
                <w:top w:val="none" w:sz="0" w:space="0" w:color="auto"/>
                <w:left w:val="none" w:sz="0" w:space="0" w:color="auto"/>
                <w:bottom w:val="none" w:sz="0" w:space="0" w:color="auto"/>
                <w:right w:val="none" w:sz="0" w:space="0" w:color="auto"/>
              </w:divBdr>
            </w:div>
          </w:divsChild>
        </w:div>
        <w:div w:id="2057075516">
          <w:marLeft w:val="0"/>
          <w:marRight w:val="0"/>
          <w:marTop w:val="0"/>
          <w:marBottom w:val="0"/>
          <w:divBdr>
            <w:top w:val="none" w:sz="0" w:space="0" w:color="auto"/>
            <w:left w:val="none" w:sz="0" w:space="0" w:color="auto"/>
            <w:bottom w:val="none" w:sz="0" w:space="0" w:color="auto"/>
            <w:right w:val="none" w:sz="0" w:space="0" w:color="auto"/>
          </w:divBdr>
          <w:divsChild>
            <w:div w:id="1260258881">
              <w:marLeft w:val="0"/>
              <w:marRight w:val="0"/>
              <w:marTop w:val="0"/>
              <w:marBottom w:val="0"/>
              <w:divBdr>
                <w:top w:val="none" w:sz="0" w:space="0" w:color="auto"/>
                <w:left w:val="none" w:sz="0" w:space="0" w:color="auto"/>
                <w:bottom w:val="none" w:sz="0" w:space="0" w:color="auto"/>
                <w:right w:val="none" w:sz="0" w:space="0" w:color="auto"/>
              </w:divBdr>
            </w:div>
          </w:divsChild>
        </w:div>
        <w:div w:id="2058779045">
          <w:marLeft w:val="0"/>
          <w:marRight w:val="0"/>
          <w:marTop w:val="0"/>
          <w:marBottom w:val="0"/>
          <w:divBdr>
            <w:top w:val="none" w:sz="0" w:space="0" w:color="auto"/>
            <w:left w:val="none" w:sz="0" w:space="0" w:color="auto"/>
            <w:bottom w:val="none" w:sz="0" w:space="0" w:color="auto"/>
            <w:right w:val="none" w:sz="0" w:space="0" w:color="auto"/>
          </w:divBdr>
          <w:divsChild>
            <w:div w:id="1904022222">
              <w:marLeft w:val="0"/>
              <w:marRight w:val="0"/>
              <w:marTop w:val="0"/>
              <w:marBottom w:val="0"/>
              <w:divBdr>
                <w:top w:val="none" w:sz="0" w:space="0" w:color="auto"/>
                <w:left w:val="none" w:sz="0" w:space="0" w:color="auto"/>
                <w:bottom w:val="none" w:sz="0" w:space="0" w:color="auto"/>
                <w:right w:val="none" w:sz="0" w:space="0" w:color="auto"/>
              </w:divBdr>
            </w:div>
          </w:divsChild>
        </w:div>
        <w:div w:id="2071071826">
          <w:marLeft w:val="0"/>
          <w:marRight w:val="0"/>
          <w:marTop w:val="0"/>
          <w:marBottom w:val="0"/>
          <w:divBdr>
            <w:top w:val="none" w:sz="0" w:space="0" w:color="auto"/>
            <w:left w:val="none" w:sz="0" w:space="0" w:color="auto"/>
            <w:bottom w:val="none" w:sz="0" w:space="0" w:color="auto"/>
            <w:right w:val="none" w:sz="0" w:space="0" w:color="auto"/>
          </w:divBdr>
          <w:divsChild>
            <w:div w:id="1632401546">
              <w:marLeft w:val="0"/>
              <w:marRight w:val="0"/>
              <w:marTop w:val="0"/>
              <w:marBottom w:val="0"/>
              <w:divBdr>
                <w:top w:val="none" w:sz="0" w:space="0" w:color="auto"/>
                <w:left w:val="none" w:sz="0" w:space="0" w:color="auto"/>
                <w:bottom w:val="none" w:sz="0" w:space="0" w:color="auto"/>
                <w:right w:val="none" w:sz="0" w:space="0" w:color="auto"/>
              </w:divBdr>
            </w:div>
          </w:divsChild>
        </w:div>
        <w:div w:id="2074968015">
          <w:marLeft w:val="0"/>
          <w:marRight w:val="0"/>
          <w:marTop w:val="0"/>
          <w:marBottom w:val="0"/>
          <w:divBdr>
            <w:top w:val="none" w:sz="0" w:space="0" w:color="auto"/>
            <w:left w:val="none" w:sz="0" w:space="0" w:color="auto"/>
            <w:bottom w:val="none" w:sz="0" w:space="0" w:color="auto"/>
            <w:right w:val="none" w:sz="0" w:space="0" w:color="auto"/>
          </w:divBdr>
          <w:divsChild>
            <w:div w:id="472335354">
              <w:marLeft w:val="0"/>
              <w:marRight w:val="0"/>
              <w:marTop w:val="0"/>
              <w:marBottom w:val="0"/>
              <w:divBdr>
                <w:top w:val="none" w:sz="0" w:space="0" w:color="auto"/>
                <w:left w:val="none" w:sz="0" w:space="0" w:color="auto"/>
                <w:bottom w:val="none" w:sz="0" w:space="0" w:color="auto"/>
                <w:right w:val="none" w:sz="0" w:space="0" w:color="auto"/>
              </w:divBdr>
            </w:div>
          </w:divsChild>
        </w:div>
        <w:div w:id="2075470134">
          <w:marLeft w:val="0"/>
          <w:marRight w:val="0"/>
          <w:marTop w:val="0"/>
          <w:marBottom w:val="0"/>
          <w:divBdr>
            <w:top w:val="none" w:sz="0" w:space="0" w:color="auto"/>
            <w:left w:val="none" w:sz="0" w:space="0" w:color="auto"/>
            <w:bottom w:val="none" w:sz="0" w:space="0" w:color="auto"/>
            <w:right w:val="none" w:sz="0" w:space="0" w:color="auto"/>
          </w:divBdr>
          <w:divsChild>
            <w:div w:id="1265190713">
              <w:marLeft w:val="0"/>
              <w:marRight w:val="0"/>
              <w:marTop w:val="0"/>
              <w:marBottom w:val="0"/>
              <w:divBdr>
                <w:top w:val="none" w:sz="0" w:space="0" w:color="auto"/>
                <w:left w:val="none" w:sz="0" w:space="0" w:color="auto"/>
                <w:bottom w:val="none" w:sz="0" w:space="0" w:color="auto"/>
                <w:right w:val="none" w:sz="0" w:space="0" w:color="auto"/>
              </w:divBdr>
            </w:div>
          </w:divsChild>
        </w:div>
        <w:div w:id="2109497704">
          <w:marLeft w:val="0"/>
          <w:marRight w:val="0"/>
          <w:marTop w:val="0"/>
          <w:marBottom w:val="0"/>
          <w:divBdr>
            <w:top w:val="none" w:sz="0" w:space="0" w:color="auto"/>
            <w:left w:val="none" w:sz="0" w:space="0" w:color="auto"/>
            <w:bottom w:val="none" w:sz="0" w:space="0" w:color="auto"/>
            <w:right w:val="none" w:sz="0" w:space="0" w:color="auto"/>
          </w:divBdr>
          <w:divsChild>
            <w:div w:id="676425152">
              <w:marLeft w:val="0"/>
              <w:marRight w:val="0"/>
              <w:marTop w:val="0"/>
              <w:marBottom w:val="0"/>
              <w:divBdr>
                <w:top w:val="none" w:sz="0" w:space="0" w:color="auto"/>
                <w:left w:val="none" w:sz="0" w:space="0" w:color="auto"/>
                <w:bottom w:val="none" w:sz="0" w:space="0" w:color="auto"/>
                <w:right w:val="none" w:sz="0" w:space="0" w:color="auto"/>
              </w:divBdr>
            </w:div>
          </w:divsChild>
        </w:div>
        <w:div w:id="2133865626">
          <w:marLeft w:val="0"/>
          <w:marRight w:val="0"/>
          <w:marTop w:val="0"/>
          <w:marBottom w:val="0"/>
          <w:divBdr>
            <w:top w:val="none" w:sz="0" w:space="0" w:color="auto"/>
            <w:left w:val="none" w:sz="0" w:space="0" w:color="auto"/>
            <w:bottom w:val="none" w:sz="0" w:space="0" w:color="auto"/>
            <w:right w:val="none" w:sz="0" w:space="0" w:color="auto"/>
          </w:divBdr>
          <w:divsChild>
            <w:div w:id="1354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3671">
      <w:bodyDiv w:val="1"/>
      <w:marLeft w:val="0"/>
      <w:marRight w:val="0"/>
      <w:marTop w:val="0"/>
      <w:marBottom w:val="0"/>
      <w:divBdr>
        <w:top w:val="none" w:sz="0" w:space="0" w:color="auto"/>
        <w:left w:val="none" w:sz="0" w:space="0" w:color="auto"/>
        <w:bottom w:val="none" w:sz="0" w:space="0" w:color="auto"/>
        <w:right w:val="none" w:sz="0" w:space="0" w:color="auto"/>
      </w:divBdr>
    </w:div>
    <w:div w:id="150678873">
      <w:bodyDiv w:val="1"/>
      <w:marLeft w:val="0"/>
      <w:marRight w:val="0"/>
      <w:marTop w:val="0"/>
      <w:marBottom w:val="0"/>
      <w:divBdr>
        <w:top w:val="none" w:sz="0" w:space="0" w:color="auto"/>
        <w:left w:val="none" w:sz="0" w:space="0" w:color="auto"/>
        <w:bottom w:val="none" w:sz="0" w:space="0" w:color="auto"/>
        <w:right w:val="none" w:sz="0" w:space="0" w:color="auto"/>
      </w:divBdr>
    </w:div>
    <w:div w:id="162016684">
      <w:bodyDiv w:val="1"/>
      <w:marLeft w:val="0"/>
      <w:marRight w:val="0"/>
      <w:marTop w:val="0"/>
      <w:marBottom w:val="0"/>
      <w:divBdr>
        <w:top w:val="none" w:sz="0" w:space="0" w:color="auto"/>
        <w:left w:val="none" w:sz="0" w:space="0" w:color="auto"/>
        <w:bottom w:val="none" w:sz="0" w:space="0" w:color="auto"/>
        <w:right w:val="none" w:sz="0" w:space="0" w:color="auto"/>
      </w:divBdr>
    </w:div>
    <w:div w:id="218983312">
      <w:bodyDiv w:val="1"/>
      <w:marLeft w:val="0"/>
      <w:marRight w:val="0"/>
      <w:marTop w:val="0"/>
      <w:marBottom w:val="0"/>
      <w:divBdr>
        <w:top w:val="none" w:sz="0" w:space="0" w:color="auto"/>
        <w:left w:val="none" w:sz="0" w:space="0" w:color="auto"/>
        <w:bottom w:val="none" w:sz="0" w:space="0" w:color="auto"/>
        <w:right w:val="none" w:sz="0" w:space="0" w:color="auto"/>
      </w:divBdr>
    </w:div>
    <w:div w:id="265236454">
      <w:bodyDiv w:val="1"/>
      <w:marLeft w:val="0"/>
      <w:marRight w:val="0"/>
      <w:marTop w:val="0"/>
      <w:marBottom w:val="0"/>
      <w:divBdr>
        <w:top w:val="none" w:sz="0" w:space="0" w:color="auto"/>
        <w:left w:val="none" w:sz="0" w:space="0" w:color="auto"/>
        <w:bottom w:val="none" w:sz="0" w:space="0" w:color="auto"/>
        <w:right w:val="none" w:sz="0" w:space="0" w:color="auto"/>
      </w:divBdr>
    </w:div>
    <w:div w:id="286665734">
      <w:bodyDiv w:val="1"/>
      <w:marLeft w:val="0"/>
      <w:marRight w:val="0"/>
      <w:marTop w:val="0"/>
      <w:marBottom w:val="0"/>
      <w:divBdr>
        <w:top w:val="none" w:sz="0" w:space="0" w:color="auto"/>
        <w:left w:val="none" w:sz="0" w:space="0" w:color="auto"/>
        <w:bottom w:val="none" w:sz="0" w:space="0" w:color="auto"/>
        <w:right w:val="none" w:sz="0" w:space="0" w:color="auto"/>
      </w:divBdr>
    </w:div>
    <w:div w:id="348602574">
      <w:bodyDiv w:val="1"/>
      <w:marLeft w:val="0"/>
      <w:marRight w:val="0"/>
      <w:marTop w:val="0"/>
      <w:marBottom w:val="0"/>
      <w:divBdr>
        <w:top w:val="none" w:sz="0" w:space="0" w:color="auto"/>
        <w:left w:val="none" w:sz="0" w:space="0" w:color="auto"/>
        <w:bottom w:val="none" w:sz="0" w:space="0" w:color="auto"/>
        <w:right w:val="none" w:sz="0" w:space="0" w:color="auto"/>
      </w:divBdr>
    </w:div>
    <w:div w:id="392854255">
      <w:bodyDiv w:val="1"/>
      <w:marLeft w:val="0"/>
      <w:marRight w:val="0"/>
      <w:marTop w:val="0"/>
      <w:marBottom w:val="0"/>
      <w:divBdr>
        <w:top w:val="none" w:sz="0" w:space="0" w:color="auto"/>
        <w:left w:val="none" w:sz="0" w:space="0" w:color="auto"/>
        <w:bottom w:val="none" w:sz="0" w:space="0" w:color="auto"/>
        <w:right w:val="none" w:sz="0" w:space="0" w:color="auto"/>
      </w:divBdr>
      <w:divsChild>
        <w:div w:id="12851213">
          <w:marLeft w:val="0"/>
          <w:marRight w:val="0"/>
          <w:marTop w:val="0"/>
          <w:marBottom w:val="0"/>
          <w:divBdr>
            <w:top w:val="none" w:sz="0" w:space="0" w:color="auto"/>
            <w:left w:val="none" w:sz="0" w:space="0" w:color="auto"/>
            <w:bottom w:val="none" w:sz="0" w:space="0" w:color="auto"/>
            <w:right w:val="none" w:sz="0" w:space="0" w:color="auto"/>
          </w:divBdr>
          <w:divsChild>
            <w:div w:id="581062605">
              <w:marLeft w:val="0"/>
              <w:marRight w:val="0"/>
              <w:marTop w:val="0"/>
              <w:marBottom w:val="0"/>
              <w:divBdr>
                <w:top w:val="none" w:sz="0" w:space="0" w:color="auto"/>
                <w:left w:val="none" w:sz="0" w:space="0" w:color="auto"/>
                <w:bottom w:val="none" w:sz="0" w:space="0" w:color="auto"/>
                <w:right w:val="none" w:sz="0" w:space="0" w:color="auto"/>
              </w:divBdr>
            </w:div>
          </w:divsChild>
        </w:div>
        <w:div w:id="27533443">
          <w:marLeft w:val="0"/>
          <w:marRight w:val="0"/>
          <w:marTop w:val="0"/>
          <w:marBottom w:val="0"/>
          <w:divBdr>
            <w:top w:val="none" w:sz="0" w:space="0" w:color="auto"/>
            <w:left w:val="none" w:sz="0" w:space="0" w:color="auto"/>
            <w:bottom w:val="none" w:sz="0" w:space="0" w:color="auto"/>
            <w:right w:val="none" w:sz="0" w:space="0" w:color="auto"/>
          </w:divBdr>
          <w:divsChild>
            <w:div w:id="1609119691">
              <w:marLeft w:val="0"/>
              <w:marRight w:val="0"/>
              <w:marTop w:val="0"/>
              <w:marBottom w:val="0"/>
              <w:divBdr>
                <w:top w:val="none" w:sz="0" w:space="0" w:color="auto"/>
                <w:left w:val="none" w:sz="0" w:space="0" w:color="auto"/>
                <w:bottom w:val="none" w:sz="0" w:space="0" w:color="auto"/>
                <w:right w:val="none" w:sz="0" w:space="0" w:color="auto"/>
              </w:divBdr>
            </w:div>
          </w:divsChild>
        </w:div>
        <w:div w:id="76874259">
          <w:marLeft w:val="0"/>
          <w:marRight w:val="0"/>
          <w:marTop w:val="0"/>
          <w:marBottom w:val="0"/>
          <w:divBdr>
            <w:top w:val="none" w:sz="0" w:space="0" w:color="auto"/>
            <w:left w:val="none" w:sz="0" w:space="0" w:color="auto"/>
            <w:bottom w:val="none" w:sz="0" w:space="0" w:color="auto"/>
            <w:right w:val="none" w:sz="0" w:space="0" w:color="auto"/>
          </w:divBdr>
          <w:divsChild>
            <w:div w:id="1097335818">
              <w:marLeft w:val="0"/>
              <w:marRight w:val="0"/>
              <w:marTop w:val="0"/>
              <w:marBottom w:val="0"/>
              <w:divBdr>
                <w:top w:val="none" w:sz="0" w:space="0" w:color="auto"/>
                <w:left w:val="none" w:sz="0" w:space="0" w:color="auto"/>
                <w:bottom w:val="none" w:sz="0" w:space="0" w:color="auto"/>
                <w:right w:val="none" w:sz="0" w:space="0" w:color="auto"/>
              </w:divBdr>
            </w:div>
          </w:divsChild>
        </w:div>
        <w:div w:id="93482284">
          <w:marLeft w:val="0"/>
          <w:marRight w:val="0"/>
          <w:marTop w:val="0"/>
          <w:marBottom w:val="0"/>
          <w:divBdr>
            <w:top w:val="none" w:sz="0" w:space="0" w:color="auto"/>
            <w:left w:val="none" w:sz="0" w:space="0" w:color="auto"/>
            <w:bottom w:val="none" w:sz="0" w:space="0" w:color="auto"/>
            <w:right w:val="none" w:sz="0" w:space="0" w:color="auto"/>
          </w:divBdr>
          <w:divsChild>
            <w:div w:id="1022243243">
              <w:marLeft w:val="0"/>
              <w:marRight w:val="0"/>
              <w:marTop w:val="0"/>
              <w:marBottom w:val="0"/>
              <w:divBdr>
                <w:top w:val="none" w:sz="0" w:space="0" w:color="auto"/>
                <w:left w:val="none" w:sz="0" w:space="0" w:color="auto"/>
                <w:bottom w:val="none" w:sz="0" w:space="0" w:color="auto"/>
                <w:right w:val="none" w:sz="0" w:space="0" w:color="auto"/>
              </w:divBdr>
            </w:div>
          </w:divsChild>
        </w:div>
        <w:div w:id="101341164">
          <w:marLeft w:val="0"/>
          <w:marRight w:val="0"/>
          <w:marTop w:val="0"/>
          <w:marBottom w:val="0"/>
          <w:divBdr>
            <w:top w:val="none" w:sz="0" w:space="0" w:color="auto"/>
            <w:left w:val="none" w:sz="0" w:space="0" w:color="auto"/>
            <w:bottom w:val="none" w:sz="0" w:space="0" w:color="auto"/>
            <w:right w:val="none" w:sz="0" w:space="0" w:color="auto"/>
          </w:divBdr>
          <w:divsChild>
            <w:div w:id="1537549321">
              <w:marLeft w:val="0"/>
              <w:marRight w:val="0"/>
              <w:marTop w:val="0"/>
              <w:marBottom w:val="0"/>
              <w:divBdr>
                <w:top w:val="none" w:sz="0" w:space="0" w:color="auto"/>
                <w:left w:val="none" w:sz="0" w:space="0" w:color="auto"/>
                <w:bottom w:val="none" w:sz="0" w:space="0" w:color="auto"/>
                <w:right w:val="none" w:sz="0" w:space="0" w:color="auto"/>
              </w:divBdr>
            </w:div>
          </w:divsChild>
        </w:div>
        <w:div w:id="110907738">
          <w:marLeft w:val="0"/>
          <w:marRight w:val="0"/>
          <w:marTop w:val="0"/>
          <w:marBottom w:val="0"/>
          <w:divBdr>
            <w:top w:val="none" w:sz="0" w:space="0" w:color="auto"/>
            <w:left w:val="none" w:sz="0" w:space="0" w:color="auto"/>
            <w:bottom w:val="none" w:sz="0" w:space="0" w:color="auto"/>
            <w:right w:val="none" w:sz="0" w:space="0" w:color="auto"/>
          </w:divBdr>
          <w:divsChild>
            <w:div w:id="1966621898">
              <w:marLeft w:val="0"/>
              <w:marRight w:val="0"/>
              <w:marTop w:val="0"/>
              <w:marBottom w:val="0"/>
              <w:divBdr>
                <w:top w:val="none" w:sz="0" w:space="0" w:color="auto"/>
                <w:left w:val="none" w:sz="0" w:space="0" w:color="auto"/>
                <w:bottom w:val="none" w:sz="0" w:space="0" w:color="auto"/>
                <w:right w:val="none" w:sz="0" w:space="0" w:color="auto"/>
              </w:divBdr>
            </w:div>
          </w:divsChild>
        </w:div>
        <w:div w:id="123815711">
          <w:marLeft w:val="0"/>
          <w:marRight w:val="0"/>
          <w:marTop w:val="0"/>
          <w:marBottom w:val="0"/>
          <w:divBdr>
            <w:top w:val="none" w:sz="0" w:space="0" w:color="auto"/>
            <w:left w:val="none" w:sz="0" w:space="0" w:color="auto"/>
            <w:bottom w:val="none" w:sz="0" w:space="0" w:color="auto"/>
            <w:right w:val="none" w:sz="0" w:space="0" w:color="auto"/>
          </w:divBdr>
          <w:divsChild>
            <w:div w:id="1936546859">
              <w:marLeft w:val="0"/>
              <w:marRight w:val="0"/>
              <w:marTop w:val="0"/>
              <w:marBottom w:val="0"/>
              <w:divBdr>
                <w:top w:val="none" w:sz="0" w:space="0" w:color="auto"/>
                <w:left w:val="none" w:sz="0" w:space="0" w:color="auto"/>
                <w:bottom w:val="none" w:sz="0" w:space="0" w:color="auto"/>
                <w:right w:val="none" w:sz="0" w:space="0" w:color="auto"/>
              </w:divBdr>
            </w:div>
          </w:divsChild>
        </w:div>
        <w:div w:id="130901945">
          <w:marLeft w:val="0"/>
          <w:marRight w:val="0"/>
          <w:marTop w:val="0"/>
          <w:marBottom w:val="0"/>
          <w:divBdr>
            <w:top w:val="none" w:sz="0" w:space="0" w:color="auto"/>
            <w:left w:val="none" w:sz="0" w:space="0" w:color="auto"/>
            <w:bottom w:val="none" w:sz="0" w:space="0" w:color="auto"/>
            <w:right w:val="none" w:sz="0" w:space="0" w:color="auto"/>
          </w:divBdr>
          <w:divsChild>
            <w:div w:id="946229801">
              <w:marLeft w:val="0"/>
              <w:marRight w:val="0"/>
              <w:marTop w:val="0"/>
              <w:marBottom w:val="0"/>
              <w:divBdr>
                <w:top w:val="none" w:sz="0" w:space="0" w:color="auto"/>
                <w:left w:val="none" w:sz="0" w:space="0" w:color="auto"/>
                <w:bottom w:val="none" w:sz="0" w:space="0" w:color="auto"/>
                <w:right w:val="none" w:sz="0" w:space="0" w:color="auto"/>
              </w:divBdr>
            </w:div>
          </w:divsChild>
        </w:div>
        <w:div w:id="154228854">
          <w:marLeft w:val="0"/>
          <w:marRight w:val="0"/>
          <w:marTop w:val="0"/>
          <w:marBottom w:val="0"/>
          <w:divBdr>
            <w:top w:val="none" w:sz="0" w:space="0" w:color="auto"/>
            <w:left w:val="none" w:sz="0" w:space="0" w:color="auto"/>
            <w:bottom w:val="none" w:sz="0" w:space="0" w:color="auto"/>
            <w:right w:val="none" w:sz="0" w:space="0" w:color="auto"/>
          </w:divBdr>
          <w:divsChild>
            <w:div w:id="24642904">
              <w:marLeft w:val="0"/>
              <w:marRight w:val="0"/>
              <w:marTop w:val="0"/>
              <w:marBottom w:val="0"/>
              <w:divBdr>
                <w:top w:val="none" w:sz="0" w:space="0" w:color="auto"/>
                <w:left w:val="none" w:sz="0" w:space="0" w:color="auto"/>
                <w:bottom w:val="none" w:sz="0" w:space="0" w:color="auto"/>
                <w:right w:val="none" w:sz="0" w:space="0" w:color="auto"/>
              </w:divBdr>
            </w:div>
          </w:divsChild>
        </w:div>
        <w:div w:id="173885888">
          <w:marLeft w:val="0"/>
          <w:marRight w:val="0"/>
          <w:marTop w:val="0"/>
          <w:marBottom w:val="0"/>
          <w:divBdr>
            <w:top w:val="none" w:sz="0" w:space="0" w:color="auto"/>
            <w:left w:val="none" w:sz="0" w:space="0" w:color="auto"/>
            <w:bottom w:val="none" w:sz="0" w:space="0" w:color="auto"/>
            <w:right w:val="none" w:sz="0" w:space="0" w:color="auto"/>
          </w:divBdr>
          <w:divsChild>
            <w:div w:id="1978801441">
              <w:marLeft w:val="0"/>
              <w:marRight w:val="0"/>
              <w:marTop w:val="0"/>
              <w:marBottom w:val="0"/>
              <w:divBdr>
                <w:top w:val="none" w:sz="0" w:space="0" w:color="auto"/>
                <w:left w:val="none" w:sz="0" w:space="0" w:color="auto"/>
                <w:bottom w:val="none" w:sz="0" w:space="0" w:color="auto"/>
                <w:right w:val="none" w:sz="0" w:space="0" w:color="auto"/>
              </w:divBdr>
            </w:div>
          </w:divsChild>
        </w:div>
        <w:div w:id="227693747">
          <w:marLeft w:val="0"/>
          <w:marRight w:val="0"/>
          <w:marTop w:val="0"/>
          <w:marBottom w:val="0"/>
          <w:divBdr>
            <w:top w:val="none" w:sz="0" w:space="0" w:color="auto"/>
            <w:left w:val="none" w:sz="0" w:space="0" w:color="auto"/>
            <w:bottom w:val="none" w:sz="0" w:space="0" w:color="auto"/>
            <w:right w:val="none" w:sz="0" w:space="0" w:color="auto"/>
          </w:divBdr>
          <w:divsChild>
            <w:div w:id="2017421883">
              <w:marLeft w:val="0"/>
              <w:marRight w:val="0"/>
              <w:marTop w:val="0"/>
              <w:marBottom w:val="0"/>
              <w:divBdr>
                <w:top w:val="none" w:sz="0" w:space="0" w:color="auto"/>
                <w:left w:val="none" w:sz="0" w:space="0" w:color="auto"/>
                <w:bottom w:val="none" w:sz="0" w:space="0" w:color="auto"/>
                <w:right w:val="none" w:sz="0" w:space="0" w:color="auto"/>
              </w:divBdr>
            </w:div>
          </w:divsChild>
        </w:div>
        <w:div w:id="242179130">
          <w:marLeft w:val="0"/>
          <w:marRight w:val="0"/>
          <w:marTop w:val="0"/>
          <w:marBottom w:val="0"/>
          <w:divBdr>
            <w:top w:val="none" w:sz="0" w:space="0" w:color="auto"/>
            <w:left w:val="none" w:sz="0" w:space="0" w:color="auto"/>
            <w:bottom w:val="none" w:sz="0" w:space="0" w:color="auto"/>
            <w:right w:val="none" w:sz="0" w:space="0" w:color="auto"/>
          </w:divBdr>
          <w:divsChild>
            <w:div w:id="93793317">
              <w:marLeft w:val="0"/>
              <w:marRight w:val="0"/>
              <w:marTop w:val="0"/>
              <w:marBottom w:val="0"/>
              <w:divBdr>
                <w:top w:val="none" w:sz="0" w:space="0" w:color="auto"/>
                <w:left w:val="none" w:sz="0" w:space="0" w:color="auto"/>
                <w:bottom w:val="none" w:sz="0" w:space="0" w:color="auto"/>
                <w:right w:val="none" w:sz="0" w:space="0" w:color="auto"/>
              </w:divBdr>
            </w:div>
          </w:divsChild>
        </w:div>
        <w:div w:id="296961298">
          <w:marLeft w:val="0"/>
          <w:marRight w:val="0"/>
          <w:marTop w:val="0"/>
          <w:marBottom w:val="0"/>
          <w:divBdr>
            <w:top w:val="none" w:sz="0" w:space="0" w:color="auto"/>
            <w:left w:val="none" w:sz="0" w:space="0" w:color="auto"/>
            <w:bottom w:val="none" w:sz="0" w:space="0" w:color="auto"/>
            <w:right w:val="none" w:sz="0" w:space="0" w:color="auto"/>
          </w:divBdr>
          <w:divsChild>
            <w:div w:id="976690115">
              <w:marLeft w:val="0"/>
              <w:marRight w:val="0"/>
              <w:marTop w:val="0"/>
              <w:marBottom w:val="0"/>
              <w:divBdr>
                <w:top w:val="none" w:sz="0" w:space="0" w:color="auto"/>
                <w:left w:val="none" w:sz="0" w:space="0" w:color="auto"/>
                <w:bottom w:val="none" w:sz="0" w:space="0" w:color="auto"/>
                <w:right w:val="none" w:sz="0" w:space="0" w:color="auto"/>
              </w:divBdr>
            </w:div>
          </w:divsChild>
        </w:div>
        <w:div w:id="317879445">
          <w:marLeft w:val="0"/>
          <w:marRight w:val="0"/>
          <w:marTop w:val="0"/>
          <w:marBottom w:val="0"/>
          <w:divBdr>
            <w:top w:val="none" w:sz="0" w:space="0" w:color="auto"/>
            <w:left w:val="none" w:sz="0" w:space="0" w:color="auto"/>
            <w:bottom w:val="none" w:sz="0" w:space="0" w:color="auto"/>
            <w:right w:val="none" w:sz="0" w:space="0" w:color="auto"/>
          </w:divBdr>
          <w:divsChild>
            <w:div w:id="1898281005">
              <w:marLeft w:val="0"/>
              <w:marRight w:val="0"/>
              <w:marTop w:val="0"/>
              <w:marBottom w:val="0"/>
              <w:divBdr>
                <w:top w:val="none" w:sz="0" w:space="0" w:color="auto"/>
                <w:left w:val="none" w:sz="0" w:space="0" w:color="auto"/>
                <w:bottom w:val="none" w:sz="0" w:space="0" w:color="auto"/>
                <w:right w:val="none" w:sz="0" w:space="0" w:color="auto"/>
              </w:divBdr>
            </w:div>
          </w:divsChild>
        </w:div>
        <w:div w:id="360936532">
          <w:marLeft w:val="0"/>
          <w:marRight w:val="0"/>
          <w:marTop w:val="0"/>
          <w:marBottom w:val="0"/>
          <w:divBdr>
            <w:top w:val="none" w:sz="0" w:space="0" w:color="auto"/>
            <w:left w:val="none" w:sz="0" w:space="0" w:color="auto"/>
            <w:bottom w:val="none" w:sz="0" w:space="0" w:color="auto"/>
            <w:right w:val="none" w:sz="0" w:space="0" w:color="auto"/>
          </w:divBdr>
          <w:divsChild>
            <w:div w:id="1666935866">
              <w:marLeft w:val="0"/>
              <w:marRight w:val="0"/>
              <w:marTop w:val="0"/>
              <w:marBottom w:val="0"/>
              <w:divBdr>
                <w:top w:val="none" w:sz="0" w:space="0" w:color="auto"/>
                <w:left w:val="none" w:sz="0" w:space="0" w:color="auto"/>
                <w:bottom w:val="none" w:sz="0" w:space="0" w:color="auto"/>
                <w:right w:val="none" w:sz="0" w:space="0" w:color="auto"/>
              </w:divBdr>
            </w:div>
          </w:divsChild>
        </w:div>
        <w:div w:id="392117622">
          <w:marLeft w:val="0"/>
          <w:marRight w:val="0"/>
          <w:marTop w:val="0"/>
          <w:marBottom w:val="0"/>
          <w:divBdr>
            <w:top w:val="none" w:sz="0" w:space="0" w:color="auto"/>
            <w:left w:val="none" w:sz="0" w:space="0" w:color="auto"/>
            <w:bottom w:val="none" w:sz="0" w:space="0" w:color="auto"/>
            <w:right w:val="none" w:sz="0" w:space="0" w:color="auto"/>
          </w:divBdr>
          <w:divsChild>
            <w:div w:id="1956324892">
              <w:marLeft w:val="0"/>
              <w:marRight w:val="0"/>
              <w:marTop w:val="0"/>
              <w:marBottom w:val="0"/>
              <w:divBdr>
                <w:top w:val="none" w:sz="0" w:space="0" w:color="auto"/>
                <w:left w:val="none" w:sz="0" w:space="0" w:color="auto"/>
                <w:bottom w:val="none" w:sz="0" w:space="0" w:color="auto"/>
                <w:right w:val="none" w:sz="0" w:space="0" w:color="auto"/>
              </w:divBdr>
            </w:div>
          </w:divsChild>
        </w:div>
        <w:div w:id="401294799">
          <w:marLeft w:val="0"/>
          <w:marRight w:val="0"/>
          <w:marTop w:val="0"/>
          <w:marBottom w:val="0"/>
          <w:divBdr>
            <w:top w:val="none" w:sz="0" w:space="0" w:color="auto"/>
            <w:left w:val="none" w:sz="0" w:space="0" w:color="auto"/>
            <w:bottom w:val="none" w:sz="0" w:space="0" w:color="auto"/>
            <w:right w:val="none" w:sz="0" w:space="0" w:color="auto"/>
          </w:divBdr>
          <w:divsChild>
            <w:div w:id="1170950950">
              <w:marLeft w:val="0"/>
              <w:marRight w:val="0"/>
              <w:marTop w:val="0"/>
              <w:marBottom w:val="0"/>
              <w:divBdr>
                <w:top w:val="none" w:sz="0" w:space="0" w:color="auto"/>
                <w:left w:val="none" w:sz="0" w:space="0" w:color="auto"/>
                <w:bottom w:val="none" w:sz="0" w:space="0" w:color="auto"/>
                <w:right w:val="none" w:sz="0" w:space="0" w:color="auto"/>
              </w:divBdr>
            </w:div>
          </w:divsChild>
        </w:div>
        <w:div w:id="480971556">
          <w:marLeft w:val="0"/>
          <w:marRight w:val="0"/>
          <w:marTop w:val="0"/>
          <w:marBottom w:val="0"/>
          <w:divBdr>
            <w:top w:val="none" w:sz="0" w:space="0" w:color="auto"/>
            <w:left w:val="none" w:sz="0" w:space="0" w:color="auto"/>
            <w:bottom w:val="none" w:sz="0" w:space="0" w:color="auto"/>
            <w:right w:val="none" w:sz="0" w:space="0" w:color="auto"/>
          </w:divBdr>
          <w:divsChild>
            <w:div w:id="1747798579">
              <w:marLeft w:val="0"/>
              <w:marRight w:val="0"/>
              <w:marTop w:val="0"/>
              <w:marBottom w:val="0"/>
              <w:divBdr>
                <w:top w:val="none" w:sz="0" w:space="0" w:color="auto"/>
                <w:left w:val="none" w:sz="0" w:space="0" w:color="auto"/>
                <w:bottom w:val="none" w:sz="0" w:space="0" w:color="auto"/>
                <w:right w:val="none" w:sz="0" w:space="0" w:color="auto"/>
              </w:divBdr>
            </w:div>
          </w:divsChild>
        </w:div>
        <w:div w:id="552237764">
          <w:marLeft w:val="0"/>
          <w:marRight w:val="0"/>
          <w:marTop w:val="0"/>
          <w:marBottom w:val="0"/>
          <w:divBdr>
            <w:top w:val="none" w:sz="0" w:space="0" w:color="auto"/>
            <w:left w:val="none" w:sz="0" w:space="0" w:color="auto"/>
            <w:bottom w:val="none" w:sz="0" w:space="0" w:color="auto"/>
            <w:right w:val="none" w:sz="0" w:space="0" w:color="auto"/>
          </w:divBdr>
          <w:divsChild>
            <w:div w:id="502940894">
              <w:marLeft w:val="0"/>
              <w:marRight w:val="0"/>
              <w:marTop w:val="0"/>
              <w:marBottom w:val="0"/>
              <w:divBdr>
                <w:top w:val="none" w:sz="0" w:space="0" w:color="auto"/>
                <w:left w:val="none" w:sz="0" w:space="0" w:color="auto"/>
                <w:bottom w:val="none" w:sz="0" w:space="0" w:color="auto"/>
                <w:right w:val="none" w:sz="0" w:space="0" w:color="auto"/>
              </w:divBdr>
            </w:div>
          </w:divsChild>
        </w:div>
        <w:div w:id="554315977">
          <w:marLeft w:val="0"/>
          <w:marRight w:val="0"/>
          <w:marTop w:val="0"/>
          <w:marBottom w:val="0"/>
          <w:divBdr>
            <w:top w:val="none" w:sz="0" w:space="0" w:color="auto"/>
            <w:left w:val="none" w:sz="0" w:space="0" w:color="auto"/>
            <w:bottom w:val="none" w:sz="0" w:space="0" w:color="auto"/>
            <w:right w:val="none" w:sz="0" w:space="0" w:color="auto"/>
          </w:divBdr>
          <w:divsChild>
            <w:div w:id="825129706">
              <w:marLeft w:val="0"/>
              <w:marRight w:val="0"/>
              <w:marTop w:val="0"/>
              <w:marBottom w:val="0"/>
              <w:divBdr>
                <w:top w:val="none" w:sz="0" w:space="0" w:color="auto"/>
                <w:left w:val="none" w:sz="0" w:space="0" w:color="auto"/>
                <w:bottom w:val="none" w:sz="0" w:space="0" w:color="auto"/>
                <w:right w:val="none" w:sz="0" w:space="0" w:color="auto"/>
              </w:divBdr>
            </w:div>
          </w:divsChild>
        </w:div>
        <w:div w:id="567962538">
          <w:marLeft w:val="0"/>
          <w:marRight w:val="0"/>
          <w:marTop w:val="0"/>
          <w:marBottom w:val="0"/>
          <w:divBdr>
            <w:top w:val="none" w:sz="0" w:space="0" w:color="auto"/>
            <w:left w:val="none" w:sz="0" w:space="0" w:color="auto"/>
            <w:bottom w:val="none" w:sz="0" w:space="0" w:color="auto"/>
            <w:right w:val="none" w:sz="0" w:space="0" w:color="auto"/>
          </w:divBdr>
          <w:divsChild>
            <w:div w:id="745539288">
              <w:marLeft w:val="0"/>
              <w:marRight w:val="0"/>
              <w:marTop w:val="0"/>
              <w:marBottom w:val="0"/>
              <w:divBdr>
                <w:top w:val="none" w:sz="0" w:space="0" w:color="auto"/>
                <w:left w:val="none" w:sz="0" w:space="0" w:color="auto"/>
                <w:bottom w:val="none" w:sz="0" w:space="0" w:color="auto"/>
                <w:right w:val="none" w:sz="0" w:space="0" w:color="auto"/>
              </w:divBdr>
            </w:div>
          </w:divsChild>
        </w:div>
        <w:div w:id="571046895">
          <w:marLeft w:val="0"/>
          <w:marRight w:val="0"/>
          <w:marTop w:val="0"/>
          <w:marBottom w:val="0"/>
          <w:divBdr>
            <w:top w:val="none" w:sz="0" w:space="0" w:color="auto"/>
            <w:left w:val="none" w:sz="0" w:space="0" w:color="auto"/>
            <w:bottom w:val="none" w:sz="0" w:space="0" w:color="auto"/>
            <w:right w:val="none" w:sz="0" w:space="0" w:color="auto"/>
          </w:divBdr>
          <w:divsChild>
            <w:div w:id="221909284">
              <w:marLeft w:val="0"/>
              <w:marRight w:val="0"/>
              <w:marTop w:val="0"/>
              <w:marBottom w:val="0"/>
              <w:divBdr>
                <w:top w:val="none" w:sz="0" w:space="0" w:color="auto"/>
                <w:left w:val="none" w:sz="0" w:space="0" w:color="auto"/>
                <w:bottom w:val="none" w:sz="0" w:space="0" w:color="auto"/>
                <w:right w:val="none" w:sz="0" w:space="0" w:color="auto"/>
              </w:divBdr>
            </w:div>
          </w:divsChild>
        </w:div>
        <w:div w:id="760027811">
          <w:marLeft w:val="0"/>
          <w:marRight w:val="0"/>
          <w:marTop w:val="0"/>
          <w:marBottom w:val="0"/>
          <w:divBdr>
            <w:top w:val="none" w:sz="0" w:space="0" w:color="auto"/>
            <w:left w:val="none" w:sz="0" w:space="0" w:color="auto"/>
            <w:bottom w:val="none" w:sz="0" w:space="0" w:color="auto"/>
            <w:right w:val="none" w:sz="0" w:space="0" w:color="auto"/>
          </w:divBdr>
          <w:divsChild>
            <w:div w:id="943416932">
              <w:marLeft w:val="0"/>
              <w:marRight w:val="0"/>
              <w:marTop w:val="0"/>
              <w:marBottom w:val="0"/>
              <w:divBdr>
                <w:top w:val="none" w:sz="0" w:space="0" w:color="auto"/>
                <w:left w:val="none" w:sz="0" w:space="0" w:color="auto"/>
                <w:bottom w:val="none" w:sz="0" w:space="0" w:color="auto"/>
                <w:right w:val="none" w:sz="0" w:space="0" w:color="auto"/>
              </w:divBdr>
            </w:div>
          </w:divsChild>
        </w:div>
        <w:div w:id="767241271">
          <w:marLeft w:val="0"/>
          <w:marRight w:val="0"/>
          <w:marTop w:val="0"/>
          <w:marBottom w:val="0"/>
          <w:divBdr>
            <w:top w:val="none" w:sz="0" w:space="0" w:color="auto"/>
            <w:left w:val="none" w:sz="0" w:space="0" w:color="auto"/>
            <w:bottom w:val="none" w:sz="0" w:space="0" w:color="auto"/>
            <w:right w:val="none" w:sz="0" w:space="0" w:color="auto"/>
          </w:divBdr>
          <w:divsChild>
            <w:div w:id="2123760231">
              <w:marLeft w:val="0"/>
              <w:marRight w:val="0"/>
              <w:marTop w:val="0"/>
              <w:marBottom w:val="0"/>
              <w:divBdr>
                <w:top w:val="none" w:sz="0" w:space="0" w:color="auto"/>
                <w:left w:val="none" w:sz="0" w:space="0" w:color="auto"/>
                <w:bottom w:val="none" w:sz="0" w:space="0" w:color="auto"/>
                <w:right w:val="none" w:sz="0" w:space="0" w:color="auto"/>
              </w:divBdr>
            </w:div>
          </w:divsChild>
        </w:div>
        <w:div w:id="804195698">
          <w:marLeft w:val="0"/>
          <w:marRight w:val="0"/>
          <w:marTop w:val="0"/>
          <w:marBottom w:val="0"/>
          <w:divBdr>
            <w:top w:val="none" w:sz="0" w:space="0" w:color="auto"/>
            <w:left w:val="none" w:sz="0" w:space="0" w:color="auto"/>
            <w:bottom w:val="none" w:sz="0" w:space="0" w:color="auto"/>
            <w:right w:val="none" w:sz="0" w:space="0" w:color="auto"/>
          </w:divBdr>
          <w:divsChild>
            <w:div w:id="671786">
              <w:marLeft w:val="0"/>
              <w:marRight w:val="0"/>
              <w:marTop w:val="0"/>
              <w:marBottom w:val="0"/>
              <w:divBdr>
                <w:top w:val="none" w:sz="0" w:space="0" w:color="auto"/>
                <w:left w:val="none" w:sz="0" w:space="0" w:color="auto"/>
                <w:bottom w:val="none" w:sz="0" w:space="0" w:color="auto"/>
                <w:right w:val="none" w:sz="0" w:space="0" w:color="auto"/>
              </w:divBdr>
            </w:div>
          </w:divsChild>
        </w:div>
        <w:div w:id="866874414">
          <w:marLeft w:val="0"/>
          <w:marRight w:val="0"/>
          <w:marTop w:val="0"/>
          <w:marBottom w:val="0"/>
          <w:divBdr>
            <w:top w:val="none" w:sz="0" w:space="0" w:color="auto"/>
            <w:left w:val="none" w:sz="0" w:space="0" w:color="auto"/>
            <w:bottom w:val="none" w:sz="0" w:space="0" w:color="auto"/>
            <w:right w:val="none" w:sz="0" w:space="0" w:color="auto"/>
          </w:divBdr>
          <w:divsChild>
            <w:div w:id="7878564">
              <w:marLeft w:val="0"/>
              <w:marRight w:val="0"/>
              <w:marTop w:val="0"/>
              <w:marBottom w:val="0"/>
              <w:divBdr>
                <w:top w:val="none" w:sz="0" w:space="0" w:color="auto"/>
                <w:left w:val="none" w:sz="0" w:space="0" w:color="auto"/>
                <w:bottom w:val="none" w:sz="0" w:space="0" w:color="auto"/>
                <w:right w:val="none" w:sz="0" w:space="0" w:color="auto"/>
              </w:divBdr>
            </w:div>
          </w:divsChild>
        </w:div>
        <w:div w:id="919369558">
          <w:marLeft w:val="0"/>
          <w:marRight w:val="0"/>
          <w:marTop w:val="0"/>
          <w:marBottom w:val="0"/>
          <w:divBdr>
            <w:top w:val="none" w:sz="0" w:space="0" w:color="auto"/>
            <w:left w:val="none" w:sz="0" w:space="0" w:color="auto"/>
            <w:bottom w:val="none" w:sz="0" w:space="0" w:color="auto"/>
            <w:right w:val="none" w:sz="0" w:space="0" w:color="auto"/>
          </w:divBdr>
          <w:divsChild>
            <w:div w:id="1469007348">
              <w:marLeft w:val="0"/>
              <w:marRight w:val="0"/>
              <w:marTop w:val="0"/>
              <w:marBottom w:val="0"/>
              <w:divBdr>
                <w:top w:val="none" w:sz="0" w:space="0" w:color="auto"/>
                <w:left w:val="none" w:sz="0" w:space="0" w:color="auto"/>
                <w:bottom w:val="none" w:sz="0" w:space="0" w:color="auto"/>
                <w:right w:val="none" w:sz="0" w:space="0" w:color="auto"/>
              </w:divBdr>
            </w:div>
          </w:divsChild>
        </w:div>
        <w:div w:id="965308071">
          <w:marLeft w:val="0"/>
          <w:marRight w:val="0"/>
          <w:marTop w:val="0"/>
          <w:marBottom w:val="0"/>
          <w:divBdr>
            <w:top w:val="none" w:sz="0" w:space="0" w:color="auto"/>
            <w:left w:val="none" w:sz="0" w:space="0" w:color="auto"/>
            <w:bottom w:val="none" w:sz="0" w:space="0" w:color="auto"/>
            <w:right w:val="none" w:sz="0" w:space="0" w:color="auto"/>
          </w:divBdr>
          <w:divsChild>
            <w:div w:id="1553535182">
              <w:marLeft w:val="0"/>
              <w:marRight w:val="0"/>
              <w:marTop w:val="0"/>
              <w:marBottom w:val="0"/>
              <w:divBdr>
                <w:top w:val="none" w:sz="0" w:space="0" w:color="auto"/>
                <w:left w:val="none" w:sz="0" w:space="0" w:color="auto"/>
                <w:bottom w:val="none" w:sz="0" w:space="0" w:color="auto"/>
                <w:right w:val="none" w:sz="0" w:space="0" w:color="auto"/>
              </w:divBdr>
            </w:div>
          </w:divsChild>
        </w:div>
        <w:div w:id="977757928">
          <w:marLeft w:val="0"/>
          <w:marRight w:val="0"/>
          <w:marTop w:val="0"/>
          <w:marBottom w:val="0"/>
          <w:divBdr>
            <w:top w:val="none" w:sz="0" w:space="0" w:color="auto"/>
            <w:left w:val="none" w:sz="0" w:space="0" w:color="auto"/>
            <w:bottom w:val="none" w:sz="0" w:space="0" w:color="auto"/>
            <w:right w:val="none" w:sz="0" w:space="0" w:color="auto"/>
          </w:divBdr>
          <w:divsChild>
            <w:div w:id="2138330420">
              <w:marLeft w:val="0"/>
              <w:marRight w:val="0"/>
              <w:marTop w:val="0"/>
              <w:marBottom w:val="0"/>
              <w:divBdr>
                <w:top w:val="none" w:sz="0" w:space="0" w:color="auto"/>
                <w:left w:val="none" w:sz="0" w:space="0" w:color="auto"/>
                <w:bottom w:val="none" w:sz="0" w:space="0" w:color="auto"/>
                <w:right w:val="none" w:sz="0" w:space="0" w:color="auto"/>
              </w:divBdr>
            </w:div>
          </w:divsChild>
        </w:div>
        <w:div w:id="994604286">
          <w:marLeft w:val="0"/>
          <w:marRight w:val="0"/>
          <w:marTop w:val="0"/>
          <w:marBottom w:val="0"/>
          <w:divBdr>
            <w:top w:val="none" w:sz="0" w:space="0" w:color="auto"/>
            <w:left w:val="none" w:sz="0" w:space="0" w:color="auto"/>
            <w:bottom w:val="none" w:sz="0" w:space="0" w:color="auto"/>
            <w:right w:val="none" w:sz="0" w:space="0" w:color="auto"/>
          </w:divBdr>
          <w:divsChild>
            <w:div w:id="1497571655">
              <w:marLeft w:val="0"/>
              <w:marRight w:val="0"/>
              <w:marTop w:val="0"/>
              <w:marBottom w:val="0"/>
              <w:divBdr>
                <w:top w:val="none" w:sz="0" w:space="0" w:color="auto"/>
                <w:left w:val="none" w:sz="0" w:space="0" w:color="auto"/>
                <w:bottom w:val="none" w:sz="0" w:space="0" w:color="auto"/>
                <w:right w:val="none" w:sz="0" w:space="0" w:color="auto"/>
              </w:divBdr>
            </w:div>
          </w:divsChild>
        </w:div>
        <w:div w:id="1011764104">
          <w:marLeft w:val="0"/>
          <w:marRight w:val="0"/>
          <w:marTop w:val="0"/>
          <w:marBottom w:val="0"/>
          <w:divBdr>
            <w:top w:val="none" w:sz="0" w:space="0" w:color="auto"/>
            <w:left w:val="none" w:sz="0" w:space="0" w:color="auto"/>
            <w:bottom w:val="none" w:sz="0" w:space="0" w:color="auto"/>
            <w:right w:val="none" w:sz="0" w:space="0" w:color="auto"/>
          </w:divBdr>
          <w:divsChild>
            <w:div w:id="1760910991">
              <w:marLeft w:val="0"/>
              <w:marRight w:val="0"/>
              <w:marTop w:val="0"/>
              <w:marBottom w:val="0"/>
              <w:divBdr>
                <w:top w:val="none" w:sz="0" w:space="0" w:color="auto"/>
                <w:left w:val="none" w:sz="0" w:space="0" w:color="auto"/>
                <w:bottom w:val="none" w:sz="0" w:space="0" w:color="auto"/>
                <w:right w:val="none" w:sz="0" w:space="0" w:color="auto"/>
              </w:divBdr>
            </w:div>
          </w:divsChild>
        </w:div>
        <w:div w:id="1022824765">
          <w:marLeft w:val="0"/>
          <w:marRight w:val="0"/>
          <w:marTop w:val="0"/>
          <w:marBottom w:val="0"/>
          <w:divBdr>
            <w:top w:val="none" w:sz="0" w:space="0" w:color="auto"/>
            <w:left w:val="none" w:sz="0" w:space="0" w:color="auto"/>
            <w:bottom w:val="none" w:sz="0" w:space="0" w:color="auto"/>
            <w:right w:val="none" w:sz="0" w:space="0" w:color="auto"/>
          </w:divBdr>
          <w:divsChild>
            <w:div w:id="975643986">
              <w:marLeft w:val="0"/>
              <w:marRight w:val="0"/>
              <w:marTop w:val="0"/>
              <w:marBottom w:val="0"/>
              <w:divBdr>
                <w:top w:val="none" w:sz="0" w:space="0" w:color="auto"/>
                <w:left w:val="none" w:sz="0" w:space="0" w:color="auto"/>
                <w:bottom w:val="none" w:sz="0" w:space="0" w:color="auto"/>
                <w:right w:val="none" w:sz="0" w:space="0" w:color="auto"/>
              </w:divBdr>
            </w:div>
          </w:divsChild>
        </w:div>
        <w:div w:id="1027801274">
          <w:marLeft w:val="0"/>
          <w:marRight w:val="0"/>
          <w:marTop w:val="0"/>
          <w:marBottom w:val="0"/>
          <w:divBdr>
            <w:top w:val="none" w:sz="0" w:space="0" w:color="auto"/>
            <w:left w:val="none" w:sz="0" w:space="0" w:color="auto"/>
            <w:bottom w:val="none" w:sz="0" w:space="0" w:color="auto"/>
            <w:right w:val="none" w:sz="0" w:space="0" w:color="auto"/>
          </w:divBdr>
          <w:divsChild>
            <w:div w:id="1162236922">
              <w:marLeft w:val="0"/>
              <w:marRight w:val="0"/>
              <w:marTop w:val="0"/>
              <w:marBottom w:val="0"/>
              <w:divBdr>
                <w:top w:val="none" w:sz="0" w:space="0" w:color="auto"/>
                <w:left w:val="none" w:sz="0" w:space="0" w:color="auto"/>
                <w:bottom w:val="none" w:sz="0" w:space="0" w:color="auto"/>
                <w:right w:val="none" w:sz="0" w:space="0" w:color="auto"/>
              </w:divBdr>
            </w:div>
          </w:divsChild>
        </w:div>
        <w:div w:id="1131367044">
          <w:marLeft w:val="0"/>
          <w:marRight w:val="0"/>
          <w:marTop w:val="0"/>
          <w:marBottom w:val="0"/>
          <w:divBdr>
            <w:top w:val="none" w:sz="0" w:space="0" w:color="auto"/>
            <w:left w:val="none" w:sz="0" w:space="0" w:color="auto"/>
            <w:bottom w:val="none" w:sz="0" w:space="0" w:color="auto"/>
            <w:right w:val="none" w:sz="0" w:space="0" w:color="auto"/>
          </w:divBdr>
          <w:divsChild>
            <w:div w:id="993920866">
              <w:marLeft w:val="0"/>
              <w:marRight w:val="0"/>
              <w:marTop w:val="0"/>
              <w:marBottom w:val="0"/>
              <w:divBdr>
                <w:top w:val="none" w:sz="0" w:space="0" w:color="auto"/>
                <w:left w:val="none" w:sz="0" w:space="0" w:color="auto"/>
                <w:bottom w:val="none" w:sz="0" w:space="0" w:color="auto"/>
                <w:right w:val="none" w:sz="0" w:space="0" w:color="auto"/>
              </w:divBdr>
            </w:div>
          </w:divsChild>
        </w:div>
        <w:div w:id="1135946974">
          <w:marLeft w:val="0"/>
          <w:marRight w:val="0"/>
          <w:marTop w:val="0"/>
          <w:marBottom w:val="0"/>
          <w:divBdr>
            <w:top w:val="none" w:sz="0" w:space="0" w:color="auto"/>
            <w:left w:val="none" w:sz="0" w:space="0" w:color="auto"/>
            <w:bottom w:val="none" w:sz="0" w:space="0" w:color="auto"/>
            <w:right w:val="none" w:sz="0" w:space="0" w:color="auto"/>
          </w:divBdr>
          <w:divsChild>
            <w:div w:id="751127652">
              <w:marLeft w:val="0"/>
              <w:marRight w:val="0"/>
              <w:marTop w:val="0"/>
              <w:marBottom w:val="0"/>
              <w:divBdr>
                <w:top w:val="none" w:sz="0" w:space="0" w:color="auto"/>
                <w:left w:val="none" w:sz="0" w:space="0" w:color="auto"/>
                <w:bottom w:val="none" w:sz="0" w:space="0" w:color="auto"/>
                <w:right w:val="none" w:sz="0" w:space="0" w:color="auto"/>
              </w:divBdr>
            </w:div>
          </w:divsChild>
        </w:div>
        <w:div w:id="1174221896">
          <w:marLeft w:val="0"/>
          <w:marRight w:val="0"/>
          <w:marTop w:val="0"/>
          <w:marBottom w:val="0"/>
          <w:divBdr>
            <w:top w:val="none" w:sz="0" w:space="0" w:color="auto"/>
            <w:left w:val="none" w:sz="0" w:space="0" w:color="auto"/>
            <w:bottom w:val="none" w:sz="0" w:space="0" w:color="auto"/>
            <w:right w:val="none" w:sz="0" w:space="0" w:color="auto"/>
          </w:divBdr>
          <w:divsChild>
            <w:div w:id="2046445822">
              <w:marLeft w:val="0"/>
              <w:marRight w:val="0"/>
              <w:marTop w:val="0"/>
              <w:marBottom w:val="0"/>
              <w:divBdr>
                <w:top w:val="none" w:sz="0" w:space="0" w:color="auto"/>
                <w:left w:val="none" w:sz="0" w:space="0" w:color="auto"/>
                <w:bottom w:val="none" w:sz="0" w:space="0" w:color="auto"/>
                <w:right w:val="none" w:sz="0" w:space="0" w:color="auto"/>
              </w:divBdr>
            </w:div>
          </w:divsChild>
        </w:div>
        <w:div w:id="1186020960">
          <w:marLeft w:val="0"/>
          <w:marRight w:val="0"/>
          <w:marTop w:val="0"/>
          <w:marBottom w:val="0"/>
          <w:divBdr>
            <w:top w:val="none" w:sz="0" w:space="0" w:color="auto"/>
            <w:left w:val="none" w:sz="0" w:space="0" w:color="auto"/>
            <w:bottom w:val="none" w:sz="0" w:space="0" w:color="auto"/>
            <w:right w:val="none" w:sz="0" w:space="0" w:color="auto"/>
          </w:divBdr>
          <w:divsChild>
            <w:div w:id="2027900575">
              <w:marLeft w:val="0"/>
              <w:marRight w:val="0"/>
              <w:marTop w:val="0"/>
              <w:marBottom w:val="0"/>
              <w:divBdr>
                <w:top w:val="none" w:sz="0" w:space="0" w:color="auto"/>
                <w:left w:val="none" w:sz="0" w:space="0" w:color="auto"/>
                <w:bottom w:val="none" w:sz="0" w:space="0" w:color="auto"/>
                <w:right w:val="none" w:sz="0" w:space="0" w:color="auto"/>
              </w:divBdr>
            </w:div>
          </w:divsChild>
        </w:div>
        <w:div w:id="1199007926">
          <w:marLeft w:val="0"/>
          <w:marRight w:val="0"/>
          <w:marTop w:val="0"/>
          <w:marBottom w:val="0"/>
          <w:divBdr>
            <w:top w:val="none" w:sz="0" w:space="0" w:color="auto"/>
            <w:left w:val="none" w:sz="0" w:space="0" w:color="auto"/>
            <w:bottom w:val="none" w:sz="0" w:space="0" w:color="auto"/>
            <w:right w:val="none" w:sz="0" w:space="0" w:color="auto"/>
          </w:divBdr>
          <w:divsChild>
            <w:div w:id="825053014">
              <w:marLeft w:val="0"/>
              <w:marRight w:val="0"/>
              <w:marTop w:val="0"/>
              <w:marBottom w:val="0"/>
              <w:divBdr>
                <w:top w:val="none" w:sz="0" w:space="0" w:color="auto"/>
                <w:left w:val="none" w:sz="0" w:space="0" w:color="auto"/>
                <w:bottom w:val="none" w:sz="0" w:space="0" w:color="auto"/>
                <w:right w:val="none" w:sz="0" w:space="0" w:color="auto"/>
              </w:divBdr>
            </w:div>
          </w:divsChild>
        </w:div>
        <w:div w:id="1210267000">
          <w:marLeft w:val="0"/>
          <w:marRight w:val="0"/>
          <w:marTop w:val="0"/>
          <w:marBottom w:val="0"/>
          <w:divBdr>
            <w:top w:val="none" w:sz="0" w:space="0" w:color="auto"/>
            <w:left w:val="none" w:sz="0" w:space="0" w:color="auto"/>
            <w:bottom w:val="none" w:sz="0" w:space="0" w:color="auto"/>
            <w:right w:val="none" w:sz="0" w:space="0" w:color="auto"/>
          </w:divBdr>
          <w:divsChild>
            <w:div w:id="1388526708">
              <w:marLeft w:val="0"/>
              <w:marRight w:val="0"/>
              <w:marTop w:val="0"/>
              <w:marBottom w:val="0"/>
              <w:divBdr>
                <w:top w:val="none" w:sz="0" w:space="0" w:color="auto"/>
                <w:left w:val="none" w:sz="0" w:space="0" w:color="auto"/>
                <w:bottom w:val="none" w:sz="0" w:space="0" w:color="auto"/>
                <w:right w:val="none" w:sz="0" w:space="0" w:color="auto"/>
              </w:divBdr>
            </w:div>
          </w:divsChild>
        </w:div>
        <w:div w:id="1254784038">
          <w:marLeft w:val="0"/>
          <w:marRight w:val="0"/>
          <w:marTop w:val="0"/>
          <w:marBottom w:val="0"/>
          <w:divBdr>
            <w:top w:val="none" w:sz="0" w:space="0" w:color="auto"/>
            <w:left w:val="none" w:sz="0" w:space="0" w:color="auto"/>
            <w:bottom w:val="none" w:sz="0" w:space="0" w:color="auto"/>
            <w:right w:val="none" w:sz="0" w:space="0" w:color="auto"/>
          </w:divBdr>
          <w:divsChild>
            <w:div w:id="1289165664">
              <w:marLeft w:val="0"/>
              <w:marRight w:val="0"/>
              <w:marTop w:val="0"/>
              <w:marBottom w:val="0"/>
              <w:divBdr>
                <w:top w:val="none" w:sz="0" w:space="0" w:color="auto"/>
                <w:left w:val="none" w:sz="0" w:space="0" w:color="auto"/>
                <w:bottom w:val="none" w:sz="0" w:space="0" w:color="auto"/>
                <w:right w:val="none" w:sz="0" w:space="0" w:color="auto"/>
              </w:divBdr>
            </w:div>
          </w:divsChild>
        </w:div>
        <w:div w:id="1258563609">
          <w:marLeft w:val="0"/>
          <w:marRight w:val="0"/>
          <w:marTop w:val="0"/>
          <w:marBottom w:val="0"/>
          <w:divBdr>
            <w:top w:val="none" w:sz="0" w:space="0" w:color="auto"/>
            <w:left w:val="none" w:sz="0" w:space="0" w:color="auto"/>
            <w:bottom w:val="none" w:sz="0" w:space="0" w:color="auto"/>
            <w:right w:val="none" w:sz="0" w:space="0" w:color="auto"/>
          </w:divBdr>
          <w:divsChild>
            <w:div w:id="1009909879">
              <w:marLeft w:val="0"/>
              <w:marRight w:val="0"/>
              <w:marTop w:val="0"/>
              <w:marBottom w:val="0"/>
              <w:divBdr>
                <w:top w:val="none" w:sz="0" w:space="0" w:color="auto"/>
                <w:left w:val="none" w:sz="0" w:space="0" w:color="auto"/>
                <w:bottom w:val="none" w:sz="0" w:space="0" w:color="auto"/>
                <w:right w:val="none" w:sz="0" w:space="0" w:color="auto"/>
              </w:divBdr>
            </w:div>
          </w:divsChild>
        </w:div>
        <w:div w:id="1280796498">
          <w:marLeft w:val="0"/>
          <w:marRight w:val="0"/>
          <w:marTop w:val="0"/>
          <w:marBottom w:val="0"/>
          <w:divBdr>
            <w:top w:val="none" w:sz="0" w:space="0" w:color="auto"/>
            <w:left w:val="none" w:sz="0" w:space="0" w:color="auto"/>
            <w:bottom w:val="none" w:sz="0" w:space="0" w:color="auto"/>
            <w:right w:val="none" w:sz="0" w:space="0" w:color="auto"/>
          </w:divBdr>
          <w:divsChild>
            <w:div w:id="248737515">
              <w:marLeft w:val="0"/>
              <w:marRight w:val="0"/>
              <w:marTop w:val="0"/>
              <w:marBottom w:val="0"/>
              <w:divBdr>
                <w:top w:val="none" w:sz="0" w:space="0" w:color="auto"/>
                <w:left w:val="none" w:sz="0" w:space="0" w:color="auto"/>
                <w:bottom w:val="none" w:sz="0" w:space="0" w:color="auto"/>
                <w:right w:val="none" w:sz="0" w:space="0" w:color="auto"/>
              </w:divBdr>
            </w:div>
          </w:divsChild>
        </w:div>
        <w:div w:id="1303731950">
          <w:marLeft w:val="0"/>
          <w:marRight w:val="0"/>
          <w:marTop w:val="0"/>
          <w:marBottom w:val="0"/>
          <w:divBdr>
            <w:top w:val="none" w:sz="0" w:space="0" w:color="auto"/>
            <w:left w:val="none" w:sz="0" w:space="0" w:color="auto"/>
            <w:bottom w:val="none" w:sz="0" w:space="0" w:color="auto"/>
            <w:right w:val="none" w:sz="0" w:space="0" w:color="auto"/>
          </w:divBdr>
          <w:divsChild>
            <w:div w:id="445273142">
              <w:marLeft w:val="0"/>
              <w:marRight w:val="0"/>
              <w:marTop w:val="0"/>
              <w:marBottom w:val="0"/>
              <w:divBdr>
                <w:top w:val="none" w:sz="0" w:space="0" w:color="auto"/>
                <w:left w:val="none" w:sz="0" w:space="0" w:color="auto"/>
                <w:bottom w:val="none" w:sz="0" w:space="0" w:color="auto"/>
                <w:right w:val="none" w:sz="0" w:space="0" w:color="auto"/>
              </w:divBdr>
            </w:div>
          </w:divsChild>
        </w:div>
        <w:div w:id="1338264052">
          <w:marLeft w:val="0"/>
          <w:marRight w:val="0"/>
          <w:marTop w:val="0"/>
          <w:marBottom w:val="0"/>
          <w:divBdr>
            <w:top w:val="none" w:sz="0" w:space="0" w:color="auto"/>
            <w:left w:val="none" w:sz="0" w:space="0" w:color="auto"/>
            <w:bottom w:val="none" w:sz="0" w:space="0" w:color="auto"/>
            <w:right w:val="none" w:sz="0" w:space="0" w:color="auto"/>
          </w:divBdr>
          <w:divsChild>
            <w:div w:id="241066727">
              <w:marLeft w:val="0"/>
              <w:marRight w:val="0"/>
              <w:marTop w:val="0"/>
              <w:marBottom w:val="0"/>
              <w:divBdr>
                <w:top w:val="none" w:sz="0" w:space="0" w:color="auto"/>
                <w:left w:val="none" w:sz="0" w:space="0" w:color="auto"/>
                <w:bottom w:val="none" w:sz="0" w:space="0" w:color="auto"/>
                <w:right w:val="none" w:sz="0" w:space="0" w:color="auto"/>
              </w:divBdr>
            </w:div>
          </w:divsChild>
        </w:div>
        <w:div w:id="1373771488">
          <w:marLeft w:val="0"/>
          <w:marRight w:val="0"/>
          <w:marTop w:val="0"/>
          <w:marBottom w:val="0"/>
          <w:divBdr>
            <w:top w:val="none" w:sz="0" w:space="0" w:color="auto"/>
            <w:left w:val="none" w:sz="0" w:space="0" w:color="auto"/>
            <w:bottom w:val="none" w:sz="0" w:space="0" w:color="auto"/>
            <w:right w:val="none" w:sz="0" w:space="0" w:color="auto"/>
          </w:divBdr>
          <w:divsChild>
            <w:div w:id="1547789111">
              <w:marLeft w:val="0"/>
              <w:marRight w:val="0"/>
              <w:marTop w:val="0"/>
              <w:marBottom w:val="0"/>
              <w:divBdr>
                <w:top w:val="none" w:sz="0" w:space="0" w:color="auto"/>
                <w:left w:val="none" w:sz="0" w:space="0" w:color="auto"/>
                <w:bottom w:val="none" w:sz="0" w:space="0" w:color="auto"/>
                <w:right w:val="none" w:sz="0" w:space="0" w:color="auto"/>
              </w:divBdr>
            </w:div>
          </w:divsChild>
        </w:div>
        <w:div w:id="1400008932">
          <w:marLeft w:val="0"/>
          <w:marRight w:val="0"/>
          <w:marTop w:val="0"/>
          <w:marBottom w:val="0"/>
          <w:divBdr>
            <w:top w:val="none" w:sz="0" w:space="0" w:color="auto"/>
            <w:left w:val="none" w:sz="0" w:space="0" w:color="auto"/>
            <w:bottom w:val="none" w:sz="0" w:space="0" w:color="auto"/>
            <w:right w:val="none" w:sz="0" w:space="0" w:color="auto"/>
          </w:divBdr>
          <w:divsChild>
            <w:div w:id="1605847494">
              <w:marLeft w:val="0"/>
              <w:marRight w:val="0"/>
              <w:marTop w:val="0"/>
              <w:marBottom w:val="0"/>
              <w:divBdr>
                <w:top w:val="none" w:sz="0" w:space="0" w:color="auto"/>
                <w:left w:val="none" w:sz="0" w:space="0" w:color="auto"/>
                <w:bottom w:val="none" w:sz="0" w:space="0" w:color="auto"/>
                <w:right w:val="none" w:sz="0" w:space="0" w:color="auto"/>
              </w:divBdr>
            </w:div>
          </w:divsChild>
        </w:div>
        <w:div w:id="1406342867">
          <w:marLeft w:val="0"/>
          <w:marRight w:val="0"/>
          <w:marTop w:val="0"/>
          <w:marBottom w:val="0"/>
          <w:divBdr>
            <w:top w:val="none" w:sz="0" w:space="0" w:color="auto"/>
            <w:left w:val="none" w:sz="0" w:space="0" w:color="auto"/>
            <w:bottom w:val="none" w:sz="0" w:space="0" w:color="auto"/>
            <w:right w:val="none" w:sz="0" w:space="0" w:color="auto"/>
          </w:divBdr>
          <w:divsChild>
            <w:div w:id="502009515">
              <w:marLeft w:val="0"/>
              <w:marRight w:val="0"/>
              <w:marTop w:val="0"/>
              <w:marBottom w:val="0"/>
              <w:divBdr>
                <w:top w:val="none" w:sz="0" w:space="0" w:color="auto"/>
                <w:left w:val="none" w:sz="0" w:space="0" w:color="auto"/>
                <w:bottom w:val="none" w:sz="0" w:space="0" w:color="auto"/>
                <w:right w:val="none" w:sz="0" w:space="0" w:color="auto"/>
              </w:divBdr>
            </w:div>
          </w:divsChild>
        </w:div>
        <w:div w:id="1421488298">
          <w:marLeft w:val="0"/>
          <w:marRight w:val="0"/>
          <w:marTop w:val="0"/>
          <w:marBottom w:val="0"/>
          <w:divBdr>
            <w:top w:val="none" w:sz="0" w:space="0" w:color="auto"/>
            <w:left w:val="none" w:sz="0" w:space="0" w:color="auto"/>
            <w:bottom w:val="none" w:sz="0" w:space="0" w:color="auto"/>
            <w:right w:val="none" w:sz="0" w:space="0" w:color="auto"/>
          </w:divBdr>
          <w:divsChild>
            <w:div w:id="594827182">
              <w:marLeft w:val="0"/>
              <w:marRight w:val="0"/>
              <w:marTop w:val="0"/>
              <w:marBottom w:val="0"/>
              <w:divBdr>
                <w:top w:val="none" w:sz="0" w:space="0" w:color="auto"/>
                <w:left w:val="none" w:sz="0" w:space="0" w:color="auto"/>
                <w:bottom w:val="none" w:sz="0" w:space="0" w:color="auto"/>
                <w:right w:val="none" w:sz="0" w:space="0" w:color="auto"/>
              </w:divBdr>
            </w:div>
          </w:divsChild>
        </w:div>
        <w:div w:id="1433626130">
          <w:marLeft w:val="0"/>
          <w:marRight w:val="0"/>
          <w:marTop w:val="0"/>
          <w:marBottom w:val="0"/>
          <w:divBdr>
            <w:top w:val="none" w:sz="0" w:space="0" w:color="auto"/>
            <w:left w:val="none" w:sz="0" w:space="0" w:color="auto"/>
            <w:bottom w:val="none" w:sz="0" w:space="0" w:color="auto"/>
            <w:right w:val="none" w:sz="0" w:space="0" w:color="auto"/>
          </w:divBdr>
          <w:divsChild>
            <w:div w:id="1417248629">
              <w:marLeft w:val="0"/>
              <w:marRight w:val="0"/>
              <w:marTop w:val="0"/>
              <w:marBottom w:val="0"/>
              <w:divBdr>
                <w:top w:val="none" w:sz="0" w:space="0" w:color="auto"/>
                <w:left w:val="none" w:sz="0" w:space="0" w:color="auto"/>
                <w:bottom w:val="none" w:sz="0" w:space="0" w:color="auto"/>
                <w:right w:val="none" w:sz="0" w:space="0" w:color="auto"/>
              </w:divBdr>
            </w:div>
          </w:divsChild>
        </w:div>
        <w:div w:id="1439713816">
          <w:marLeft w:val="0"/>
          <w:marRight w:val="0"/>
          <w:marTop w:val="0"/>
          <w:marBottom w:val="0"/>
          <w:divBdr>
            <w:top w:val="none" w:sz="0" w:space="0" w:color="auto"/>
            <w:left w:val="none" w:sz="0" w:space="0" w:color="auto"/>
            <w:bottom w:val="none" w:sz="0" w:space="0" w:color="auto"/>
            <w:right w:val="none" w:sz="0" w:space="0" w:color="auto"/>
          </w:divBdr>
          <w:divsChild>
            <w:div w:id="1680351834">
              <w:marLeft w:val="0"/>
              <w:marRight w:val="0"/>
              <w:marTop w:val="0"/>
              <w:marBottom w:val="0"/>
              <w:divBdr>
                <w:top w:val="none" w:sz="0" w:space="0" w:color="auto"/>
                <w:left w:val="none" w:sz="0" w:space="0" w:color="auto"/>
                <w:bottom w:val="none" w:sz="0" w:space="0" w:color="auto"/>
                <w:right w:val="none" w:sz="0" w:space="0" w:color="auto"/>
              </w:divBdr>
            </w:div>
          </w:divsChild>
        </w:div>
        <w:div w:id="1510169385">
          <w:marLeft w:val="0"/>
          <w:marRight w:val="0"/>
          <w:marTop w:val="0"/>
          <w:marBottom w:val="0"/>
          <w:divBdr>
            <w:top w:val="none" w:sz="0" w:space="0" w:color="auto"/>
            <w:left w:val="none" w:sz="0" w:space="0" w:color="auto"/>
            <w:bottom w:val="none" w:sz="0" w:space="0" w:color="auto"/>
            <w:right w:val="none" w:sz="0" w:space="0" w:color="auto"/>
          </w:divBdr>
          <w:divsChild>
            <w:div w:id="1000232204">
              <w:marLeft w:val="0"/>
              <w:marRight w:val="0"/>
              <w:marTop w:val="0"/>
              <w:marBottom w:val="0"/>
              <w:divBdr>
                <w:top w:val="none" w:sz="0" w:space="0" w:color="auto"/>
                <w:left w:val="none" w:sz="0" w:space="0" w:color="auto"/>
                <w:bottom w:val="none" w:sz="0" w:space="0" w:color="auto"/>
                <w:right w:val="none" w:sz="0" w:space="0" w:color="auto"/>
              </w:divBdr>
            </w:div>
          </w:divsChild>
        </w:div>
        <w:div w:id="1510637492">
          <w:marLeft w:val="0"/>
          <w:marRight w:val="0"/>
          <w:marTop w:val="0"/>
          <w:marBottom w:val="0"/>
          <w:divBdr>
            <w:top w:val="none" w:sz="0" w:space="0" w:color="auto"/>
            <w:left w:val="none" w:sz="0" w:space="0" w:color="auto"/>
            <w:bottom w:val="none" w:sz="0" w:space="0" w:color="auto"/>
            <w:right w:val="none" w:sz="0" w:space="0" w:color="auto"/>
          </w:divBdr>
          <w:divsChild>
            <w:div w:id="853879753">
              <w:marLeft w:val="0"/>
              <w:marRight w:val="0"/>
              <w:marTop w:val="0"/>
              <w:marBottom w:val="0"/>
              <w:divBdr>
                <w:top w:val="none" w:sz="0" w:space="0" w:color="auto"/>
                <w:left w:val="none" w:sz="0" w:space="0" w:color="auto"/>
                <w:bottom w:val="none" w:sz="0" w:space="0" w:color="auto"/>
                <w:right w:val="none" w:sz="0" w:space="0" w:color="auto"/>
              </w:divBdr>
            </w:div>
          </w:divsChild>
        </w:div>
        <w:div w:id="1549411706">
          <w:marLeft w:val="0"/>
          <w:marRight w:val="0"/>
          <w:marTop w:val="0"/>
          <w:marBottom w:val="0"/>
          <w:divBdr>
            <w:top w:val="none" w:sz="0" w:space="0" w:color="auto"/>
            <w:left w:val="none" w:sz="0" w:space="0" w:color="auto"/>
            <w:bottom w:val="none" w:sz="0" w:space="0" w:color="auto"/>
            <w:right w:val="none" w:sz="0" w:space="0" w:color="auto"/>
          </w:divBdr>
          <w:divsChild>
            <w:div w:id="2025397829">
              <w:marLeft w:val="0"/>
              <w:marRight w:val="0"/>
              <w:marTop w:val="0"/>
              <w:marBottom w:val="0"/>
              <w:divBdr>
                <w:top w:val="none" w:sz="0" w:space="0" w:color="auto"/>
                <w:left w:val="none" w:sz="0" w:space="0" w:color="auto"/>
                <w:bottom w:val="none" w:sz="0" w:space="0" w:color="auto"/>
                <w:right w:val="none" w:sz="0" w:space="0" w:color="auto"/>
              </w:divBdr>
            </w:div>
          </w:divsChild>
        </w:div>
        <w:div w:id="1590044564">
          <w:marLeft w:val="0"/>
          <w:marRight w:val="0"/>
          <w:marTop w:val="0"/>
          <w:marBottom w:val="0"/>
          <w:divBdr>
            <w:top w:val="none" w:sz="0" w:space="0" w:color="auto"/>
            <w:left w:val="none" w:sz="0" w:space="0" w:color="auto"/>
            <w:bottom w:val="none" w:sz="0" w:space="0" w:color="auto"/>
            <w:right w:val="none" w:sz="0" w:space="0" w:color="auto"/>
          </w:divBdr>
          <w:divsChild>
            <w:div w:id="1168599447">
              <w:marLeft w:val="0"/>
              <w:marRight w:val="0"/>
              <w:marTop w:val="0"/>
              <w:marBottom w:val="0"/>
              <w:divBdr>
                <w:top w:val="none" w:sz="0" w:space="0" w:color="auto"/>
                <w:left w:val="none" w:sz="0" w:space="0" w:color="auto"/>
                <w:bottom w:val="none" w:sz="0" w:space="0" w:color="auto"/>
                <w:right w:val="none" w:sz="0" w:space="0" w:color="auto"/>
              </w:divBdr>
            </w:div>
          </w:divsChild>
        </w:div>
        <w:div w:id="1601599793">
          <w:marLeft w:val="0"/>
          <w:marRight w:val="0"/>
          <w:marTop w:val="0"/>
          <w:marBottom w:val="0"/>
          <w:divBdr>
            <w:top w:val="none" w:sz="0" w:space="0" w:color="auto"/>
            <w:left w:val="none" w:sz="0" w:space="0" w:color="auto"/>
            <w:bottom w:val="none" w:sz="0" w:space="0" w:color="auto"/>
            <w:right w:val="none" w:sz="0" w:space="0" w:color="auto"/>
          </w:divBdr>
          <w:divsChild>
            <w:div w:id="1183664736">
              <w:marLeft w:val="0"/>
              <w:marRight w:val="0"/>
              <w:marTop w:val="0"/>
              <w:marBottom w:val="0"/>
              <w:divBdr>
                <w:top w:val="none" w:sz="0" w:space="0" w:color="auto"/>
                <w:left w:val="none" w:sz="0" w:space="0" w:color="auto"/>
                <w:bottom w:val="none" w:sz="0" w:space="0" w:color="auto"/>
                <w:right w:val="none" w:sz="0" w:space="0" w:color="auto"/>
              </w:divBdr>
            </w:div>
          </w:divsChild>
        </w:div>
        <w:div w:id="1616908259">
          <w:marLeft w:val="0"/>
          <w:marRight w:val="0"/>
          <w:marTop w:val="0"/>
          <w:marBottom w:val="0"/>
          <w:divBdr>
            <w:top w:val="none" w:sz="0" w:space="0" w:color="auto"/>
            <w:left w:val="none" w:sz="0" w:space="0" w:color="auto"/>
            <w:bottom w:val="none" w:sz="0" w:space="0" w:color="auto"/>
            <w:right w:val="none" w:sz="0" w:space="0" w:color="auto"/>
          </w:divBdr>
          <w:divsChild>
            <w:div w:id="1992900305">
              <w:marLeft w:val="0"/>
              <w:marRight w:val="0"/>
              <w:marTop w:val="0"/>
              <w:marBottom w:val="0"/>
              <w:divBdr>
                <w:top w:val="none" w:sz="0" w:space="0" w:color="auto"/>
                <w:left w:val="none" w:sz="0" w:space="0" w:color="auto"/>
                <w:bottom w:val="none" w:sz="0" w:space="0" w:color="auto"/>
                <w:right w:val="none" w:sz="0" w:space="0" w:color="auto"/>
              </w:divBdr>
            </w:div>
          </w:divsChild>
        </w:div>
        <w:div w:id="1618636514">
          <w:marLeft w:val="0"/>
          <w:marRight w:val="0"/>
          <w:marTop w:val="0"/>
          <w:marBottom w:val="0"/>
          <w:divBdr>
            <w:top w:val="none" w:sz="0" w:space="0" w:color="auto"/>
            <w:left w:val="none" w:sz="0" w:space="0" w:color="auto"/>
            <w:bottom w:val="none" w:sz="0" w:space="0" w:color="auto"/>
            <w:right w:val="none" w:sz="0" w:space="0" w:color="auto"/>
          </w:divBdr>
          <w:divsChild>
            <w:div w:id="350448193">
              <w:marLeft w:val="0"/>
              <w:marRight w:val="0"/>
              <w:marTop w:val="0"/>
              <w:marBottom w:val="0"/>
              <w:divBdr>
                <w:top w:val="none" w:sz="0" w:space="0" w:color="auto"/>
                <w:left w:val="none" w:sz="0" w:space="0" w:color="auto"/>
                <w:bottom w:val="none" w:sz="0" w:space="0" w:color="auto"/>
                <w:right w:val="none" w:sz="0" w:space="0" w:color="auto"/>
              </w:divBdr>
            </w:div>
          </w:divsChild>
        </w:div>
        <w:div w:id="1640647877">
          <w:marLeft w:val="0"/>
          <w:marRight w:val="0"/>
          <w:marTop w:val="0"/>
          <w:marBottom w:val="0"/>
          <w:divBdr>
            <w:top w:val="none" w:sz="0" w:space="0" w:color="auto"/>
            <w:left w:val="none" w:sz="0" w:space="0" w:color="auto"/>
            <w:bottom w:val="none" w:sz="0" w:space="0" w:color="auto"/>
            <w:right w:val="none" w:sz="0" w:space="0" w:color="auto"/>
          </w:divBdr>
          <w:divsChild>
            <w:div w:id="223032112">
              <w:marLeft w:val="0"/>
              <w:marRight w:val="0"/>
              <w:marTop w:val="0"/>
              <w:marBottom w:val="0"/>
              <w:divBdr>
                <w:top w:val="none" w:sz="0" w:space="0" w:color="auto"/>
                <w:left w:val="none" w:sz="0" w:space="0" w:color="auto"/>
                <w:bottom w:val="none" w:sz="0" w:space="0" w:color="auto"/>
                <w:right w:val="none" w:sz="0" w:space="0" w:color="auto"/>
              </w:divBdr>
            </w:div>
          </w:divsChild>
        </w:div>
        <w:div w:id="1648508065">
          <w:marLeft w:val="0"/>
          <w:marRight w:val="0"/>
          <w:marTop w:val="0"/>
          <w:marBottom w:val="0"/>
          <w:divBdr>
            <w:top w:val="none" w:sz="0" w:space="0" w:color="auto"/>
            <w:left w:val="none" w:sz="0" w:space="0" w:color="auto"/>
            <w:bottom w:val="none" w:sz="0" w:space="0" w:color="auto"/>
            <w:right w:val="none" w:sz="0" w:space="0" w:color="auto"/>
          </w:divBdr>
          <w:divsChild>
            <w:div w:id="119034835">
              <w:marLeft w:val="0"/>
              <w:marRight w:val="0"/>
              <w:marTop w:val="0"/>
              <w:marBottom w:val="0"/>
              <w:divBdr>
                <w:top w:val="none" w:sz="0" w:space="0" w:color="auto"/>
                <w:left w:val="none" w:sz="0" w:space="0" w:color="auto"/>
                <w:bottom w:val="none" w:sz="0" w:space="0" w:color="auto"/>
                <w:right w:val="none" w:sz="0" w:space="0" w:color="auto"/>
              </w:divBdr>
            </w:div>
          </w:divsChild>
        </w:div>
        <w:div w:id="1669554157">
          <w:marLeft w:val="0"/>
          <w:marRight w:val="0"/>
          <w:marTop w:val="0"/>
          <w:marBottom w:val="0"/>
          <w:divBdr>
            <w:top w:val="none" w:sz="0" w:space="0" w:color="auto"/>
            <w:left w:val="none" w:sz="0" w:space="0" w:color="auto"/>
            <w:bottom w:val="none" w:sz="0" w:space="0" w:color="auto"/>
            <w:right w:val="none" w:sz="0" w:space="0" w:color="auto"/>
          </w:divBdr>
          <w:divsChild>
            <w:div w:id="1641152544">
              <w:marLeft w:val="0"/>
              <w:marRight w:val="0"/>
              <w:marTop w:val="0"/>
              <w:marBottom w:val="0"/>
              <w:divBdr>
                <w:top w:val="none" w:sz="0" w:space="0" w:color="auto"/>
                <w:left w:val="none" w:sz="0" w:space="0" w:color="auto"/>
                <w:bottom w:val="none" w:sz="0" w:space="0" w:color="auto"/>
                <w:right w:val="none" w:sz="0" w:space="0" w:color="auto"/>
              </w:divBdr>
            </w:div>
          </w:divsChild>
        </w:div>
        <w:div w:id="1717200418">
          <w:marLeft w:val="0"/>
          <w:marRight w:val="0"/>
          <w:marTop w:val="0"/>
          <w:marBottom w:val="0"/>
          <w:divBdr>
            <w:top w:val="none" w:sz="0" w:space="0" w:color="auto"/>
            <w:left w:val="none" w:sz="0" w:space="0" w:color="auto"/>
            <w:bottom w:val="none" w:sz="0" w:space="0" w:color="auto"/>
            <w:right w:val="none" w:sz="0" w:space="0" w:color="auto"/>
          </w:divBdr>
          <w:divsChild>
            <w:div w:id="799692455">
              <w:marLeft w:val="0"/>
              <w:marRight w:val="0"/>
              <w:marTop w:val="0"/>
              <w:marBottom w:val="0"/>
              <w:divBdr>
                <w:top w:val="none" w:sz="0" w:space="0" w:color="auto"/>
                <w:left w:val="none" w:sz="0" w:space="0" w:color="auto"/>
                <w:bottom w:val="none" w:sz="0" w:space="0" w:color="auto"/>
                <w:right w:val="none" w:sz="0" w:space="0" w:color="auto"/>
              </w:divBdr>
            </w:div>
          </w:divsChild>
        </w:div>
        <w:div w:id="1725131779">
          <w:marLeft w:val="0"/>
          <w:marRight w:val="0"/>
          <w:marTop w:val="0"/>
          <w:marBottom w:val="0"/>
          <w:divBdr>
            <w:top w:val="none" w:sz="0" w:space="0" w:color="auto"/>
            <w:left w:val="none" w:sz="0" w:space="0" w:color="auto"/>
            <w:bottom w:val="none" w:sz="0" w:space="0" w:color="auto"/>
            <w:right w:val="none" w:sz="0" w:space="0" w:color="auto"/>
          </w:divBdr>
          <w:divsChild>
            <w:div w:id="1795169134">
              <w:marLeft w:val="0"/>
              <w:marRight w:val="0"/>
              <w:marTop w:val="0"/>
              <w:marBottom w:val="0"/>
              <w:divBdr>
                <w:top w:val="none" w:sz="0" w:space="0" w:color="auto"/>
                <w:left w:val="none" w:sz="0" w:space="0" w:color="auto"/>
                <w:bottom w:val="none" w:sz="0" w:space="0" w:color="auto"/>
                <w:right w:val="none" w:sz="0" w:space="0" w:color="auto"/>
              </w:divBdr>
            </w:div>
          </w:divsChild>
        </w:div>
        <w:div w:id="1755079927">
          <w:marLeft w:val="0"/>
          <w:marRight w:val="0"/>
          <w:marTop w:val="0"/>
          <w:marBottom w:val="0"/>
          <w:divBdr>
            <w:top w:val="none" w:sz="0" w:space="0" w:color="auto"/>
            <w:left w:val="none" w:sz="0" w:space="0" w:color="auto"/>
            <w:bottom w:val="none" w:sz="0" w:space="0" w:color="auto"/>
            <w:right w:val="none" w:sz="0" w:space="0" w:color="auto"/>
          </w:divBdr>
          <w:divsChild>
            <w:div w:id="938490870">
              <w:marLeft w:val="0"/>
              <w:marRight w:val="0"/>
              <w:marTop w:val="0"/>
              <w:marBottom w:val="0"/>
              <w:divBdr>
                <w:top w:val="none" w:sz="0" w:space="0" w:color="auto"/>
                <w:left w:val="none" w:sz="0" w:space="0" w:color="auto"/>
                <w:bottom w:val="none" w:sz="0" w:space="0" w:color="auto"/>
                <w:right w:val="none" w:sz="0" w:space="0" w:color="auto"/>
              </w:divBdr>
            </w:div>
          </w:divsChild>
        </w:div>
        <w:div w:id="1763800781">
          <w:marLeft w:val="0"/>
          <w:marRight w:val="0"/>
          <w:marTop w:val="0"/>
          <w:marBottom w:val="0"/>
          <w:divBdr>
            <w:top w:val="none" w:sz="0" w:space="0" w:color="auto"/>
            <w:left w:val="none" w:sz="0" w:space="0" w:color="auto"/>
            <w:bottom w:val="none" w:sz="0" w:space="0" w:color="auto"/>
            <w:right w:val="none" w:sz="0" w:space="0" w:color="auto"/>
          </w:divBdr>
          <w:divsChild>
            <w:div w:id="1419980682">
              <w:marLeft w:val="0"/>
              <w:marRight w:val="0"/>
              <w:marTop w:val="0"/>
              <w:marBottom w:val="0"/>
              <w:divBdr>
                <w:top w:val="none" w:sz="0" w:space="0" w:color="auto"/>
                <w:left w:val="none" w:sz="0" w:space="0" w:color="auto"/>
                <w:bottom w:val="none" w:sz="0" w:space="0" w:color="auto"/>
                <w:right w:val="none" w:sz="0" w:space="0" w:color="auto"/>
              </w:divBdr>
            </w:div>
          </w:divsChild>
        </w:div>
        <w:div w:id="1778984389">
          <w:marLeft w:val="0"/>
          <w:marRight w:val="0"/>
          <w:marTop w:val="0"/>
          <w:marBottom w:val="0"/>
          <w:divBdr>
            <w:top w:val="none" w:sz="0" w:space="0" w:color="auto"/>
            <w:left w:val="none" w:sz="0" w:space="0" w:color="auto"/>
            <w:bottom w:val="none" w:sz="0" w:space="0" w:color="auto"/>
            <w:right w:val="none" w:sz="0" w:space="0" w:color="auto"/>
          </w:divBdr>
          <w:divsChild>
            <w:div w:id="1155489281">
              <w:marLeft w:val="0"/>
              <w:marRight w:val="0"/>
              <w:marTop w:val="0"/>
              <w:marBottom w:val="0"/>
              <w:divBdr>
                <w:top w:val="none" w:sz="0" w:space="0" w:color="auto"/>
                <w:left w:val="none" w:sz="0" w:space="0" w:color="auto"/>
                <w:bottom w:val="none" w:sz="0" w:space="0" w:color="auto"/>
                <w:right w:val="none" w:sz="0" w:space="0" w:color="auto"/>
              </w:divBdr>
            </w:div>
            <w:div w:id="1269584364">
              <w:marLeft w:val="0"/>
              <w:marRight w:val="0"/>
              <w:marTop w:val="0"/>
              <w:marBottom w:val="0"/>
              <w:divBdr>
                <w:top w:val="none" w:sz="0" w:space="0" w:color="auto"/>
                <w:left w:val="none" w:sz="0" w:space="0" w:color="auto"/>
                <w:bottom w:val="none" w:sz="0" w:space="0" w:color="auto"/>
                <w:right w:val="none" w:sz="0" w:space="0" w:color="auto"/>
              </w:divBdr>
            </w:div>
            <w:div w:id="2103069273">
              <w:marLeft w:val="0"/>
              <w:marRight w:val="0"/>
              <w:marTop w:val="0"/>
              <w:marBottom w:val="0"/>
              <w:divBdr>
                <w:top w:val="none" w:sz="0" w:space="0" w:color="auto"/>
                <w:left w:val="none" w:sz="0" w:space="0" w:color="auto"/>
                <w:bottom w:val="none" w:sz="0" w:space="0" w:color="auto"/>
                <w:right w:val="none" w:sz="0" w:space="0" w:color="auto"/>
              </w:divBdr>
            </w:div>
          </w:divsChild>
        </w:div>
        <w:div w:id="1795102172">
          <w:marLeft w:val="0"/>
          <w:marRight w:val="0"/>
          <w:marTop w:val="0"/>
          <w:marBottom w:val="0"/>
          <w:divBdr>
            <w:top w:val="none" w:sz="0" w:space="0" w:color="auto"/>
            <w:left w:val="none" w:sz="0" w:space="0" w:color="auto"/>
            <w:bottom w:val="none" w:sz="0" w:space="0" w:color="auto"/>
            <w:right w:val="none" w:sz="0" w:space="0" w:color="auto"/>
          </w:divBdr>
          <w:divsChild>
            <w:div w:id="345903798">
              <w:marLeft w:val="0"/>
              <w:marRight w:val="0"/>
              <w:marTop w:val="0"/>
              <w:marBottom w:val="0"/>
              <w:divBdr>
                <w:top w:val="none" w:sz="0" w:space="0" w:color="auto"/>
                <w:left w:val="none" w:sz="0" w:space="0" w:color="auto"/>
                <w:bottom w:val="none" w:sz="0" w:space="0" w:color="auto"/>
                <w:right w:val="none" w:sz="0" w:space="0" w:color="auto"/>
              </w:divBdr>
            </w:div>
          </w:divsChild>
        </w:div>
        <w:div w:id="1812744439">
          <w:marLeft w:val="0"/>
          <w:marRight w:val="0"/>
          <w:marTop w:val="0"/>
          <w:marBottom w:val="0"/>
          <w:divBdr>
            <w:top w:val="none" w:sz="0" w:space="0" w:color="auto"/>
            <w:left w:val="none" w:sz="0" w:space="0" w:color="auto"/>
            <w:bottom w:val="none" w:sz="0" w:space="0" w:color="auto"/>
            <w:right w:val="none" w:sz="0" w:space="0" w:color="auto"/>
          </w:divBdr>
          <w:divsChild>
            <w:div w:id="1948269338">
              <w:marLeft w:val="0"/>
              <w:marRight w:val="0"/>
              <w:marTop w:val="0"/>
              <w:marBottom w:val="0"/>
              <w:divBdr>
                <w:top w:val="none" w:sz="0" w:space="0" w:color="auto"/>
                <w:left w:val="none" w:sz="0" w:space="0" w:color="auto"/>
                <w:bottom w:val="none" w:sz="0" w:space="0" w:color="auto"/>
                <w:right w:val="none" w:sz="0" w:space="0" w:color="auto"/>
              </w:divBdr>
            </w:div>
          </w:divsChild>
        </w:div>
        <w:div w:id="1830513693">
          <w:marLeft w:val="0"/>
          <w:marRight w:val="0"/>
          <w:marTop w:val="0"/>
          <w:marBottom w:val="0"/>
          <w:divBdr>
            <w:top w:val="none" w:sz="0" w:space="0" w:color="auto"/>
            <w:left w:val="none" w:sz="0" w:space="0" w:color="auto"/>
            <w:bottom w:val="none" w:sz="0" w:space="0" w:color="auto"/>
            <w:right w:val="none" w:sz="0" w:space="0" w:color="auto"/>
          </w:divBdr>
          <w:divsChild>
            <w:div w:id="1259559885">
              <w:marLeft w:val="0"/>
              <w:marRight w:val="0"/>
              <w:marTop w:val="0"/>
              <w:marBottom w:val="0"/>
              <w:divBdr>
                <w:top w:val="none" w:sz="0" w:space="0" w:color="auto"/>
                <w:left w:val="none" w:sz="0" w:space="0" w:color="auto"/>
                <w:bottom w:val="none" w:sz="0" w:space="0" w:color="auto"/>
                <w:right w:val="none" w:sz="0" w:space="0" w:color="auto"/>
              </w:divBdr>
            </w:div>
          </w:divsChild>
        </w:div>
        <w:div w:id="1852447158">
          <w:marLeft w:val="0"/>
          <w:marRight w:val="0"/>
          <w:marTop w:val="0"/>
          <w:marBottom w:val="0"/>
          <w:divBdr>
            <w:top w:val="none" w:sz="0" w:space="0" w:color="auto"/>
            <w:left w:val="none" w:sz="0" w:space="0" w:color="auto"/>
            <w:bottom w:val="none" w:sz="0" w:space="0" w:color="auto"/>
            <w:right w:val="none" w:sz="0" w:space="0" w:color="auto"/>
          </w:divBdr>
          <w:divsChild>
            <w:div w:id="1494490420">
              <w:marLeft w:val="0"/>
              <w:marRight w:val="0"/>
              <w:marTop w:val="0"/>
              <w:marBottom w:val="0"/>
              <w:divBdr>
                <w:top w:val="none" w:sz="0" w:space="0" w:color="auto"/>
                <w:left w:val="none" w:sz="0" w:space="0" w:color="auto"/>
                <w:bottom w:val="none" w:sz="0" w:space="0" w:color="auto"/>
                <w:right w:val="none" w:sz="0" w:space="0" w:color="auto"/>
              </w:divBdr>
            </w:div>
          </w:divsChild>
        </w:div>
        <w:div w:id="1857844711">
          <w:marLeft w:val="0"/>
          <w:marRight w:val="0"/>
          <w:marTop w:val="0"/>
          <w:marBottom w:val="0"/>
          <w:divBdr>
            <w:top w:val="none" w:sz="0" w:space="0" w:color="auto"/>
            <w:left w:val="none" w:sz="0" w:space="0" w:color="auto"/>
            <w:bottom w:val="none" w:sz="0" w:space="0" w:color="auto"/>
            <w:right w:val="none" w:sz="0" w:space="0" w:color="auto"/>
          </w:divBdr>
          <w:divsChild>
            <w:div w:id="1541819830">
              <w:marLeft w:val="0"/>
              <w:marRight w:val="0"/>
              <w:marTop w:val="0"/>
              <w:marBottom w:val="0"/>
              <w:divBdr>
                <w:top w:val="none" w:sz="0" w:space="0" w:color="auto"/>
                <w:left w:val="none" w:sz="0" w:space="0" w:color="auto"/>
                <w:bottom w:val="none" w:sz="0" w:space="0" w:color="auto"/>
                <w:right w:val="none" w:sz="0" w:space="0" w:color="auto"/>
              </w:divBdr>
            </w:div>
          </w:divsChild>
        </w:div>
        <w:div w:id="1860117456">
          <w:marLeft w:val="0"/>
          <w:marRight w:val="0"/>
          <w:marTop w:val="0"/>
          <w:marBottom w:val="0"/>
          <w:divBdr>
            <w:top w:val="none" w:sz="0" w:space="0" w:color="auto"/>
            <w:left w:val="none" w:sz="0" w:space="0" w:color="auto"/>
            <w:bottom w:val="none" w:sz="0" w:space="0" w:color="auto"/>
            <w:right w:val="none" w:sz="0" w:space="0" w:color="auto"/>
          </w:divBdr>
          <w:divsChild>
            <w:div w:id="676423700">
              <w:marLeft w:val="0"/>
              <w:marRight w:val="0"/>
              <w:marTop w:val="0"/>
              <w:marBottom w:val="0"/>
              <w:divBdr>
                <w:top w:val="none" w:sz="0" w:space="0" w:color="auto"/>
                <w:left w:val="none" w:sz="0" w:space="0" w:color="auto"/>
                <w:bottom w:val="none" w:sz="0" w:space="0" w:color="auto"/>
                <w:right w:val="none" w:sz="0" w:space="0" w:color="auto"/>
              </w:divBdr>
            </w:div>
          </w:divsChild>
        </w:div>
        <w:div w:id="1885753218">
          <w:marLeft w:val="0"/>
          <w:marRight w:val="0"/>
          <w:marTop w:val="0"/>
          <w:marBottom w:val="0"/>
          <w:divBdr>
            <w:top w:val="none" w:sz="0" w:space="0" w:color="auto"/>
            <w:left w:val="none" w:sz="0" w:space="0" w:color="auto"/>
            <w:bottom w:val="none" w:sz="0" w:space="0" w:color="auto"/>
            <w:right w:val="none" w:sz="0" w:space="0" w:color="auto"/>
          </w:divBdr>
          <w:divsChild>
            <w:div w:id="1849559384">
              <w:marLeft w:val="0"/>
              <w:marRight w:val="0"/>
              <w:marTop w:val="0"/>
              <w:marBottom w:val="0"/>
              <w:divBdr>
                <w:top w:val="none" w:sz="0" w:space="0" w:color="auto"/>
                <w:left w:val="none" w:sz="0" w:space="0" w:color="auto"/>
                <w:bottom w:val="none" w:sz="0" w:space="0" w:color="auto"/>
                <w:right w:val="none" w:sz="0" w:space="0" w:color="auto"/>
              </w:divBdr>
            </w:div>
          </w:divsChild>
        </w:div>
        <w:div w:id="1910916871">
          <w:marLeft w:val="0"/>
          <w:marRight w:val="0"/>
          <w:marTop w:val="0"/>
          <w:marBottom w:val="0"/>
          <w:divBdr>
            <w:top w:val="none" w:sz="0" w:space="0" w:color="auto"/>
            <w:left w:val="none" w:sz="0" w:space="0" w:color="auto"/>
            <w:bottom w:val="none" w:sz="0" w:space="0" w:color="auto"/>
            <w:right w:val="none" w:sz="0" w:space="0" w:color="auto"/>
          </w:divBdr>
          <w:divsChild>
            <w:div w:id="127169517">
              <w:marLeft w:val="0"/>
              <w:marRight w:val="0"/>
              <w:marTop w:val="0"/>
              <w:marBottom w:val="0"/>
              <w:divBdr>
                <w:top w:val="none" w:sz="0" w:space="0" w:color="auto"/>
                <w:left w:val="none" w:sz="0" w:space="0" w:color="auto"/>
                <w:bottom w:val="none" w:sz="0" w:space="0" w:color="auto"/>
                <w:right w:val="none" w:sz="0" w:space="0" w:color="auto"/>
              </w:divBdr>
            </w:div>
          </w:divsChild>
        </w:div>
        <w:div w:id="1919486128">
          <w:marLeft w:val="0"/>
          <w:marRight w:val="0"/>
          <w:marTop w:val="0"/>
          <w:marBottom w:val="0"/>
          <w:divBdr>
            <w:top w:val="none" w:sz="0" w:space="0" w:color="auto"/>
            <w:left w:val="none" w:sz="0" w:space="0" w:color="auto"/>
            <w:bottom w:val="none" w:sz="0" w:space="0" w:color="auto"/>
            <w:right w:val="none" w:sz="0" w:space="0" w:color="auto"/>
          </w:divBdr>
          <w:divsChild>
            <w:div w:id="1548957306">
              <w:marLeft w:val="0"/>
              <w:marRight w:val="0"/>
              <w:marTop w:val="0"/>
              <w:marBottom w:val="0"/>
              <w:divBdr>
                <w:top w:val="none" w:sz="0" w:space="0" w:color="auto"/>
                <w:left w:val="none" w:sz="0" w:space="0" w:color="auto"/>
                <w:bottom w:val="none" w:sz="0" w:space="0" w:color="auto"/>
                <w:right w:val="none" w:sz="0" w:space="0" w:color="auto"/>
              </w:divBdr>
            </w:div>
          </w:divsChild>
        </w:div>
        <w:div w:id="1951666461">
          <w:marLeft w:val="0"/>
          <w:marRight w:val="0"/>
          <w:marTop w:val="0"/>
          <w:marBottom w:val="0"/>
          <w:divBdr>
            <w:top w:val="none" w:sz="0" w:space="0" w:color="auto"/>
            <w:left w:val="none" w:sz="0" w:space="0" w:color="auto"/>
            <w:bottom w:val="none" w:sz="0" w:space="0" w:color="auto"/>
            <w:right w:val="none" w:sz="0" w:space="0" w:color="auto"/>
          </w:divBdr>
          <w:divsChild>
            <w:div w:id="93864420">
              <w:marLeft w:val="0"/>
              <w:marRight w:val="0"/>
              <w:marTop w:val="0"/>
              <w:marBottom w:val="0"/>
              <w:divBdr>
                <w:top w:val="none" w:sz="0" w:space="0" w:color="auto"/>
                <w:left w:val="none" w:sz="0" w:space="0" w:color="auto"/>
                <w:bottom w:val="none" w:sz="0" w:space="0" w:color="auto"/>
                <w:right w:val="none" w:sz="0" w:space="0" w:color="auto"/>
              </w:divBdr>
            </w:div>
          </w:divsChild>
        </w:div>
        <w:div w:id="1979218621">
          <w:marLeft w:val="0"/>
          <w:marRight w:val="0"/>
          <w:marTop w:val="0"/>
          <w:marBottom w:val="0"/>
          <w:divBdr>
            <w:top w:val="none" w:sz="0" w:space="0" w:color="auto"/>
            <w:left w:val="none" w:sz="0" w:space="0" w:color="auto"/>
            <w:bottom w:val="none" w:sz="0" w:space="0" w:color="auto"/>
            <w:right w:val="none" w:sz="0" w:space="0" w:color="auto"/>
          </w:divBdr>
          <w:divsChild>
            <w:div w:id="1265767038">
              <w:marLeft w:val="0"/>
              <w:marRight w:val="0"/>
              <w:marTop w:val="0"/>
              <w:marBottom w:val="0"/>
              <w:divBdr>
                <w:top w:val="none" w:sz="0" w:space="0" w:color="auto"/>
                <w:left w:val="none" w:sz="0" w:space="0" w:color="auto"/>
                <w:bottom w:val="none" w:sz="0" w:space="0" w:color="auto"/>
                <w:right w:val="none" w:sz="0" w:space="0" w:color="auto"/>
              </w:divBdr>
            </w:div>
          </w:divsChild>
        </w:div>
        <w:div w:id="2005082243">
          <w:marLeft w:val="0"/>
          <w:marRight w:val="0"/>
          <w:marTop w:val="0"/>
          <w:marBottom w:val="0"/>
          <w:divBdr>
            <w:top w:val="none" w:sz="0" w:space="0" w:color="auto"/>
            <w:left w:val="none" w:sz="0" w:space="0" w:color="auto"/>
            <w:bottom w:val="none" w:sz="0" w:space="0" w:color="auto"/>
            <w:right w:val="none" w:sz="0" w:space="0" w:color="auto"/>
          </w:divBdr>
          <w:divsChild>
            <w:div w:id="871111588">
              <w:marLeft w:val="0"/>
              <w:marRight w:val="0"/>
              <w:marTop w:val="0"/>
              <w:marBottom w:val="0"/>
              <w:divBdr>
                <w:top w:val="none" w:sz="0" w:space="0" w:color="auto"/>
                <w:left w:val="none" w:sz="0" w:space="0" w:color="auto"/>
                <w:bottom w:val="none" w:sz="0" w:space="0" w:color="auto"/>
                <w:right w:val="none" w:sz="0" w:space="0" w:color="auto"/>
              </w:divBdr>
            </w:div>
          </w:divsChild>
        </w:div>
        <w:div w:id="2016034324">
          <w:marLeft w:val="0"/>
          <w:marRight w:val="0"/>
          <w:marTop w:val="0"/>
          <w:marBottom w:val="0"/>
          <w:divBdr>
            <w:top w:val="none" w:sz="0" w:space="0" w:color="auto"/>
            <w:left w:val="none" w:sz="0" w:space="0" w:color="auto"/>
            <w:bottom w:val="none" w:sz="0" w:space="0" w:color="auto"/>
            <w:right w:val="none" w:sz="0" w:space="0" w:color="auto"/>
          </w:divBdr>
          <w:divsChild>
            <w:div w:id="1057363842">
              <w:marLeft w:val="0"/>
              <w:marRight w:val="0"/>
              <w:marTop w:val="0"/>
              <w:marBottom w:val="0"/>
              <w:divBdr>
                <w:top w:val="none" w:sz="0" w:space="0" w:color="auto"/>
                <w:left w:val="none" w:sz="0" w:space="0" w:color="auto"/>
                <w:bottom w:val="none" w:sz="0" w:space="0" w:color="auto"/>
                <w:right w:val="none" w:sz="0" w:space="0" w:color="auto"/>
              </w:divBdr>
            </w:div>
          </w:divsChild>
        </w:div>
        <w:div w:id="2061853820">
          <w:marLeft w:val="0"/>
          <w:marRight w:val="0"/>
          <w:marTop w:val="0"/>
          <w:marBottom w:val="0"/>
          <w:divBdr>
            <w:top w:val="none" w:sz="0" w:space="0" w:color="auto"/>
            <w:left w:val="none" w:sz="0" w:space="0" w:color="auto"/>
            <w:bottom w:val="none" w:sz="0" w:space="0" w:color="auto"/>
            <w:right w:val="none" w:sz="0" w:space="0" w:color="auto"/>
          </w:divBdr>
          <w:divsChild>
            <w:div w:id="601376683">
              <w:marLeft w:val="0"/>
              <w:marRight w:val="0"/>
              <w:marTop w:val="0"/>
              <w:marBottom w:val="0"/>
              <w:divBdr>
                <w:top w:val="none" w:sz="0" w:space="0" w:color="auto"/>
                <w:left w:val="none" w:sz="0" w:space="0" w:color="auto"/>
                <w:bottom w:val="none" w:sz="0" w:space="0" w:color="auto"/>
                <w:right w:val="none" w:sz="0" w:space="0" w:color="auto"/>
              </w:divBdr>
            </w:div>
          </w:divsChild>
        </w:div>
        <w:div w:id="2088111640">
          <w:marLeft w:val="0"/>
          <w:marRight w:val="0"/>
          <w:marTop w:val="0"/>
          <w:marBottom w:val="0"/>
          <w:divBdr>
            <w:top w:val="none" w:sz="0" w:space="0" w:color="auto"/>
            <w:left w:val="none" w:sz="0" w:space="0" w:color="auto"/>
            <w:bottom w:val="none" w:sz="0" w:space="0" w:color="auto"/>
            <w:right w:val="none" w:sz="0" w:space="0" w:color="auto"/>
          </w:divBdr>
          <w:divsChild>
            <w:div w:id="1814442591">
              <w:marLeft w:val="0"/>
              <w:marRight w:val="0"/>
              <w:marTop w:val="0"/>
              <w:marBottom w:val="0"/>
              <w:divBdr>
                <w:top w:val="none" w:sz="0" w:space="0" w:color="auto"/>
                <w:left w:val="none" w:sz="0" w:space="0" w:color="auto"/>
                <w:bottom w:val="none" w:sz="0" w:space="0" w:color="auto"/>
                <w:right w:val="none" w:sz="0" w:space="0" w:color="auto"/>
              </w:divBdr>
            </w:div>
          </w:divsChild>
        </w:div>
        <w:div w:id="2089768770">
          <w:marLeft w:val="0"/>
          <w:marRight w:val="0"/>
          <w:marTop w:val="0"/>
          <w:marBottom w:val="0"/>
          <w:divBdr>
            <w:top w:val="none" w:sz="0" w:space="0" w:color="auto"/>
            <w:left w:val="none" w:sz="0" w:space="0" w:color="auto"/>
            <w:bottom w:val="none" w:sz="0" w:space="0" w:color="auto"/>
            <w:right w:val="none" w:sz="0" w:space="0" w:color="auto"/>
          </w:divBdr>
          <w:divsChild>
            <w:div w:id="1750424812">
              <w:marLeft w:val="0"/>
              <w:marRight w:val="0"/>
              <w:marTop w:val="0"/>
              <w:marBottom w:val="0"/>
              <w:divBdr>
                <w:top w:val="none" w:sz="0" w:space="0" w:color="auto"/>
                <w:left w:val="none" w:sz="0" w:space="0" w:color="auto"/>
                <w:bottom w:val="none" w:sz="0" w:space="0" w:color="auto"/>
                <w:right w:val="none" w:sz="0" w:space="0" w:color="auto"/>
              </w:divBdr>
            </w:div>
          </w:divsChild>
        </w:div>
        <w:div w:id="2128041749">
          <w:marLeft w:val="0"/>
          <w:marRight w:val="0"/>
          <w:marTop w:val="0"/>
          <w:marBottom w:val="0"/>
          <w:divBdr>
            <w:top w:val="none" w:sz="0" w:space="0" w:color="auto"/>
            <w:left w:val="none" w:sz="0" w:space="0" w:color="auto"/>
            <w:bottom w:val="none" w:sz="0" w:space="0" w:color="auto"/>
            <w:right w:val="none" w:sz="0" w:space="0" w:color="auto"/>
          </w:divBdr>
          <w:divsChild>
            <w:div w:id="1557280922">
              <w:marLeft w:val="0"/>
              <w:marRight w:val="0"/>
              <w:marTop w:val="0"/>
              <w:marBottom w:val="0"/>
              <w:divBdr>
                <w:top w:val="none" w:sz="0" w:space="0" w:color="auto"/>
                <w:left w:val="none" w:sz="0" w:space="0" w:color="auto"/>
                <w:bottom w:val="none" w:sz="0" w:space="0" w:color="auto"/>
                <w:right w:val="none" w:sz="0" w:space="0" w:color="auto"/>
              </w:divBdr>
            </w:div>
          </w:divsChild>
        </w:div>
        <w:div w:id="2129622745">
          <w:marLeft w:val="0"/>
          <w:marRight w:val="0"/>
          <w:marTop w:val="0"/>
          <w:marBottom w:val="0"/>
          <w:divBdr>
            <w:top w:val="none" w:sz="0" w:space="0" w:color="auto"/>
            <w:left w:val="none" w:sz="0" w:space="0" w:color="auto"/>
            <w:bottom w:val="none" w:sz="0" w:space="0" w:color="auto"/>
            <w:right w:val="none" w:sz="0" w:space="0" w:color="auto"/>
          </w:divBdr>
          <w:divsChild>
            <w:div w:id="1278561635">
              <w:marLeft w:val="0"/>
              <w:marRight w:val="0"/>
              <w:marTop w:val="0"/>
              <w:marBottom w:val="0"/>
              <w:divBdr>
                <w:top w:val="none" w:sz="0" w:space="0" w:color="auto"/>
                <w:left w:val="none" w:sz="0" w:space="0" w:color="auto"/>
                <w:bottom w:val="none" w:sz="0" w:space="0" w:color="auto"/>
                <w:right w:val="none" w:sz="0" w:space="0" w:color="auto"/>
              </w:divBdr>
            </w:div>
          </w:divsChild>
        </w:div>
        <w:div w:id="2142767329">
          <w:marLeft w:val="0"/>
          <w:marRight w:val="0"/>
          <w:marTop w:val="0"/>
          <w:marBottom w:val="0"/>
          <w:divBdr>
            <w:top w:val="none" w:sz="0" w:space="0" w:color="auto"/>
            <w:left w:val="none" w:sz="0" w:space="0" w:color="auto"/>
            <w:bottom w:val="none" w:sz="0" w:space="0" w:color="auto"/>
            <w:right w:val="none" w:sz="0" w:space="0" w:color="auto"/>
          </w:divBdr>
          <w:divsChild>
            <w:div w:id="17909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382">
      <w:bodyDiv w:val="1"/>
      <w:marLeft w:val="0"/>
      <w:marRight w:val="0"/>
      <w:marTop w:val="0"/>
      <w:marBottom w:val="0"/>
      <w:divBdr>
        <w:top w:val="none" w:sz="0" w:space="0" w:color="auto"/>
        <w:left w:val="none" w:sz="0" w:space="0" w:color="auto"/>
        <w:bottom w:val="none" w:sz="0" w:space="0" w:color="auto"/>
        <w:right w:val="none" w:sz="0" w:space="0" w:color="auto"/>
      </w:divBdr>
    </w:div>
    <w:div w:id="461965149">
      <w:bodyDiv w:val="1"/>
      <w:marLeft w:val="0"/>
      <w:marRight w:val="0"/>
      <w:marTop w:val="0"/>
      <w:marBottom w:val="0"/>
      <w:divBdr>
        <w:top w:val="none" w:sz="0" w:space="0" w:color="auto"/>
        <w:left w:val="none" w:sz="0" w:space="0" w:color="auto"/>
        <w:bottom w:val="none" w:sz="0" w:space="0" w:color="auto"/>
        <w:right w:val="none" w:sz="0" w:space="0" w:color="auto"/>
      </w:divBdr>
    </w:div>
    <w:div w:id="477722090">
      <w:bodyDiv w:val="1"/>
      <w:marLeft w:val="0"/>
      <w:marRight w:val="0"/>
      <w:marTop w:val="0"/>
      <w:marBottom w:val="0"/>
      <w:divBdr>
        <w:top w:val="none" w:sz="0" w:space="0" w:color="auto"/>
        <w:left w:val="none" w:sz="0" w:space="0" w:color="auto"/>
        <w:bottom w:val="none" w:sz="0" w:space="0" w:color="auto"/>
        <w:right w:val="none" w:sz="0" w:space="0" w:color="auto"/>
      </w:divBdr>
    </w:div>
    <w:div w:id="512885083">
      <w:bodyDiv w:val="1"/>
      <w:marLeft w:val="0"/>
      <w:marRight w:val="0"/>
      <w:marTop w:val="0"/>
      <w:marBottom w:val="0"/>
      <w:divBdr>
        <w:top w:val="none" w:sz="0" w:space="0" w:color="auto"/>
        <w:left w:val="none" w:sz="0" w:space="0" w:color="auto"/>
        <w:bottom w:val="none" w:sz="0" w:space="0" w:color="auto"/>
        <w:right w:val="none" w:sz="0" w:space="0" w:color="auto"/>
      </w:divBdr>
    </w:div>
    <w:div w:id="521674527">
      <w:bodyDiv w:val="1"/>
      <w:marLeft w:val="0"/>
      <w:marRight w:val="0"/>
      <w:marTop w:val="0"/>
      <w:marBottom w:val="0"/>
      <w:divBdr>
        <w:top w:val="none" w:sz="0" w:space="0" w:color="auto"/>
        <w:left w:val="none" w:sz="0" w:space="0" w:color="auto"/>
        <w:bottom w:val="none" w:sz="0" w:space="0" w:color="auto"/>
        <w:right w:val="none" w:sz="0" w:space="0" w:color="auto"/>
      </w:divBdr>
    </w:div>
    <w:div w:id="568619678">
      <w:bodyDiv w:val="1"/>
      <w:marLeft w:val="0"/>
      <w:marRight w:val="0"/>
      <w:marTop w:val="0"/>
      <w:marBottom w:val="0"/>
      <w:divBdr>
        <w:top w:val="none" w:sz="0" w:space="0" w:color="auto"/>
        <w:left w:val="none" w:sz="0" w:space="0" w:color="auto"/>
        <w:bottom w:val="none" w:sz="0" w:space="0" w:color="auto"/>
        <w:right w:val="none" w:sz="0" w:space="0" w:color="auto"/>
      </w:divBdr>
    </w:div>
    <w:div w:id="644548059">
      <w:bodyDiv w:val="1"/>
      <w:marLeft w:val="0"/>
      <w:marRight w:val="0"/>
      <w:marTop w:val="0"/>
      <w:marBottom w:val="0"/>
      <w:divBdr>
        <w:top w:val="none" w:sz="0" w:space="0" w:color="auto"/>
        <w:left w:val="none" w:sz="0" w:space="0" w:color="auto"/>
        <w:bottom w:val="none" w:sz="0" w:space="0" w:color="auto"/>
        <w:right w:val="none" w:sz="0" w:space="0" w:color="auto"/>
      </w:divBdr>
    </w:div>
    <w:div w:id="664287490">
      <w:bodyDiv w:val="1"/>
      <w:marLeft w:val="0"/>
      <w:marRight w:val="0"/>
      <w:marTop w:val="0"/>
      <w:marBottom w:val="0"/>
      <w:divBdr>
        <w:top w:val="none" w:sz="0" w:space="0" w:color="auto"/>
        <w:left w:val="none" w:sz="0" w:space="0" w:color="auto"/>
        <w:bottom w:val="none" w:sz="0" w:space="0" w:color="auto"/>
        <w:right w:val="none" w:sz="0" w:space="0" w:color="auto"/>
      </w:divBdr>
    </w:div>
    <w:div w:id="673458394">
      <w:bodyDiv w:val="1"/>
      <w:marLeft w:val="0"/>
      <w:marRight w:val="0"/>
      <w:marTop w:val="0"/>
      <w:marBottom w:val="0"/>
      <w:divBdr>
        <w:top w:val="none" w:sz="0" w:space="0" w:color="auto"/>
        <w:left w:val="none" w:sz="0" w:space="0" w:color="auto"/>
        <w:bottom w:val="none" w:sz="0" w:space="0" w:color="auto"/>
        <w:right w:val="none" w:sz="0" w:space="0" w:color="auto"/>
      </w:divBdr>
      <w:divsChild>
        <w:div w:id="606278064">
          <w:marLeft w:val="0"/>
          <w:marRight w:val="0"/>
          <w:marTop w:val="0"/>
          <w:marBottom w:val="0"/>
          <w:divBdr>
            <w:top w:val="none" w:sz="0" w:space="0" w:color="auto"/>
            <w:left w:val="none" w:sz="0" w:space="0" w:color="auto"/>
            <w:bottom w:val="none" w:sz="0" w:space="0" w:color="auto"/>
            <w:right w:val="none" w:sz="0" w:space="0" w:color="auto"/>
          </w:divBdr>
        </w:div>
      </w:divsChild>
    </w:div>
    <w:div w:id="678582492">
      <w:bodyDiv w:val="1"/>
      <w:marLeft w:val="0"/>
      <w:marRight w:val="0"/>
      <w:marTop w:val="0"/>
      <w:marBottom w:val="0"/>
      <w:divBdr>
        <w:top w:val="none" w:sz="0" w:space="0" w:color="auto"/>
        <w:left w:val="none" w:sz="0" w:space="0" w:color="auto"/>
        <w:bottom w:val="none" w:sz="0" w:space="0" w:color="auto"/>
        <w:right w:val="none" w:sz="0" w:space="0" w:color="auto"/>
      </w:divBdr>
    </w:div>
    <w:div w:id="731542145">
      <w:bodyDiv w:val="1"/>
      <w:marLeft w:val="0"/>
      <w:marRight w:val="0"/>
      <w:marTop w:val="0"/>
      <w:marBottom w:val="0"/>
      <w:divBdr>
        <w:top w:val="none" w:sz="0" w:space="0" w:color="auto"/>
        <w:left w:val="none" w:sz="0" w:space="0" w:color="auto"/>
        <w:bottom w:val="none" w:sz="0" w:space="0" w:color="auto"/>
        <w:right w:val="none" w:sz="0" w:space="0" w:color="auto"/>
      </w:divBdr>
    </w:div>
    <w:div w:id="791437665">
      <w:bodyDiv w:val="1"/>
      <w:marLeft w:val="0"/>
      <w:marRight w:val="0"/>
      <w:marTop w:val="0"/>
      <w:marBottom w:val="0"/>
      <w:divBdr>
        <w:top w:val="none" w:sz="0" w:space="0" w:color="auto"/>
        <w:left w:val="none" w:sz="0" w:space="0" w:color="auto"/>
        <w:bottom w:val="none" w:sz="0" w:space="0" w:color="auto"/>
        <w:right w:val="none" w:sz="0" w:space="0" w:color="auto"/>
      </w:divBdr>
      <w:divsChild>
        <w:div w:id="1017653676">
          <w:marLeft w:val="0"/>
          <w:marRight w:val="0"/>
          <w:marTop w:val="0"/>
          <w:marBottom w:val="0"/>
          <w:divBdr>
            <w:top w:val="none" w:sz="0" w:space="0" w:color="auto"/>
            <w:left w:val="none" w:sz="0" w:space="0" w:color="auto"/>
            <w:bottom w:val="none" w:sz="0" w:space="0" w:color="auto"/>
            <w:right w:val="none" w:sz="0" w:space="0" w:color="auto"/>
          </w:divBdr>
        </w:div>
        <w:div w:id="1630432367">
          <w:marLeft w:val="0"/>
          <w:marRight w:val="0"/>
          <w:marTop w:val="0"/>
          <w:marBottom w:val="0"/>
          <w:divBdr>
            <w:top w:val="none" w:sz="0" w:space="0" w:color="auto"/>
            <w:left w:val="none" w:sz="0" w:space="0" w:color="auto"/>
            <w:bottom w:val="none" w:sz="0" w:space="0" w:color="auto"/>
            <w:right w:val="none" w:sz="0" w:space="0" w:color="auto"/>
          </w:divBdr>
        </w:div>
        <w:div w:id="1999725593">
          <w:marLeft w:val="0"/>
          <w:marRight w:val="0"/>
          <w:marTop w:val="0"/>
          <w:marBottom w:val="0"/>
          <w:divBdr>
            <w:top w:val="none" w:sz="0" w:space="0" w:color="auto"/>
            <w:left w:val="none" w:sz="0" w:space="0" w:color="auto"/>
            <w:bottom w:val="none" w:sz="0" w:space="0" w:color="auto"/>
            <w:right w:val="none" w:sz="0" w:space="0" w:color="auto"/>
          </w:divBdr>
        </w:div>
      </w:divsChild>
    </w:div>
    <w:div w:id="899706194">
      <w:bodyDiv w:val="1"/>
      <w:marLeft w:val="0"/>
      <w:marRight w:val="0"/>
      <w:marTop w:val="0"/>
      <w:marBottom w:val="0"/>
      <w:divBdr>
        <w:top w:val="none" w:sz="0" w:space="0" w:color="auto"/>
        <w:left w:val="none" w:sz="0" w:space="0" w:color="auto"/>
        <w:bottom w:val="none" w:sz="0" w:space="0" w:color="auto"/>
        <w:right w:val="none" w:sz="0" w:space="0" w:color="auto"/>
      </w:divBdr>
    </w:div>
    <w:div w:id="946893017">
      <w:bodyDiv w:val="1"/>
      <w:marLeft w:val="0"/>
      <w:marRight w:val="0"/>
      <w:marTop w:val="0"/>
      <w:marBottom w:val="0"/>
      <w:divBdr>
        <w:top w:val="none" w:sz="0" w:space="0" w:color="auto"/>
        <w:left w:val="none" w:sz="0" w:space="0" w:color="auto"/>
        <w:bottom w:val="none" w:sz="0" w:space="0" w:color="auto"/>
        <w:right w:val="none" w:sz="0" w:space="0" w:color="auto"/>
      </w:divBdr>
    </w:div>
    <w:div w:id="971254654">
      <w:bodyDiv w:val="1"/>
      <w:marLeft w:val="0"/>
      <w:marRight w:val="0"/>
      <w:marTop w:val="0"/>
      <w:marBottom w:val="0"/>
      <w:divBdr>
        <w:top w:val="none" w:sz="0" w:space="0" w:color="auto"/>
        <w:left w:val="none" w:sz="0" w:space="0" w:color="auto"/>
        <w:bottom w:val="none" w:sz="0" w:space="0" w:color="auto"/>
        <w:right w:val="none" w:sz="0" w:space="0" w:color="auto"/>
      </w:divBdr>
    </w:div>
    <w:div w:id="1006981368">
      <w:bodyDiv w:val="1"/>
      <w:marLeft w:val="0"/>
      <w:marRight w:val="0"/>
      <w:marTop w:val="0"/>
      <w:marBottom w:val="0"/>
      <w:divBdr>
        <w:top w:val="none" w:sz="0" w:space="0" w:color="auto"/>
        <w:left w:val="none" w:sz="0" w:space="0" w:color="auto"/>
        <w:bottom w:val="none" w:sz="0" w:space="0" w:color="auto"/>
        <w:right w:val="none" w:sz="0" w:space="0" w:color="auto"/>
      </w:divBdr>
    </w:div>
    <w:div w:id="1010982337">
      <w:bodyDiv w:val="1"/>
      <w:marLeft w:val="0"/>
      <w:marRight w:val="0"/>
      <w:marTop w:val="0"/>
      <w:marBottom w:val="0"/>
      <w:divBdr>
        <w:top w:val="none" w:sz="0" w:space="0" w:color="auto"/>
        <w:left w:val="none" w:sz="0" w:space="0" w:color="auto"/>
        <w:bottom w:val="none" w:sz="0" w:space="0" w:color="auto"/>
        <w:right w:val="none" w:sz="0" w:space="0" w:color="auto"/>
      </w:divBdr>
    </w:div>
    <w:div w:id="1045447614">
      <w:bodyDiv w:val="1"/>
      <w:marLeft w:val="0"/>
      <w:marRight w:val="0"/>
      <w:marTop w:val="0"/>
      <w:marBottom w:val="0"/>
      <w:divBdr>
        <w:top w:val="none" w:sz="0" w:space="0" w:color="auto"/>
        <w:left w:val="none" w:sz="0" w:space="0" w:color="auto"/>
        <w:bottom w:val="none" w:sz="0" w:space="0" w:color="auto"/>
        <w:right w:val="none" w:sz="0" w:space="0" w:color="auto"/>
      </w:divBdr>
    </w:div>
    <w:div w:id="1046099807">
      <w:bodyDiv w:val="1"/>
      <w:marLeft w:val="0"/>
      <w:marRight w:val="0"/>
      <w:marTop w:val="0"/>
      <w:marBottom w:val="0"/>
      <w:divBdr>
        <w:top w:val="none" w:sz="0" w:space="0" w:color="auto"/>
        <w:left w:val="none" w:sz="0" w:space="0" w:color="auto"/>
        <w:bottom w:val="none" w:sz="0" w:space="0" w:color="auto"/>
        <w:right w:val="none" w:sz="0" w:space="0" w:color="auto"/>
      </w:divBdr>
    </w:div>
    <w:div w:id="1055931139">
      <w:bodyDiv w:val="1"/>
      <w:marLeft w:val="0"/>
      <w:marRight w:val="0"/>
      <w:marTop w:val="0"/>
      <w:marBottom w:val="0"/>
      <w:divBdr>
        <w:top w:val="none" w:sz="0" w:space="0" w:color="auto"/>
        <w:left w:val="none" w:sz="0" w:space="0" w:color="auto"/>
        <w:bottom w:val="none" w:sz="0" w:space="0" w:color="auto"/>
        <w:right w:val="none" w:sz="0" w:space="0" w:color="auto"/>
      </w:divBdr>
    </w:div>
    <w:div w:id="1084449498">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236669340">
      <w:bodyDiv w:val="1"/>
      <w:marLeft w:val="0"/>
      <w:marRight w:val="0"/>
      <w:marTop w:val="0"/>
      <w:marBottom w:val="0"/>
      <w:divBdr>
        <w:top w:val="none" w:sz="0" w:space="0" w:color="auto"/>
        <w:left w:val="none" w:sz="0" w:space="0" w:color="auto"/>
        <w:bottom w:val="none" w:sz="0" w:space="0" w:color="auto"/>
        <w:right w:val="none" w:sz="0" w:space="0" w:color="auto"/>
      </w:divBdr>
    </w:div>
    <w:div w:id="1261335552">
      <w:bodyDiv w:val="1"/>
      <w:marLeft w:val="0"/>
      <w:marRight w:val="0"/>
      <w:marTop w:val="0"/>
      <w:marBottom w:val="0"/>
      <w:divBdr>
        <w:top w:val="none" w:sz="0" w:space="0" w:color="auto"/>
        <w:left w:val="none" w:sz="0" w:space="0" w:color="auto"/>
        <w:bottom w:val="none" w:sz="0" w:space="0" w:color="auto"/>
        <w:right w:val="none" w:sz="0" w:space="0" w:color="auto"/>
      </w:divBdr>
    </w:div>
    <w:div w:id="1268342533">
      <w:bodyDiv w:val="1"/>
      <w:marLeft w:val="0"/>
      <w:marRight w:val="0"/>
      <w:marTop w:val="0"/>
      <w:marBottom w:val="0"/>
      <w:divBdr>
        <w:top w:val="none" w:sz="0" w:space="0" w:color="auto"/>
        <w:left w:val="none" w:sz="0" w:space="0" w:color="auto"/>
        <w:bottom w:val="none" w:sz="0" w:space="0" w:color="auto"/>
        <w:right w:val="none" w:sz="0" w:space="0" w:color="auto"/>
      </w:divBdr>
      <w:divsChild>
        <w:div w:id="709039297">
          <w:marLeft w:val="0"/>
          <w:marRight w:val="0"/>
          <w:marTop w:val="0"/>
          <w:marBottom w:val="0"/>
          <w:divBdr>
            <w:top w:val="none" w:sz="0" w:space="0" w:color="auto"/>
            <w:left w:val="none" w:sz="0" w:space="0" w:color="auto"/>
            <w:bottom w:val="none" w:sz="0" w:space="0" w:color="auto"/>
            <w:right w:val="none" w:sz="0" w:space="0" w:color="auto"/>
          </w:divBdr>
          <w:divsChild>
            <w:div w:id="155851872">
              <w:marLeft w:val="0"/>
              <w:marRight w:val="0"/>
              <w:marTop w:val="0"/>
              <w:marBottom w:val="0"/>
              <w:divBdr>
                <w:top w:val="none" w:sz="0" w:space="0" w:color="auto"/>
                <w:left w:val="none" w:sz="0" w:space="0" w:color="auto"/>
                <w:bottom w:val="none" w:sz="0" w:space="0" w:color="auto"/>
                <w:right w:val="none" w:sz="0" w:space="0" w:color="auto"/>
              </w:divBdr>
              <w:divsChild>
                <w:div w:id="635523995">
                  <w:marLeft w:val="0"/>
                  <w:marRight w:val="0"/>
                  <w:marTop w:val="0"/>
                  <w:marBottom w:val="0"/>
                  <w:divBdr>
                    <w:top w:val="none" w:sz="0" w:space="0" w:color="auto"/>
                    <w:left w:val="none" w:sz="0" w:space="0" w:color="auto"/>
                    <w:bottom w:val="none" w:sz="0" w:space="0" w:color="auto"/>
                    <w:right w:val="none" w:sz="0" w:space="0" w:color="auto"/>
                  </w:divBdr>
                  <w:divsChild>
                    <w:div w:id="998536898">
                      <w:marLeft w:val="0"/>
                      <w:marRight w:val="0"/>
                      <w:marTop w:val="0"/>
                      <w:marBottom w:val="0"/>
                      <w:divBdr>
                        <w:top w:val="none" w:sz="0" w:space="0" w:color="auto"/>
                        <w:left w:val="none" w:sz="0" w:space="0" w:color="auto"/>
                        <w:bottom w:val="none" w:sz="0" w:space="0" w:color="auto"/>
                        <w:right w:val="none" w:sz="0" w:space="0" w:color="auto"/>
                      </w:divBdr>
                      <w:divsChild>
                        <w:div w:id="937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03642">
      <w:bodyDiv w:val="1"/>
      <w:marLeft w:val="0"/>
      <w:marRight w:val="0"/>
      <w:marTop w:val="0"/>
      <w:marBottom w:val="0"/>
      <w:divBdr>
        <w:top w:val="none" w:sz="0" w:space="0" w:color="auto"/>
        <w:left w:val="none" w:sz="0" w:space="0" w:color="auto"/>
        <w:bottom w:val="none" w:sz="0" w:space="0" w:color="auto"/>
        <w:right w:val="none" w:sz="0" w:space="0" w:color="auto"/>
      </w:divBdr>
    </w:div>
    <w:div w:id="1410149512">
      <w:bodyDiv w:val="1"/>
      <w:marLeft w:val="0"/>
      <w:marRight w:val="0"/>
      <w:marTop w:val="0"/>
      <w:marBottom w:val="0"/>
      <w:divBdr>
        <w:top w:val="none" w:sz="0" w:space="0" w:color="auto"/>
        <w:left w:val="none" w:sz="0" w:space="0" w:color="auto"/>
        <w:bottom w:val="none" w:sz="0" w:space="0" w:color="auto"/>
        <w:right w:val="none" w:sz="0" w:space="0" w:color="auto"/>
      </w:divBdr>
    </w:div>
    <w:div w:id="1431660030">
      <w:bodyDiv w:val="1"/>
      <w:marLeft w:val="0"/>
      <w:marRight w:val="0"/>
      <w:marTop w:val="0"/>
      <w:marBottom w:val="0"/>
      <w:divBdr>
        <w:top w:val="none" w:sz="0" w:space="0" w:color="auto"/>
        <w:left w:val="none" w:sz="0" w:space="0" w:color="auto"/>
        <w:bottom w:val="none" w:sz="0" w:space="0" w:color="auto"/>
        <w:right w:val="none" w:sz="0" w:space="0" w:color="auto"/>
      </w:divBdr>
    </w:div>
    <w:div w:id="1450196610">
      <w:bodyDiv w:val="1"/>
      <w:marLeft w:val="0"/>
      <w:marRight w:val="0"/>
      <w:marTop w:val="0"/>
      <w:marBottom w:val="0"/>
      <w:divBdr>
        <w:top w:val="none" w:sz="0" w:space="0" w:color="auto"/>
        <w:left w:val="none" w:sz="0" w:space="0" w:color="auto"/>
        <w:bottom w:val="none" w:sz="0" w:space="0" w:color="auto"/>
        <w:right w:val="none" w:sz="0" w:space="0" w:color="auto"/>
      </w:divBdr>
    </w:div>
    <w:div w:id="1459255137">
      <w:bodyDiv w:val="1"/>
      <w:marLeft w:val="0"/>
      <w:marRight w:val="0"/>
      <w:marTop w:val="0"/>
      <w:marBottom w:val="0"/>
      <w:divBdr>
        <w:top w:val="none" w:sz="0" w:space="0" w:color="auto"/>
        <w:left w:val="none" w:sz="0" w:space="0" w:color="auto"/>
        <w:bottom w:val="none" w:sz="0" w:space="0" w:color="auto"/>
        <w:right w:val="none" w:sz="0" w:space="0" w:color="auto"/>
      </w:divBdr>
      <w:divsChild>
        <w:div w:id="1330251418">
          <w:marLeft w:val="0"/>
          <w:marRight w:val="0"/>
          <w:marTop w:val="0"/>
          <w:marBottom w:val="0"/>
          <w:divBdr>
            <w:top w:val="none" w:sz="0" w:space="0" w:color="auto"/>
            <w:left w:val="none" w:sz="0" w:space="0" w:color="auto"/>
            <w:bottom w:val="none" w:sz="0" w:space="0" w:color="auto"/>
            <w:right w:val="none" w:sz="0" w:space="0" w:color="auto"/>
          </w:divBdr>
        </w:div>
      </w:divsChild>
    </w:div>
    <w:div w:id="1502356374">
      <w:bodyDiv w:val="1"/>
      <w:marLeft w:val="0"/>
      <w:marRight w:val="0"/>
      <w:marTop w:val="0"/>
      <w:marBottom w:val="0"/>
      <w:divBdr>
        <w:top w:val="none" w:sz="0" w:space="0" w:color="auto"/>
        <w:left w:val="none" w:sz="0" w:space="0" w:color="auto"/>
        <w:bottom w:val="none" w:sz="0" w:space="0" w:color="auto"/>
        <w:right w:val="none" w:sz="0" w:space="0" w:color="auto"/>
      </w:divBdr>
    </w:div>
    <w:div w:id="1588422318">
      <w:bodyDiv w:val="1"/>
      <w:marLeft w:val="0"/>
      <w:marRight w:val="0"/>
      <w:marTop w:val="0"/>
      <w:marBottom w:val="0"/>
      <w:divBdr>
        <w:top w:val="none" w:sz="0" w:space="0" w:color="auto"/>
        <w:left w:val="none" w:sz="0" w:space="0" w:color="auto"/>
        <w:bottom w:val="none" w:sz="0" w:space="0" w:color="auto"/>
        <w:right w:val="none" w:sz="0" w:space="0" w:color="auto"/>
      </w:divBdr>
    </w:div>
    <w:div w:id="1588922086">
      <w:bodyDiv w:val="1"/>
      <w:marLeft w:val="0"/>
      <w:marRight w:val="0"/>
      <w:marTop w:val="0"/>
      <w:marBottom w:val="0"/>
      <w:divBdr>
        <w:top w:val="none" w:sz="0" w:space="0" w:color="auto"/>
        <w:left w:val="none" w:sz="0" w:space="0" w:color="auto"/>
        <w:bottom w:val="none" w:sz="0" w:space="0" w:color="auto"/>
        <w:right w:val="none" w:sz="0" w:space="0" w:color="auto"/>
      </w:divBdr>
    </w:div>
    <w:div w:id="1614168928">
      <w:bodyDiv w:val="1"/>
      <w:marLeft w:val="0"/>
      <w:marRight w:val="0"/>
      <w:marTop w:val="0"/>
      <w:marBottom w:val="0"/>
      <w:divBdr>
        <w:top w:val="none" w:sz="0" w:space="0" w:color="auto"/>
        <w:left w:val="none" w:sz="0" w:space="0" w:color="auto"/>
        <w:bottom w:val="none" w:sz="0" w:space="0" w:color="auto"/>
        <w:right w:val="none" w:sz="0" w:space="0" w:color="auto"/>
      </w:divBdr>
    </w:div>
    <w:div w:id="1699774176">
      <w:bodyDiv w:val="1"/>
      <w:marLeft w:val="0"/>
      <w:marRight w:val="0"/>
      <w:marTop w:val="0"/>
      <w:marBottom w:val="0"/>
      <w:divBdr>
        <w:top w:val="none" w:sz="0" w:space="0" w:color="auto"/>
        <w:left w:val="none" w:sz="0" w:space="0" w:color="auto"/>
        <w:bottom w:val="none" w:sz="0" w:space="0" w:color="auto"/>
        <w:right w:val="none" w:sz="0" w:space="0" w:color="auto"/>
      </w:divBdr>
    </w:div>
    <w:div w:id="1765999014">
      <w:bodyDiv w:val="1"/>
      <w:marLeft w:val="0"/>
      <w:marRight w:val="0"/>
      <w:marTop w:val="0"/>
      <w:marBottom w:val="0"/>
      <w:divBdr>
        <w:top w:val="none" w:sz="0" w:space="0" w:color="auto"/>
        <w:left w:val="none" w:sz="0" w:space="0" w:color="auto"/>
        <w:bottom w:val="none" w:sz="0" w:space="0" w:color="auto"/>
        <w:right w:val="none" w:sz="0" w:space="0" w:color="auto"/>
      </w:divBdr>
    </w:div>
    <w:div w:id="1904901583">
      <w:bodyDiv w:val="1"/>
      <w:marLeft w:val="0"/>
      <w:marRight w:val="0"/>
      <w:marTop w:val="0"/>
      <w:marBottom w:val="0"/>
      <w:divBdr>
        <w:top w:val="none" w:sz="0" w:space="0" w:color="auto"/>
        <w:left w:val="none" w:sz="0" w:space="0" w:color="auto"/>
        <w:bottom w:val="none" w:sz="0" w:space="0" w:color="auto"/>
        <w:right w:val="none" w:sz="0" w:space="0" w:color="auto"/>
      </w:divBdr>
    </w:div>
    <w:div w:id="1911193015">
      <w:bodyDiv w:val="1"/>
      <w:marLeft w:val="0"/>
      <w:marRight w:val="0"/>
      <w:marTop w:val="0"/>
      <w:marBottom w:val="0"/>
      <w:divBdr>
        <w:top w:val="none" w:sz="0" w:space="0" w:color="auto"/>
        <w:left w:val="none" w:sz="0" w:space="0" w:color="auto"/>
        <w:bottom w:val="none" w:sz="0" w:space="0" w:color="auto"/>
        <w:right w:val="none" w:sz="0" w:space="0" w:color="auto"/>
      </w:divBdr>
    </w:div>
    <w:div w:id="1927567383">
      <w:bodyDiv w:val="1"/>
      <w:marLeft w:val="0"/>
      <w:marRight w:val="0"/>
      <w:marTop w:val="0"/>
      <w:marBottom w:val="0"/>
      <w:divBdr>
        <w:top w:val="none" w:sz="0" w:space="0" w:color="auto"/>
        <w:left w:val="none" w:sz="0" w:space="0" w:color="auto"/>
        <w:bottom w:val="none" w:sz="0" w:space="0" w:color="auto"/>
        <w:right w:val="none" w:sz="0" w:space="0" w:color="auto"/>
      </w:divBdr>
    </w:div>
    <w:div w:id="1965962518">
      <w:bodyDiv w:val="1"/>
      <w:marLeft w:val="0"/>
      <w:marRight w:val="0"/>
      <w:marTop w:val="0"/>
      <w:marBottom w:val="0"/>
      <w:divBdr>
        <w:top w:val="none" w:sz="0" w:space="0" w:color="auto"/>
        <w:left w:val="none" w:sz="0" w:space="0" w:color="auto"/>
        <w:bottom w:val="none" w:sz="0" w:space="0" w:color="auto"/>
        <w:right w:val="none" w:sz="0" w:space="0" w:color="auto"/>
      </w:divBdr>
    </w:div>
    <w:div w:id="2001812819">
      <w:bodyDiv w:val="1"/>
      <w:marLeft w:val="0"/>
      <w:marRight w:val="0"/>
      <w:marTop w:val="0"/>
      <w:marBottom w:val="0"/>
      <w:divBdr>
        <w:top w:val="none" w:sz="0" w:space="0" w:color="auto"/>
        <w:left w:val="none" w:sz="0" w:space="0" w:color="auto"/>
        <w:bottom w:val="none" w:sz="0" w:space="0" w:color="auto"/>
        <w:right w:val="none" w:sz="0" w:space="0" w:color="auto"/>
      </w:divBdr>
      <w:divsChild>
        <w:div w:id="1069228334">
          <w:marLeft w:val="0"/>
          <w:marRight w:val="0"/>
          <w:marTop w:val="0"/>
          <w:marBottom w:val="0"/>
          <w:divBdr>
            <w:top w:val="none" w:sz="0" w:space="0" w:color="auto"/>
            <w:left w:val="none" w:sz="0" w:space="0" w:color="auto"/>
            <w:bottom w:val="none" w:sz="0" w:space="0" w:color="auto"/>
            <w:right w:val="none" w:sz="0" w:space="0" w:color="auto"/>
          </w:divBdr>
          <w:divsChild>
            <w:div w:id="1639992080">
              <w:marLeft w:val="0"/>
              <w:marRight w:val="0"/>
              <w:marTop w:val="0"/>
              <w:marBottom w:val="0"/>
              <w:divBdr>
                <w:top w:val="none" w:sz="0" w:space="0" w:color="auto"/>
                <w:left w:val="none" w:sz="0" w:space="0" w:color="auto"/>
                <w:bottom w:val="none" w:sz="0" w:space="0" w:color="auto"/>
                <w:right w:val="none" w:sz="0" w:space="0" w:color="auto"/>
              </w:divBdr>
              <w:divsChild>
                <w:div w:id="1261332540">
                  <w:marLeft w:val="0"/>
                  <w:marRight w:val="0"/>
                  <w:marTop w:val="0"/>
                  <w:marBottom w:val="0"/>
                  <w:divBdr>
                    <w:top w:val="none" w:sz="0" w:space="0" w:color="auto"/>
                    <w:left w:val="none" w:sz="0" w:space="0" w:color="auto"/>
                    <w:bottom w:val="none" w:sz="0" w:space="0" w:color="auto"/>
                    <w:right w:val="none" w:sz="0" w:space="0" w:color="auto"/>
                  </w:divBdr>
                  <w:divsChild>
                    <w:div w:id="1485927541">
                      <w:marLeft w:val="0"/>
                      <w:marRight w:val="0"/>
                      <w:marTop w:val="0"/>
                      <w:marBottom w:val="0"/>
                      <w:divBdr>
                        <w:top w:val="none" w:sz="0" w:space="0" w:color="auto"/>
                        <w:left w:val="none" w:sz="0" w:space="0" w:color="auto"/>
                        <w:bottom w:val="none" w:sz="0" w:space="0" w:color="auto"/>
                        <w:right w:val="none" w:sz="0" w:space="0" w:color="auto"/>
                      </w:divBdr>
                      <w:divsChild>
                        <w:div w:id="10563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4487">
      <w:bodyDiv w:val="1"/>
      <w:marLeft w:val="0"/>
      <w:marRight w:val="0"/>
      <w:marTop w:val="0"/>
      <w:marBottom w:val="0"/>
      <w:divBdr>
        <w:top w:val="none" w:sz="0" w:space="0" w:color="auto"/>
        <w:left w:val="none" w:sz="0" w:space="0" w:color="auto"/>
        <w:bottom w:val="none" w:sz="0" w:space="0" w:color="auto"/>
        <w:right w:val="none" w:sz="0" w:space="0" w:color="auto"/>
      </w:divBdr>
    </w:div>
    <w:div w:id="2081099256">
      <w:bodyDiv w:val="1"/>
      <w:marLeft w:val="0"/>
      <w:marRight w:val="0"/>
      <w:marTop w:val="0"/>
      <w:marBottom w:val="0"/>
      <w:divBdr>
        <w:top w:val="none" w:sz="0" w:space="0" w:color="auto"/>
        <w:left w:val="none" w:sz="0" w:space="0" w:color="auto"/>
        <w:bottom w:val="none" w:sz="0" w:space="0" w:color="auto"/>
        <w:right w:val="none" w:sz="0" w:space="0" w:color="auto"/>
      </w:divBdr>
    </w:div>
    <w:div w:id="2126195748">
      <w:bodyDiv w:val="1"/>
      <w:marLeft w:val="0"/>
      <w:marRight w:val="0"/>
      <w:marTop w:val="0"/>
      <w:marBottom w:val="0"/>
      <w:divBdr>
        <w:top w:val="none" w:sz="0" w:space="0" w:color="auto"/>
        <w:left w:val="none" w:sz="0" w:space="0" w:color="auto"/>
        <w:bottom w:val="none" w:sz="0" w:space="0" w:color="auto"/>
        <w:right w:val="none" w:sz="0" w:space="0" w:color="auto"/>
      </w:divBdr>
      <w:divsChild>
        <w:div w:id="1090781491">
          <w:marLeft w:val="0"/>
          <w:marRight w:val="0"/>
          <w:marTop w:val="0"/>
          <w:marBottom w:val="0"/>
          <w:divBdr>
            <w:top w:val="none" w:sz="0" w:space="0" w:color="auto"/>
            <w:left w:val="none" w:sz="0" w:space="0" w:color="auto"/>
            <w:bottom w:val="none" w:sz="0" w:space="0" w:color="auto"/>
            <w:right w:val="none" w:sz="0" w:space="0" w:color="auto"/>
          </w:divBdr>
          <w:divsChild>
            <w:div w:id="452797284">
              <w:marLeft w:val="0"/>
              <w:marRight w:val="0"/>
              <w:marTop w:val="0"/>
              <w:marBottom w:val="0"/>
              <w:divBdr>
                <w:top w:val="none" w:sz="0" w:space="0" w:color="auto"/>
                <w:left w:val="none" w:sz="0" w:space="0" w:color="auto"/>
                <w:bottom w:val="none" w:sz="0" w:space="0" w:color="auto"/>
                <w:right w:val="none" w:sz="0" w:space="0" w:color="auto"/>
              </w:divBdr>
              <w:divsChild>
                <w:div w:id="585770684">
                  <w:marLeft w:val="0"/>
                  <w:marRight w:val="0"/>
                  <w:marTop w:val="0"/>
                  <w:marBottom w:val="0"/>
                  <w:divBdr>
                    <w:top w:val="none" w:sz="0" w:space="0" w:color="auto"/>
                    <w:left w:val="none" w:sz="0" w:space="0" w:color="auto"/>
                    <w:bottom w:val="none" w:sz="0" w:space="0" w:color="auto"/>
                    <w:right w:val="none" w:sz="0" w:space="0" w:color="auto"/>
                  </w:divBdr>
                  <w:divsChild>
                    <w:div w:id="13341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otes6030C8\ABR246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7DFAB42E7FA35544979F43DE3F562A57" ma:contentTypeVersion="4" ma:contentTypeDescription="新しいドキュメントを作成します。" ma:contentTypeScope="" ma:versionID="b3f98ce1f97e79d9cb5f271b6f362dea">
  <xsd:schema xmlns:xsd="http://www.w3.org/2001/XMLSchema" xmlns:xs="http://www.w3.org/2001/XMLSchema" xmlns:p="http://schemas.microsoft.com/office/2006/metadata/properties" xmlns:ns2="bffc0260-fc81-49e2-b5b9-00438a40ee91" targetNamespace="http://schemas.microsoft.com/office/2006/metadata/properties" ma:root="true" ma:fieldsID="e01406373046a3c27ea41021536458c1" ns2:_="">
    <xsd:import namespace="bffc0260-fc81-49e2-b5b9-00438a40ee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c0260-fc81-49e2-b5b9-00438a40e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FC6E4A-D9D7-4E59-BEC2-F95E530B84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9B43C6-43EB-42C4-A592-A523AF5CAA25}">
  <ds:schemaRefs>
    <ds:schemaRef ds:uri="http://schemas.openxmlformats.org/officeDocument/2006/bibliography"/>
  </ds:schemaRefs>
</ds:datastoreItem>
</file>

<file path=customXml/itemProps3.xml><?xml version="1.0" encoding="utf-8"?>
<ds:datastoreItem xmlns:ds="http://schemas.openxmlformats.org/officeDocument/2006/customXml" ds:itemID="{EFF3EA1A-4347-46E0-8EA8-2B4FA7C73E90}">
  <ds:schemaRefs>
    <ds:schemaRef ds:uri="http://schemas.microsoft.com/sharepoint/v3/contenttype/forms"/>
  </ds:schemaRefs>
</ds:datastoreItem>
</file>

<file path=customXml/itemProps4.xml><?xml version="1.0" encoding="utf-8"?>
<ds:datastoreItem xmlns:ds="http://schemas.openxmlformats.org/officeDocument/2006/customXml" ds:itemID="{12ABFA1F-D50C-4DDB-AE46-87D98DDA3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c0260-fc81-49e2-b5b9-00438a40e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ABR2468.dot</Template>
  <TotalTime>2848</TotalTime>
  <Pages>13</Pages>
  <Words>2113</Words>
  <Characters>12047</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【研修課題】 電卓アプリケーション</vt:lpstr>
    </vt:vector>
  </TitlesOfParts>
  <Company>アマノ株式会社</Company>
  <LinksUpToDate>false</LinksUpToDate>
  <CharactersWithSpaces>14132</CharactersWithSpaces>
  <SharedDoc>false</SharedDoc>
  <HLinks>
    <vt:vector size="126" baseType="variant">
      <vt:variant>
        <vt:i4>1966141</vt:i4>
      </vt:variant>
      <vt:variant>
        <vt:i4>122</vt:i4>
      </vt:variant>
      <vt:variant>
        <vt:i4>0</vt:i4>
      </vt:variant>
      <vt:variant>
        <vt:i4>5</vt:i4>
      </vt:variant>
      <vt:variant>
        <vt:lpwstr/>
      </vt:variant>
      <vt:variant>
        <vt:lpwstr>_Toc206489141</vt:lpwstr>
      </vt:variant>
      <vt:variant>
        <vt:i4>1638461</vt:i4>
      </vt:variant>
      <vt:variant>
        <vt:i4>116</vt:i4>
      </vt:variant>
      <vt:variant>
        <vt:i4>0</vt:i4>
      </vt:variant>
      <vt:variant>
        <vt:i4>5</vt:i4>
      </vt:variant>
      <vt:variant>
        <vt:lpwstr/>
      </vt:variant>
      <vt:variant>
        <vt:lpwstr>_Toc206489139</vt:lpwstr>
      </vt:variant>
      <vt:variant>
        <vt:i4>1769533</vt:i4>
      </vt:variant>
      <vt:variant>
        <vt:i4>110</vt:i4>
      </vt:variant>
      <vt:variant>
        <vt:i4>0</vt:i4>
      </vt:variant>
      <vt:variant>
        <vt:i4>5</vt:i4>
      </vt:variant>
      <vt:variant>
        <vt:lpwstr/>
      </vt:variant>
      <vt:variant>
        <vt:lpwstr>_Toc206489118</vt:lpwstr>
      </vt:variant>
      <vt:variant>
        <vt:i4>1769533</vt:i4>
      </vt:variant>
      <vt:variant>
        <vt:i4>104</vt:i4>
      </vt:variant>
      <vt:variant>
        <vt:i4>0</vt:i4>
      </vt:variant>
      <vt:variant>
        <vt:i4>5</vt:i4>
      </vt:variant>
      <vt:variant>
        <vt:lpwstr/>
      </vt:variant>
      <vt:variant>
        <vt:lpwstr>_Toc206489117</vt:lpwstr>
      </vt:variant>
      <vt:variant>
        <vt:i4>1769533</vt:i4>
      </vt:variant>
      <vt:variant>
        <vt:i4>98</vt:i4>
      </vt:variant>
      <vt:variant>
        <vt:i4>0</vt:i4>
      </vt:variant>
      <vt:variant>
        <vt:i4>5</vt:i4>
      </vt:variant>
      <vt:variant>
        <vt:lpwstr/>
      </vt:variant>
      <vt:variant>
        <vt:lpwstr>_Toc206489116</vt:lpwstr>
      </vt:variant>
      <vt:variant>
        <vt:i4>1769533</vt:i4>
      </vt:variant>
      <vt:variant>
        <vt:i4>92</vt:i4>
      </vt:variant>
      <vt:variant>
        <vt:i4>0</vt:i4>
      </vt:variant>
      <vt:variant>
        <vt:i4>5</vt:i4>
      </vt:variant>
      <vt:variant>
        <vt:lpwstr/>
      </vt:variant>
      <vt:variant>
        <vt:lpwstr>_Toc206489115</vt:lpwstr>
      </vt:variant>
      <vt:variant>
        <vt:i4>1769533</vt:i4>
      </vt:variant>
      <vt:variant>
        <vt:i4>86</vt:i4>
      </vt:variant>
      <vt:variant>
        <vt:i4>0</vt:i4>
      </vt:variant>
      <vt:variant>
        <vt:i4>5</vt:i4>
      </vt:variant>
      <vt:variant>
        <vt:lpwstr/>
      </vt:variant>
      <vt:variant>
        <vt:lpwstr>_Toc206489114</vt:lpwstr>
      </vt:variant>
      <vt:variant>
        <vt:i4>1769533</vt:i4>
      </vt:variant>
      <vt:variant>
        <vt:i4>80</vt:i4>
      </vt:variant>
      <vt:variant>
        <vt:i4>0</vt:i4>
      </vt:variant>
      <vt:variant>
        <vt:i4>5</vt:i4>
      </vt:variant>
      <vt:variant>
        <vt:lpwstr/>
      </vt:variant>
      <vt:variant>
        <vt:lpwstr>_Toc206489113</vt:lpwstr>
      </vt:variant>
      <vt:variant>
        <vt:i4>1769533</vt:i4>
      </vt:variant>
      <vt:variant>
        <vt:i4>74</vt:i4>
      </vt:variant>
      <vt:variant>
        <vt:i4>0</vt:i4>
      </vt:variant>
      <vt:variant>
        <vt:i4>5</vt:i4>
      </vt:variant>
      <vt:variant>
        <vt:lpwstr/>
      </vt:variant>
      <vt:variant>
        <vt:lpwstr>_Toc206489112</vt:lpwstr>
      </vt:variant>
      <vt:variant>
        <vt:i4>1769533</vt:i4>
      </vt:variant>
      <vt:variant>
        <vt:i4>68</vt:i4>
      </vt:variant>
      <vt:variant>
        <vt:i4>0</vt:i4>
      </vt:variant>
      <vt:variant>
        <vt:i4>5</vt:i4>
      </vt:variant>
      <vt:variant>
        <vt:lpwstr/>
      </vt:variant>
      <vt:variant>
        <vt:lpwstr>_Toc206489111</vt:lpwstr>
      </vt:variant>
      <vt:variant>
        <vt:i4>1769533</vt:i4>
      </vt:variant>
      <vt:variant>
        <vt:i4>62</vt:i4>
      </vt:variant>
      <vt:variant>
        <vt:i4>0</vt:i4>
      </vt:variant>
      <vt:variant>
        <vt:i4>5</vt:i4>
      </vt:variant>
      <vt:variant>
        <vt:lpwstr/>
      </vt:variant>
      <vt:variant>
        <vt:lpwstr>_Toc206489110</vt:lpwstr>
      </vt:variant>
      <vt:variant>
        <vt:i4>1703997</vt:i4>
      </vt:variant>
      <vt:variant>
        <vt:i4>56</vt:i4>
      </vt:variant>
      <vt:variant>
        <vt:i4>0</vt:i4>
      </vt:variant>
      <vt:variant>
        <vt:i4>5</vt:i4>
      </vt:variant>
      <vt:variant>
        <vt:lpwstr/>
      </vt:variant>
      <vt:variant>
        <vt:lpwstr>_Toc206489109</vt:lpwstr>
      </vt:variant>
      <vt:variant>
        <vt:i4>1703997</vt:i4>
      </vt:variant>
      <vt:variant>
        <vt:i4>50</vt:i4>
      </vt:variant>
      <vt:variant>
        <vt:i4>0</vt:i4>
      </vt:variant>
      <vt:variant>
        <vt:i4>5</vt:i4>
      </vt:variant>
      <vt:variant>
        <vt:lpwstr/>
      </vt:variant>
      <vt:variant>
        <vt:lpwstr>_Toc206489103</vt:lpwstr>
      </vt:variant>
      <vt:variant>
        <vt:i4>1703997</vt:i4>
      </vt:variant>
      <vt:variant>
        <vt:i4>44</vt:i4>
      </vt:variant>
      <vt:variant>
        <vt:i4>0</vt:i4>
      </vt:variant>
      <vt:variant>
        <vt:i4>5</vt:i4>
      </vt:variant>
      <vt:variant>
        <vt:lpwstr/>
      </vt:variant>
      <vt:variant>
        <vt:lpwstr>_Toc206489102</vt:lpwstr>
      </vt:variant>
      <vt:variant>
        <vt:i4>1703997</vt:i4>
      </vt:variant>
      <vt:variant>
        <vt:i4>38</vt:i4>
      </vt:variant>
      <vt:variant>
        <vt:i4>0</vt:i4>
      </vt:variant>
      <vt:variant>
        <vt:i4>5</vt:i4>
      </vt:variant>
      <vt:variant>
        <vt:lpwstr/>
      </vt:variant>
      <vt:variant>
        <vt:lpwstr>_Toc206489101</vt:lpwstr>
      </vt:variant>
      <vt:variant>
        <vt:i4>1703997</vt:i4>
      </vt:variant>
      <vt:variant>
        <vt:i4>32</vt:i4>
      </vt:variant>
      <vt:variant>
        <vt:i4>0</vt:i4>
      </vt:variant>
      <vt:variant>
        <vt:i4>5</vt:i4>
      </vt:variant>
      <vt:variant>
        <vt:lpwstr/>
      </vt:variant>
      <vt:variant>
        <vt:lpwstr>_Toc206489100</vt:lpwstr>
      </vt:variant>
      <vt:variant>
        <vt:i4>1245244</vt:i4>
      </vt:variant>
      <vt:variant>
        <vt:i4>26</vt:i4>
      </vt:variant>
      <vt:variant>
        <vt:i4>0</vt:i4>
      </vt:variant>
      <vt:variant>
        <vt:i4>5</vt:i4>
      </vt:variant>
      <vt:variant>
        <vt:lpwstr/>
      </vt:variant>
      <vt:variant>
        <vt:lpwstr>_Toc206489099</vt:lpwstr>
      </vt:variant>
      <vt:variant>
        <vt:i4>1245244</vt:i4>
      </vt:variant>
      <vt:variant>
        <vt:i4>20</vt:i4>
      </vt:variant>
      <vt:variant>
        <vt:i4>0</vt:i4>
      </vt:variant>
      <vt:variant>
        <vt:i4>5</vt:i4>
      </vt:variant>
      <vt:variant>
        <vt:lpwstr/>
      </vt:variant>
      <vt:variant>
        <vt:lpwstr>_Toc206489098</vt:lpwstr>
      </vt:variant>
      <vt:variant>
        <vt:i4>1245244</vt:i4>
      </vt:variant>
      <vt:variant>
        <vt:i4>14</vt:i4>
      </vt:variant>
      <vt:variant>
        <vt:i4>0</vt:i4>
      </vt:variant>
      <vt:variant>
        <vt:i4>5</vt:i4>
      </vt:variant>
      <vt:variant>
        <vt:lpwstr/>
      </vt:variant>
      <vt:variant>
        <vt:lpwstr>_Toc206489093</vt:lpwstr>
      </vt:variant>
      <vt:variant>
        <vt:i4>1245244</vt:i4>
      </vt:variant>
      <vt:variant>
        <vt:i4>8</vt:i4>
      </vt:variant>
      <vt:variant>
        <vt:i4>0</vt:i4>
      </vt:variant>
      <vt:variant>
        <vt:i4>5</vt:i4>
      </vt:variant>
      <vt:variant>
        <vt:lpwstr/>
      </vt:variant>
      <vt:variant>
        <vt:lpwstr>_Toc206489092</vt:lpwstr>
      </vt:variant>
      <vt:variant>
        <vt:i4>1245244</vt:i4>
      </vt:variant>
      <vt:variant>
        <vt:i4>2</vt:i4>
      </vt:variant>
      <vt:variant>
        <vt:i4>0</vt:i4>
      </vt:variant>
      <vt:variant>
        <vt:i4>5</vt:i4>
      </vt:variant>
      <vt:variant>
        <vt:lpwstr/>
      </vt:variant>
      <vt:variant>
        <vt:lpwstr>_Toc206489091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【研修課題】 電卓アプリケーション</dc:title>
  <dc:subject>-</dc:subject>
  <dc:creator>森川　裕太(アプリケーション開発２課)</dc:creator>
  <cp:keywords>1</cp:keywords>
  <dc:description/>
  <cp:lastModifiedBy>森川　裕太(アプリケーション開発２課)</cp:lastModifiedBy>
  <cp:revision>217</cp:revision>
  <cp:lastPrinted>2014-02-05T21:12:00Z</cp:lastPrinted>
  <dcterms:created xsi:type="dcterms:W3CDTF">2025-07-28T17:37:00Z</dcterms:created>
  <dcterms:modified xsi:type="dcterms:W3CDTF">2025-09-01T01:20:00Z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0x0101007DFAB42E7FA35544979F43DE3F562A57</vt:lpwstr>
  </property>
  <property fmtid="{D5CDD505-2E9C-101B-9397-08002B2CF9AE}" pid="3" name="MediaServiceImageTags">
    <vt:lpwstr/>
  </property>
</Properties>
</file>